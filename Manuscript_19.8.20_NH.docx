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05610" w14:textId="6A06A395" w:rsidR="00385184" w:rsidRPr="007C2DDC" w:rsidRDefault="00385184" w:rsidP="00F645FC">
      <w:pPr>
        <w:spacing w:after="0" w:line="480" w:lineRule="auto"/>
        <w:jc w:val="center"/>
        <w:rPr>
          <w:rFonts w:ascii="Times New Roman" w:hAnsi="Times New Roman" w:cs="Times New Roman"/>
          <w:b/>
          <w:color w:val="000000" w:themeColor="text1"/>
          <w:sz w:val="24"/>
          <w:szCs w:val="24"/>
          <w:rPrChange w:id="0" w:author="nayeem hasan" w:date="2020-08-19T04:23:00Z">
            <w:rPr>
              <w:rFonts w:ascii="Times New Roman" w:hAnsi="Times New Roman" w:cs="Times New Roman"/>
              <w:b/>
              <w:sz w:val="24"/>
              <w:szCs w:val="24"/>
            </w:rPr>
          </w:rPrChange>
        </w:rPr>
      </w:pPr>
      <w:r w:rsidRPr="007C2DDC">
        <w:rPr>
          <w:rFonts w:ascii="Times New Roman" w:hAnsi="Times New Roman" w:cs="Times New Roman"/>
          <w:b/>
          <w:color w:val="000000" w:themeColor="text1"/>
          <w:sz w:val="24"/>
          <w:szCs w:val="24"/>
          <w:rPrChange w:id="1" w:author="nayeem hasan" w:date="2020-08-19T04:23:00Z">
            <w:rPr>
              <w:rFonts w:ascii="Times New Roman" w:hAnsi="Times New Roman" w:cs="Times New Roman"/>
              <w:b/>
              <w:sz w:val="24"/>
              <w:szCs w:val="24"/>
            </w:rPr>
          </w:rPrChange>
        </w:rPr>
        <w:t xml:space="preserve">Understanding the highly variable </w:t>
      </w:r>
      <w:del w:id="2" w:author="Haider, Najmul" w:date="2020-08-13T12:49:00Z">
        <w:r w:rsidRPr="007C2DDC" w:rsidDel="00494D2C">
          <w:rPr>
            <w:rFonts w:ascii="Times New Roman" w:hAnsi="Times New Roman" w:cs="Times New Roman"/>
            <w:b/>
            <w:color w:val="000000" w:themeColor="text1"/>
            <w:sz w:val="24"/>
            <w:szCs w:val="24"/>
            <w:rPrChange w:id="3" w:author="nayeem hasan" w:date="2020-08-19T04:23:00Z">
              <w:rPr>
                <w:rFonts w:ascii="Times New Roman" w:hAnsi="Times New Roman" w:cs="Times New Roman"/>
                <w:b/>
                <w:sz w:val="24"/>
                <w:szCs w:val="24"/>
              </w:rPr>
            </w:rPrChange>
          </w:rPr>
          <w:delText xml:space="preserve">of </w:delText>
        </w:r>
        <w:r w:rsidR="00A44B6E" w:rsidRPr="007C2DDC" w:rsidDel="00494D2C">
          <w:rPr>
            <w:rFonts w:ascii="Times New Roman" w:hAnsi="Times New Roman" w:cs="Times New Roman"/>
            <w:b/>
            <w:color w:val="000000" w:themeColor="text1"/>
            <w:sz w:val="24"/>
            <w:szCs w:val="24"/>
            <w:rPrChange w:id="4" w:author="nayeem hasan" w:date="2020-08-19T04:23:00Z">
              <w:rPr>
                <w:rFonts w:ascii="Times New Roman" w:hAnsi="Times New Roman" w:cs="Times New Roman"/>
                <w:b/>
                <w:sz w:val="24"/>
                <w:szCs w:val="24"/>
              </w:rPr>
            </w:rPrChange>
          </w:rPr>
          <w:delText xml:space="preserve">Case </w:delText>
        </w:r>
      </w:del>
      <w:ins w:id="5" w:author="nayeem hasan" w:date="2020-08-19T03:35:00Z">
        <w:r w:rsidR="002F10D8" w:rsidRPr="007C2DDC">
          <w:rPr>
            <w:rFonts w:ascii="Times New Roman" w:hAnsi="Times New Roman" w:cs="Times New Roman"/>
            <w:b/>
            <w:color w:val="000000" w:themeColor="text1"/>
            <w:sz w:val="24"/>
            <w:szCs w:val="24"/>
            <w:rPrChange w:id="6" w:author="nayeem hasan" w:date="2020-08-19T04:23:00Z">
              <w:rPr>
                <w:rFonts w:ascii="Times New Roman" w:hAnsi="Times New Roman" w:cs="Times New Roman"/>
                <w:b/>
                <w:sz w:val="24"/>
                <w:szCs w:val="24"/>
              </w:rPr>
            </w:rPrChange>
          </w:rPr>
          <w:t xml:space="preserve">mortality rate </w:t>
        </w:r>
      </w:ins>
      <w:commentRangeStart w:id="7"/>
      <w:ins w:id="8" w:author="Haider, Najmul" w:date="2020-08-13T12:49:00Z">
        <w:del w:id="9" w:author="nayeem hasan" w:date="2020-08-19T03:35:00Z">
          <w:r w:rsidR="00494D2C" w:rsidRPr="007C2DDC" w:rsidDel="002F10D8">
            <w:rPr>
              <w:rFonts w:ascii="Times New Roman" w:hAnsi="Times New Roman" w:cs="Times New Roman"/>
              <w:b/>
              <w:color w:val="000000" w:themeColor="text1"/>
              <w:sz w:val="24"/>
              <w:szCs w:val="24"/>
              <w:rPrChange w:id="10" w:author="nayeem hasan" w:date="2020-08-19T04:23:00Z">
                <w:rPr>
                  <w:rFonts w:ascii="Times New Roman" w:hAnsi="Times New Roman" w:cs="Times New Roman"/>
                  <w:b/>
                  <w:sz w:val="24"/>
                  <w:szCs w:val="24"/>
                </w:rPr>
              </w:rPrChange>
            </w:rPr>
            <w:delText xml:space="preserve">Infection </w:delText>
          </w:r>
        </w:del>
      </w:ins>
      <w:del w:id="11" w:author="nayeem hasan" w:date="2020-08-19T03:35:00Z">
        <w:r w:rsidR="00A44B6E" w:rsidRPr="007C2DDC" w:rsidDel="002F10D8">
          <w:rPr>
            <w:rFonts w:ascii="Times New Roman" w:hAnsi="Times New Roman" w:cs="Times New Roman"/>
            <w:b/>
            <w:color w:val="000000" w:themeColor="text1"/>
            <w:sz w:val="24"/>
            <w:szCs w:val="24"/>
            <w:rPrChange w:id="12" w:author="nayeem hasan" w:date="2020-08-19T04:23:00Z">
              <w:rPr>
                <w:rFonts w:ascii="Times New Roman" w:hAnsi="Times New Roman" w:cs="Times New Roman"/>
                <w:b/>
                <w:sz w:val="24"/>
                <w:szCs w:val="24"/>
              </w:rPr>
            </w:rPrChange>
          </w:rPr>
          <w:delText>F</w:delText>
        </w:r>
      </w:del>
      <w:ins w:id="13" w:author="Haider, Najmul" w:date="2020-08-13T12:49:00Z">
        <w:del w:id="14" w:author="nayeem hasan" w:date="2020-08-19T03:35:00Z">
          <w:r w:rsidR="00494D2C" w:rsidRPr="007C2DDC" w:rsidDel="002F10D8">
            <w:rPr>
              <w:rFonts w:ascii="Times New Roman" w:hAnsi="Times New Roman" w:cs="Times New Roman"/>
              <w:b/>
              <w:color w:val="000000" w:themeColor="text1"/>
              <w:sz w:val="24"/>
              <w:szCs w:val="24"/>
              <w:rPrChange w:id="15" w:author="nayeem hasan" w:date="2020-08-19T04:23:00Z">
                <w:rPr>
                  <w:rFonts w:ascii="Times New Roman" w:hAnsi="Times New Roman" w:cs="Times New Roman"/>
                  <w:b/>
                  <w:sz w:val="24"/>
                  <w:szCs w:val="24"/>
                </w:rPr>
              </w:rPrChange>
            </w:rPr>
            <w:delText>f</w:delText>
          </w:r>
        </w:del>
      </w:ins>
      <w:del w:id="16" w:author="nayeem hasan" w:date="2020-08-19T03:35:00Z">
        <w:r w:rsidR="00A44B6E" w:rsidRPr="007C2DDC" w:rsidDel="002F10D8">
          <w:rPr>
            <w:rFonts w:ascii="Times New Roman" w:hAnsi="Times New Roman" w:cs="Times New Roman"/>
            <w:b/>
            <w:color w:val="000000" w:themeColor="text1"/>
            <w:sz w:val="24"/>
            <w:szCs w:val="24"/>
            <w:rPrChange w:id="17" w:author="nayeem hasan" w:date="2020-08-19T04:23:00Z">
              <w:rPr>
                <w:rFonts w:ascii="Times New Roman" w:hAnsi="Times New Roman" w:cs="Times New Roman"/>
                <w:b/>
                <w:sz w:val="24"/>
                <w:szCs w:val="24"/>
              </w:rPr>
            </w:rPrChange>
          </w:rPr>
          <w:delText xml:space="preserve">atality </w:delText>
        </w:r>
      </w:del>
      <w:ins w:id="18" w:author="Haider, Najmul" w:date="2020-08-13T12:49:00Z">
        <w:del w:id="19" w:author="nayeem hasan" w:date="2020-08-19T03:35:00Z">
          <w:r w:rsidR="00494D2C" w:rsidRPr="007C2DDC" w:rsidDel="002F10D8">
            <w:rPr>
              <w:rFonts w:ascii="Times New Roman" w:hAnsi="Times New Roman" w:cs="Times New Roman"/>
              <w:b/>
              <w:color w:val="000000" w:themeColor="text1"/>
              <w:sz w:val="24"/>
              <w:szCs w:val="24"/>
              <w:rPrChange w:id="20" w:author="nayeem hasan" w:date="2020-08-19T04:23:00Z">
                <w:rPr>
                  <w:rFonts w:ascii="Times New Roman" w:hAnsi="Times New Roman" w:cs="Times New Roman"/>
                  <w:b/>
                  <w:sz w:val="24"/>
                  <w:szCs w:val="24"/>
                </w:rPr>
              </w:rPrChange>
            </w:rPr>
            <w:delText>r</w:delText>
          </w:r>
        </w:del>
      </w:ins>
      <w:del w:id="21" w:author="nayeem hasan" w:date="2020-08-19T03:35:00Z">
        <w:r w:rsidR="00A44B6E" w:rsidRPr="007C2DDC" w:rsidDel="002F10D8">
          <w:rPr>
            <w:rFonts w:ascii="Times New Roman" w:hAnsi="Times New Roman" w:cs="Times New Roman"/>
            <w:b/>
            <w:color w:val="000000" w:themeColor="text1"/>
            <w:sz w:val="24"/>
            <w:szCs w:val="24"/>
            <w:rPrChange w:id="22" w:author="nayeem hasan" w:date="2020-08-19T04:23:00Z">
              <w:rPr>
                <w:rFonts w:ascii="Times New Roman" w:hAnsi="Times New Roman" w:cs="Times New Roman"/>
                <w:b/>
                <w:sz w:val="24"/>
                <w:szCs w:val="24"/>
              </w:rPr>
            </w:rPrChange>
          </w:rPr>
          <w:delText>Rate (C</w:delText>
        </w:r>
      </w:del>
      <w:ins w:id="23" w:author="Haider, Najmul" w:date="2020-08-13T12:49:00Z">
        <w:del w:id="24" w:author="nayeem hasan" w:date="2020-08-19T03:35:00Z">
          <w:r w:rsidR="00494D2C" w:rsidRPr="007C2DDC" w:rsidDel="002F10D8">
            <w:rPr>
              <w:rFonts w:ascii="Times New Roman" w:hAnsi="Times New Roman" w:cs="Times New Roman"/>
              <w:b/>
              <w:color w:val="000000" w:themeColor="text1"/>
              <w:sz w:val="24"/>
              <w:szCs w:val="24"/>
              <w:rPrChange w:id="25" w:author="nayeem hasan" w:date="2020-08-19T04:23:00Z">
                <w:rPr>
                  <w:rFonts w:ascii="Times New Roman" w:hAnsi="Times New Roman" w:cs="Times New Roman"/>
                  <w:b/>
                  <w:sz w:val="24"/>
                  <w:szCs w:val="24"/>
                </w:rPr>
              </w:rPrChange>
            </w:rPr>
            <w:delText>I</w:delText>
          </w:r>
        </w:del>
      </w:ins>
      <w:del w:id="26" w:author="nayeem hasan" w:date="2020-08-19T03:35:00Z">
        <w:r w:rsidR="00A44B6E" w:rsidRPr="007C2DDC" w:rsidDel="002F10D8">
          <w:rPr>
            <w:rFonts w:ascii="Times New Roman" w:hAnsi="Times New Roman" w:cs="Times New Roman"/>
            <w:b/>
            <w:color w:val="000000" w:themeColor="text1"/>
            <w:sz w:val="24"/>
            <w:szCs w:val="24"/>
            <w:rPrChange w:id="27" w:author="nayeem hasan" w:date="2020-08-19T04:23:00Z">
              <w:rPr>
                <w:rFonts w:ascii="Times New Roman" w:hAnsi="Times New Roman" w:cs="Times New Roman"/>
                <w:b/>
                <w:sz w:val="24"/>
                <w:szCs w:val="24"/>
              </w:rPr>
            </w:rPrChange>
          </w:rPr>
          <w:delText>FR)</w:delText>
        </w:r>
        <w:r w:rsidRPr="007C2DDC" w:rsidDel="002F10D8">
          <w:rPr>
            <w:rFonts w:ascii="Times New Roman" w:hAnsi="Times New Roman" w:cs="Times New Roman"/>
            <w:b/>
            <w:color w:val="000000" w:themeColor="text1"/>
            <w:sz w:val="24"/>
            <w:szCs w:val="24"/>
            <w:rPrChange w:id="28" w:author="nayeem hasan" w:date="2020-08-19T04:23:00Z">
              <w:rPr>
                <w:rFonts w:ascii="Times New Roman" w:hAnsi="Times New Roman" w:cs="Times New Roman"/>
                <w:b/>
                <w:sz w:val="24"/>
                <w:szCs w:val="24"/>
              </w:rPr>
            </w:rPrChange>
          </w:rPr>
          <w:delText xml:space="preserve"> </w:delText>
        </w:r>
        <w:commentRangeEnd w:id="7"/>
        <w:r w:rsidR="00890835" w:rsidRPr="007C2DDC" w:rsidDel="002F10D8">
          <w:rPr>
            <w:rStyle w:val="CommentReference"/>
            <w:rFonts w:ascii="Times New Roman" w:hAnsi="Times New Roman" w:cs="Times New Roman"/>
            <w:color w:val="000000" w:themeColor="text1"/>
            <w:sz w:val="24"/>
            <w:szCs w:val="24"/>
            <w:rPrChange w:id="29" w:author="nayeem hasan" w:date="2020-08-19T04:23:00Z">
              <w:rPr>
                <w:rStyle w:val="CommentReference"/>
              </w:rPr>
            </w:rPrChange>
          </w:rPr>
          <w:commentReference w:id="7"/>
        </w:r>
      </w:del>
      <w:ins w:id="30" w:author="Haider, Najmul" w:date="2020-08-13T12:49:00Z">
        <w:r w:rsidR="00494D2C" w:rsidRPr="007C2DDC">
          <w:rPr>
            <w:rFonts w:ascii="Times New Roman" w:hAnsi="Times New Roman" w:cs="Times New Roman"/>
            <w:b/>
            <w:color w:val="000000" w:themeColor="text1"/>
            <w:sz w:val="24"/>
            <w:szCs w:val="24"/>
            <w:rPrChange w:id="31" w:author="nayeem hasan" w:date="2020-08-19T04:23:00Z">
              <w:rPr>
                <w:rFonts w:ascii="Times New Roman" w:hAnsi="Times New Roman" w:cs="Times New Roman"/>
                <w:b/>
                <w:sz w:val="24"/>
                <w:szCs w:val="24"/>
              </w:rPr>
            </w:rPrChange>
          </w:rPr>
          <w:t xml:space="preserve">of COVID-19 </w:t>
        </w:r>
      </w:ins>
      <w:r w:rsidR="00A44B6E" w:rsidRPr="007C2DDC">
        <w:rPr>
          <w:rFonts w:ascii="Times New Roman" w:hAnsi="Times New Roman" w:cs="Times New Roman"/>
          <w:b/>
          <w:color w:val="000000" w:themeColor="text1"/>
          <w:sz w:val="24"/>
          <w:szCs w:val="24"/>
          <w:rPrChange w:id="32" w:author="nayeem hasan" w:date="2020-08-19T04:23:00Z">
            <w:rPr>
              <w:rFonts w:ascii="Times New Roman" w:hAnsi="Times New Roman" w:cs="Times New Roman"/>
              <w:b/>
              <w:sz w:val="24"/>
              <w:szCs w:val="24"/>
            </w:rPr>
          </w:rPrChange>
        </w:rPr>
        <w:t xml:space="preserve">over </w:t>
      </w:r>
      <w:del w:id="33" w:author="Haider, Najmul" w:date="2020-08-13T12:50:00Z">
        <w:r w:rsidR="00A44B6E" w:rsidRPr="007C2DDC" w:rsidDel="004C6880">
          <w:rPr>
            <w:rFonts w:ascii="Times New Roman" w:hAnsi="Times New Roman" w:cs="Times New Roman"/>
            <w:b/>
            <w:color w:val="000000" w:themeColor="text1"/>
            <w:sz w:val="24"/>
            <w:szCs w:val="24"/>
            <w:rPrChange w:id="34" w:author="nayeem hasan" w:date="2020-08-19T04:23:00Z">
              <w:rPr>
                <w:rFonts w:ascii="Times New Roman" w:hAnsi="Times New Roman" w:cs="Times New Roman"/>
                <w:b/>
                <w:sz w:val="24"/>
                <w:szCs w:val="24"/>
              </w:rPr>
            </w:rPrChange>
          </w:rPr>
          <w:delText>the</w:delText>
        </w:r>
      </w:del>
      <w:r w:rsidR="00A44B6E" w:rsidRPr="007C2DDC">
        <w:rPr>
          <w:rFonts w:ascii="Times New Roman" w:hAnsi="Times New Roman" w:cs="Times New Roman"/>
          <w:b/>
          <w:color w:val="000000" w:themeColor="text1"/>
          <w:sz w:val="24"/>
          <w:szCs w:val="24"/>
          <w:rPrChange w:id="35" w:author="nayeem hasan" w:date="2020-08-19T04:23:00Z">
            <w:rPr>
              <w:rFonts w:ascii="Times New Roman" w:hAnsi="Times New Roman" w:cs="Times New Roman"/>
              <w:b/>
              <w:sz w:val="24"/>
              <w:szCs w:val="24"/>
            </w:rPr>
          </w:rPrChange>
        </w:rPr>
        <w:t xml:space="preserve"> time</w:t>
      </w:r>
    </w:p>
    <w:p w14:paraId="67A28D16" w14:textId="77777777" w:rsidR="00385184" w:rsidRPr="007C2DDC" w:rsidRDefault="00385184" w:rsidP="00F645FC">
      <w:pPr>
        <w:spacing w:after="0" w:line="480" w:lineRule="auto"/>
        <w:jc w:val="both"/>
        <w:rPr>
          <w:rFonts w:ascii="Times New Roman" w:hAnsi="Times New Roman" w:cs="Times New Roman"/>
          <w:b/>
          <w:color w:val="000000" w:themeColor="text1"/>
          <w:sz w:val="24"/>
          <w:szCs w:val="24"/>
          <w:rPrChange w:id="36" w:author="nayeem hasan" w:date="2020-08-19T04:23:00Z">
            <w:rPr>
              <w:rFonts w:ascii="Times New Roman" w:hAnsi="Times New Roman" w:cs="Times New Roman"/>
              <w:b/>
              <w:sz w:val="24"/>
              <w:szCs w:val="24"/>
            </w:rPr>
          </w:rPrChange>
        </w:rPr>
      </w:pPr>
    </w:p>
    <w:p w14:paraId="620B66B2" w14:textId="2E448873" w:rsidR="00385184" w:rsidRPr="007C2DDC" w:rsidRDefault="00385184" w:rsidP="00F645FC">
      <w:pPr>
        <w:spacing w:after="0" w:line="480" w:lineRule="auto"/>
        <w:jc w:val="both"/>
        <w:rPr>
          <w:rFonts w:ascii="Times New Roman" w:hAnsi="Times New Roman" w:cs="Times New Roman"/>
          <w:b/>
          <w:color w:val="000000" w:themeColor="text1"/>
          <w:sz w:val="24"/>
          <w:szCs w:val="24"/>
          <w:rPrChange w:id="37" w:author="nayeem hasan" w:date="2020-08-19T04:23:00Z">
            <w:rPr>
              <w:rFonts w:ascii="Times New Roman" w:hAnsi="Times New Roman" w:cs="Times New Roman"/>
              <w:b/>
              <w:sz w:val="24"/>
              <w:szCs w:val="24"/>
            </w:rPr>
          </w:rPrChange>
        </w:rPr>
      </w:pPr>
      <w:r w:rsidRPr="007C2DDC">
        <w:rPr>
          <w:rFonts w:ascii="Times New Roman" w:hAnsi="Times New Roman" w:cs="Times New Roman"/>
          <w:b/>
          <w:color w:val="000000" w:themeColor="text1"/>
          <w:sz w:val="24"/>
          <w:szCs w:val="24"/>
          <w:rPrChange w:id="38" w:author="nayeem hasan" w:date="2020-08-19T04:23:00Z">
            <w:rPr>
              <w:rFonts w:ascii="Times New Roman" w:hAnsi="Times New Roman" w:cs="Times New Roman"/>
              <w:b/>
              <w:sz w:val="24"/>
              <w:szCs w:val="24"/>
            </w:rPr>
          </w:rPrChange>
        </w:rPr>
        <w:t>Abstract:</w:t>
      </w:r>
    </w:p>
    <w:p w14:paraId="2D2770DA" w14:textId="77777777" w:rsidR="00456FA6" w:rsidRPr="007C2DDC" w:rsidRDefault="00456FA6" w:rsidP="00F645FC">
      <w:pPr>
        <w:spacing w:after="0" w:line="480" w:lineRule="auto"/>
        <w:jc w:val="both"/>
        <w:rPr>
          <w:rFonts w:ascii="Times New Roman" w:hAnsi="Times New Roman" w:cs="Times New Roman"/>
          <w:b/>
          <w:color w:val="000000" w:themeColor="text1"/>
          <w:sz w:val="24"/>
          <w:szCs w:val="24"/>
          <w:rPrChange w:id="39" w:author="nayeem hasan" w:date="2020-08-19T04:23:00Z">
            <w:rPr>
              <w:rFonts w:ascii="Times New Roman" w:hAnsi="Times New Roman" w:cs="Times New Roman"/>
              <w:b/>
              <w:sz w:val="24"/>
              <w:szCs w:val="24"/>
            </w:rPr>
          </w:rPrChange>
        </w:rPr>
      </w:pPr>
      <w:r w:rsidRPr="007C2DDC">
        <w:rPr>
          <w:rFonts w:ascii="Times New Roman" w:hAnsi="Times New Roman" w:cs="Times New Roman"/>
          <w:b/>
          <w:color w:val="000000" w:themeColor="text1"/>
          <w:sz w:val="24"/>
          <w:szCs w:val="24"/>
          <w:rPrChange w:id="40" w:author="nayeem hasan" w:date="2020-08-19T04:23:00Z">
            <w:rPr>
              <w:rFonts w:ascii="Times New Roman" w:hAnsi="Times New Roman" w:cs="Times New Roman"/>
              <w:b/>
              <w:sz w:val="24"/>
              <w:szCs w:val="24"/>
            </w:rPr>
          </w:rPrChange>
        </w:rPr>
        <w:t>Background/objectives</w:t>
      </w:r>
    </w:p>
    <w:p w14:paraId="4632C4AE" w14:textId="26F6D7F3" w:rsidR="006A144E" w:rsidRPr="007C2DDC" w:rsidRDefault="006A144E" w:rsidP="00F645FC">
      <w:pPr>
        <w:spacing w:after="0" w:line="480" w:lineRule="auto"/>
        <w:jc w:val="both"/>
        <w:rPr>
          <w:rFonts w:ascii="Times New Roman" w:hAnsi="Times New Roman" w:cs="Times New Roman"/>
          <w:color w:val="000000" w:themeColor="text1"/>
          <w:sz w:val="24"/>
          <w:szCs w:val="24"/>
          <w:rPrChange w:id="41" w:author="nayeem hasan" w:date="2020-08-19T04:23:00Z">
            <w:rPr>
              <w:rFonts w:ascii="Times New Roman" w:hAnsi="Times New Roman" w:cs="Times New Roman"/>
              <w:sz w:val="24"/>
              <w:szCs w:val="24"/>
            </w:rPr>
          </w:rPrChange>
        </w:rPr>
      </w:pPr>
      <w:del w:id="42" w:author="Haider, Najmul" w:date="2020-08-13T12:50:00Z">
        <w:r w:rsidRPr="007C2DDC" w:rsidDel="004C6880">
          <w:rPr>
            <w:rFonts w:ascii="Times New Roman" w:hAnsi="Times New Roman" w:cs="Times New Roman"/>
            <w:color w:val="000000" w:themeColor="text1"/>
            <w:sz w:val="24"/>
            <w:szCs w:val="24"/>
            <w:rPrChange w:id="43" w:author="nayeem hasan" w:date="2020-08-19T04:23:00Z">
              <w:rPr>
                <w:rFonts w:ascii="Times New Roman" w:hAnsi="Times New Roman" w:cs="Times New Roman"/>
                <w:sz w:val="24"/>
                <w:szCs w:val="24"/>
              </w:rPr>
            </w:rPrChange>
          </w:rPr>
          <w:delText xml:space="preserve">The pandemic of COVID-19 caused 10.25 million cases with more than 505,322 deaths as of June 30th, 2020. </w:delText>
        </w:r>
      </w:del>
      <w:r w:rsidRPr="007C2DDC">
        <w:rPr>
          <w:rFonts w:ascii="Times New Roman" w:hAnsi="Times New Roman" w:cs="Times New Roman"/>
          <w:color w:val="000000" w:themeColor="text1"/>
          <w:sz w:val="24"/>
          <w:szCs w:val="24"/>
          <w:rPrChange w:id="44" w:author="nayeem hasan" w:date="2020-08-19T04:23:00Z">
            <w:rPr>
              <w:rFonts w:ascii="Times New Roman" w:hAnsi="Times New Roman" w:cs="Times New Roman"/>
              <w:sz w:val="24"/>
              <w:szCs w:val="24"/>
            </w:rPr>
          </w:rPrChange>
        </w:rPr>
        <w:t xml:space="preserve">The worldwide case-fatality rate (CFR) </w:t>
      </w:r>
      <w:ins w:id="45" w:author="Haider, Najmul" w:date="2020-08-13T12:51:00Z">
        <w:r w:rsidR="004C6880" w:rsidRPr="007C2DDC">
          <w:rPr>
            <w:rFonts w:ascii="Times New Roman" w:hAnsi="Times New Roman" w:cs="Times New Roman"/>
            <w:color w:val="000000" w:themeColor="text1"/>
            <w:sz w:val="24"/>
            <w:szCs w:val="24"/>
            <w:rPrChange w:id="46" w:author="nayeem hasan" w:date="2020-08-19T04:23:00Z">
              <w:rPr>
                <w:rFonts w:ascii="Times New Roman" w:hAnsi="Times New Roman" w:cs="Times New Roman"/>
                <w:sz w:val="24"/>
                <w:szCs w:val="24"/>
              </w:rPr>
            </w:rPrChange>
          </w:rPr>
          <w:t xml:space="preserve">of COVID-19 </w:t>
        </w:r>
      </w:ins>
      <w:ins w:id="47" w:author="Haider, Najmul" w:date="2020-08-13T12:50:00Z">
        <w:r w:rsidR="004C6880" w:rsidRPr="007C2DDC">
          <w:rPr>
            <w:rFonts w:ascii="Times New Roman" w:hAnsi="Times New Roman" w:cs="Times New Roman"/>
            <w:color w:val="000000" w:themeColor="text1"/>
            <w:sz w:val="24"/>
            <w:szCs w:val="24"/>
            <w:rPrChange w:id="48" w:author="nayeem hasan" w:date="2020-08-19T04:23:00Z">
              <w:rPr>
                <w:rFonts w:ascii="Times New Roman" w:hAnsi="Times New Roman" w:cs="Times New Roman"/>
                <w:sz w:val="24"/>
                <w:szCs w:val="24"/>
              </w:rPr>
            </w:rPrChange>
          </w:rPr>
          <w:t xml:space="preserve">varied </w:t>
        </w:r>
      </w:ins>
      <w:ins w:id="49" w:author="Haider, Najmul" w:date="2020-08-13T12:51:00Z">
        <w:r w:rsidR="004C6880" w:rsidRPr="007C2DDC">
          <w:rPr>
            <w:rFonts w:ascii="Times New Roman" w:hAnsi="Times New Roman" w:cs="Times New Roman"/>
            <w:color w:val="000000" w:themeColor="text1"/>
            <w:sz w:val="24"/>
            <w:szCs w:val="24"/>
            <w:rPrChange w:id="50" w:author="nayeem hasan" w:date="2020-08-19T04:23:00Z">
              <w:rPr>
                <w:rFonts w:ascii="Times New Roman" w:hAnsi="Times New Roman" w:cs="Times New Roman"/>
                <w:sz w:val="24"/>
                <w:szCs w:val="24"/>
              </w:rPr>
            </w:rPrChange>
          </w:rPr>
          <w:t>in different countries, regions, and continents of the world.</w:t>
        </w:r>
      </w:ins>
      <w:del w:id="51" w:author="Haider, Najmul" w:date="2020-08-13T12:50:00Z">
        <w:r w:rsidRPr="007C2DDC" w:rsidDel="004C6880">
          <w:rPr>
            <w:rFonts w:ascii="Times New Roman" w:hAnsi="Times New Roman" w:cs="Times New Roman"/>
            <w:color w:val="000000" w:themeColor="text1"/>
            <w:sz w:val="24"/>
            <w:szCs w:val="24"/>
            <w:rPrChange w:id="52" w:author="nayeem hasan" w:date="2020-08-19T04:23:00Z">
              <w:rPr>
                <w:rFonts w:ascii="Times New Roman" w:hAnsi="Times New Roman" w:cs="Times New Roman"/>
                <w:sz w:val="24"/>
                <w:szCs w:val="24"/>
              </w:rPr>
            </w:rPrChange>
          </w:rPr>
          <w:delText xml:space="preserve">was 4.90% and this rate observed in different </w:delText>
        </w:r>
      </w:del>
      <w:del w:id="53" w:author="Haider, Najmul" w:date="2020-08-13T12:52:00Z">
        <w:r w:rsidRPr="007C2DDC" w:rsidDel="004C6880">
          <w:rPr>
            <w:rFonts w:ascii="Times New Roman" w:hAnsi="Times New Roman" w:cs="Times New Roman"/>
            <w:color w:val="000000" w:themeColor="text1"/>
            <w:sz w:val="24"/>
            <w:szCs w:val="24"/>
            <w:rPrChange w:id="54" w:author="nayeem hasan" w:date="2020-08-19T04:23:00Z">
              <w:rPr>
                <w:rFonts w:ascii="Times New Roman" w:hAnsi="Times New Roman" w:cs="Times New Roman"/>
                <w:sz w:val="24"/>
                <w:szCs w:val="24"/>
              </w:rPr>
            </w:rPrChange>
          </w:rPr>
          <w:delText>countries varies greatly over time</w:delText>
        </w:r>
      </w:del>
      <w:r w:rsidRPr="007C2DDC">
        <w:rPr>
          <w:rFonts w:ascii="Times New Roman" w:hAnsi="Times New Roman" w:cs="Times New Roman"/>
          <w:color w:val="000000" w:themeColor="text1"/>
          <w:sz w:val="24"/>
          <w:szCs w:val="24"/>
          <w:rPrChange w:id="55" w:author="nayeem hasan" w:date="2020-08-19T04:23:00Z">
            <w:rPr>
              <w:rFonts w:ascii="Times New Roman" w:hAnsi="Times New Roman" w:cs="Times New Roman"/>
              <w:sz w:val="24"/>
              <w:szCs w:val="24"/>
            </w:rPr>
          </w:rPrChange>
        </w:rPr>
        <w:t xml:space="preserve">. The objective of this study was to </w:t>
      </w:r>
      <w:ins w:id="56" w:author="Haider, Najmul" w:date="2020-08-13T12:52:00Z">
        <w:r w:rsidR="004C6880" w:rsidRPr="007C2DDC">
          <w:rPr>
            <w:rFonts w:ascii="Times New Roman" w:hAnsi="Times New Roman" w:cs="Times New Roman"/>
            <w:color w:val="000000" w:themeColor="text1"/>
            <w:sz w:val="24"/>
            <w:szCs w:val="24"/>
            <w:rPrChange w:id="57" w:author="nayeem hasan" w:date="2020-08-19T04:23:00Z">
              <w:rPr>
                <w:rFonts w:ascii="Times New Roman" w:hAnsi="Times New Roman" w:cs="Times New Roman"/>
                <w:sz w:val="24"/>
                <w:szCs w:val="24"/>
              </w:rPr>
            </w:rPrChange>
          </w:rPr>
          <w:t xml:space="preserve">understand the variation of CFR or IFR of COVID-19 globally </w:t>
        </w:r>
      </w:ins>
      <w:ins w:id="58" w:author="Haider, Najmul" w:date="2020-08-13T12:53:00Z">
        <w:r w:rsidR="004C6880" w:rsidRPr="007C2DDC">
          <w:rPr>
            <w:rFonts w:ascii="Times New Roman" w:hAnsi="Times New Roman" w:cs="Times New Roman"/>
            <w:color w:val="000000" w:themeColor="text1"/>
            <w:sz w:val="24"/>
            <w:szCs w:val="24"/>
            <w:rPrChange w:id="59" w:author="nayeem hasan" w:date="2020-08-19T04:23:00Z">
              <w:rPr>
                <w:rFonts w:ascii="Times New Roman" w:hAnsi="Times New Roman" w:cs="Times New Roman"/>
                <w:sz w:val="24"/>
                <w:szCs w:val="24"/>
              </w:rPr>
            </w:rPrChange>
          </w:rPr>
          <w:t>over time and to</w:t>
        </w:r>
      </w:ins>
      <w:ins w:id="60" w:author="Haider, Najmul" w:date="2020-08-13T12:52:00Z">
        <w:r w:rsidR="004C6880" w:rsidRPr="007C2DDC">
          <w:rPr>
            <w:rFonts w:ascii="Times New Roman" w:hAnsi="Times New Roman" w:cs="Times New Roman"/>
            <w:color w:val="000000" w:themeColor="text1"/>
            <w:sz w:val="24"/>
            <w:szCs w:val="24"/>
            <w:rPrChange w:id="61" w:author="nayeem hasan" w:date="2020-08-19T04:23:00Z">
              <w:rPr>
                <w:rFonts w:ascii="Times New Roman" w:hAnsi="Times New Roman" w:cs="Times New Roman"/>
                <w:sz w:val="24"/>
                <w:szCs w:val="24"/>
              </w:rPr>
            </w:rPrChange>
          </w:rPr>
          <w:t xml:space="preserve"> </w:t>
        </w:r>
      </w:ins>
      <w:r w:rsidRPr="007C2DDC">
        <w:rPr>
          <w:rFonts w:ascii="Times New Roman" w:hAnsi="Times New Roman" w:cs="Times New Roman"/>
          <w:color w:val="000000" w:themeColor="text1"/>
          <w:sz w:val="24"/>
          <w:szCs w:val="24"/>
          <w:rPrChange w:id="62" w:author="nayeem hasan" w:date="2020-08-19T04:23:00Z">
            <w:rPr>
              <w:rFonts w:ascii="Times New Roman" w:hAnsi="Times New Roman" w:cs="Times New Roman"/>
              <w:sz w:val="24"/>
              <w:szCs w:val="24"/>
            </w:rPr>
          </w:rPrChange>
        </w:rPr>
        <w:t xml:space="preserve">identify variable(s) that explains such a large variety of fatality rates </w:t>
      </w:r>
      <w:r w:rsidR="00E64187" w:rsidRPr="007C2DDC">
        <w:rPr>
          <w:rFonts w:ascii="Times New Roman" w:hAnsi="Times New Roman" w:cs="Times New Roman"/>
          <w:color w:val="000000" w:themeColor="text1"/>
          <w:sz w:val="24"/>
          <w:szCs w:val="24"/>
          <w:rPrChange w:id="63" w:author="nayeem hasan" w:date="2020-08-19T04:23:00Z">
            <w:rPr>
              <w:rFonts w:ascii="Times New Roman" w:hAnsi="Times New Roman" w:cs="Times New Roman"/>
              <w:sz w:val="24"/>
              <w:szCs w:val="24"/>
            </w:rPr>
          </w:rPrChange>
        </w:rPr>
        <w:t>over</w:t>
      </w:r>
      <w:r w:rsidR="006500F4" w:rsidRPr="007C2DDC">
        <w:rPr>
          <w:rFonts w:ascii="Times New Roman" w:hAnsi="Times New Roman" w:cs="Times New Roman"/>
          <w:color w:val="000000" w:themeColor="text1"/>
          <w:sz w:val="24"/>
          <w:szCs w:val="24"/>
          <w:rPrChange w:id="64" w:author="nayeem hasan" w:date="2020-08-19T04:23:00Z">
            <w:rPr>
              <w:rFonts w:ascii="Times New Roman" w:hAnsi="Times New Roman" w:cs="Times New Roman"/>
              <w:sz w:val="24"/>
              <w:szCs w:val="24"/>
            </w:rPr>
          </w:rPrChange>
        </w:rPr>
        <w:t xml:space="preserve"> </w:t>
      </w:r>
      <w:r w:rsidR="00E64187" w:rsidRPr="007C2DDC">
        <w:rPr>
          <w:rFonts w:ascii="Times New Roman" w:hAnsi="Times New Roman" w:cs="Times New Roman"/>
          <w:color w:val="000000" w:themeColor="text1"/>
          <w:sz w:val="24"/>
          <w:szCs w:val="24"/>
          <w:rPrChange w:id="65" w:author="nayeem hasan" w:date="2020-08-19T04:23:00Z">
            <w:rPr>
              <w:rFonts w:ascii="Times New Roman" w:hAnsi="Times New Roman" w:cs="Times New Roman"/>
              <w:sz w:val="24"/>
              <w:szCs w:val="24"/>
            </w:rPr>
          </w:rPrChange>
        </w:rPr>
        <w:t>time</w:t>
      </w:r>
      <w:del w:id="66" w:author="Haider, Najmul" w:date="2020-08-13T12:53:00Z">
        <w:r w:rsidR="00E64187" w:rsidRPr="007C2DDC" w:rsidDel="004C6880">
          <w:rPr>
            <w:rFonts w:ascii="Times New Roman" w:hAnsi="Times New Roman" w:cs="Times New Roman"/>
            <w:color w:val="000000" w:themeColor="text1"/>
            <w:sz w:val="24"/>
            <w:szCs w:val="24"/>
            <w:rPrChange w:id="67" w:author="nayeem hasan" w:date="2020-08-19T04:23:00Z">
              <w:rPr>
                <w:rFonts w:ascii="Times New Roman" w:hAnsi="Times New Roman" w:cs="Times New Roman"/>
                <w:sz w:val="24"/>
                <w:szCs w:val="24"/>
              </w:rPr>
            </w:rPrChange>
          </w:rPr>
          <w:delText xml:space="preserve"> </w:delText>
        </w:r>
        <w:r w:rsidRPr="007C2DDC" w:rsidDel="004C6880">
          <w:rPr>
            <w:rFonts w:ascii="Times New Roman" w:hAnsi="Times New Roman" w:cs="Times New Roman"/>
            <w:color w:val="000000" w:themeColor="text1"/>
            <w:sz w:val="24"/>
            <w:szCs w:val="24"/>
            <w:rPrChange w:id="68" w:author="nayeem hasan" w:date="2020-08-19T04:23:00Z">
              <w:rPr>
                <w:rFonts w:ascii="Times New Roman" w:hAnsi="Times New Roman" w:cs="Times New Roman"/>
                <w:sz w:val="24"/>
                <w:szCs w:val="24"/>
              </w:rPr>
            </w:rPrChange>
          </w:rPr>
          <w:delText>across the countries</w:delText>
        </w:r>
      </w:del>
      <w:r w:rsidRPr="007C2DDC">
        <w:rPr>
          <w:rFonts w:ascii="Times New Roman" w:hAnsi="Times New Roman" w:cs="Times New Roman"/>
          <w:color w:val="000000" w:themeColor="text1"/>
          <w:sz w:val="24"/>
          <w:szCs w:val="24"/>
          <w:rPrChange w:id="69" w:author="nayeem hasan" w:date="2020-08-19T04:23:00Z">
            <w:rPr>
              <w:rFonts w:ascii="Times New Roman" w:hAnsi="Times New Roman" w:cs="Times New Roman"/>
              <w:sz w:val="24"/>
              <w:szCs w:val="24"/>
            </w:rPr>
          </w:rPrChange>
        </w:rPr>
        <w:t>.</w:t>
      </w:r>
    </w:p>
    <w:p w14:paraId="1B983578" w14:textId="1A6595DB" w:rsidR="00456FA6" w:rsidRPr="007C2DDC" w:rsidRDefault="00456FA6" w:rsidP="00F645FC">
      <w:pPr>
        <w:spacing w:after="0" w:line="480" w:lineRule="auto"/>
        <w:jc w:val="both"/>
        <w:rPr>
          <w:rFonts w:ascii="Times New Roman" w:hAnsi="Times New Roman" w:cs="Times New Roman"/>
          <w:b/>
          <w:color w:val="000000" w:themeColor="text1"/>
          <w:sz w:val="24"/>
          <w:szCs w:val="24"/>
          <w:rPrChange w:id="70" w:author="nayeem hasan" w:date="2020-08-19T04:23:00Z">
            <w:rPr>
              <w:rFonts w:ascii="Times New Roman" w:hAnsi="Times New Roman" w:cs="Times New Roman"/>
              <w:b/>
              <w:sz w:val="24"/>
              <w:szCs w:val="24"/>
            </w:rPr>
          </w:rPrChange>
        </w:rPr>
      </w:pPr>
      <w:r w:rsidRPr="007C2DDC">
        <w:rPr>
          <w:rFonts w:ascii="Times New Roman" w:hAnsi="Times New Roman" w:cs="Times New Roman"/>
          <w:b/>
          <w:color w:val="000000" w:themeColor="text1"/>
          <w:sz w:val="24"/>
          <w:szCs w:val="24"/>
          <w:rPrChange w:id="71" w:author="nayeem hasan" w:date="2020-08-19T04:23:00Z">
            <w:rPr>
              <w:rFonts w:ascii="Times New Roman" w:hAnsi="Times New Roman" w:cs="Times New Roman"/>
              <w:b/>
              <w:sz w:val="24"/>
              <w:szCs w:val="24"/>
            </w:rPr>
          </w:rPrChange>
        </w:rPr>
        <w:t>Methods</w:t>
      </w:r>
    </w:p>
    <w:p w14:paraId="7BBB6D83" w14:textId="67A43167" w:rsidR="006A144E" w:rsidRPr="007C2DDC" w:rsidRDefault="006A144E" w:rsidP="00F645FC">
      <w:pPr>
        <w:spacing w:after="0" w:line="480" w:lineRule="auto"/>
        <w:jc w:val="both"/>
        <w:rPr>
          <w:rFonts w:ascii="Times New Roman" w:hAnsi="Times New Roman" w:cs="Times New Roman"/>
          <w:color w:val="000000" w:themeColor="text1"/>
          <w:sz w:val="24"/>
          <w:szCs w:val="24"/>
          <w:rPrChange w:id="72"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73" w:author="nayeem hasan" w:date="2020-08-19T04:23:00Z">
            <w:rPr>
              <w:rFonts w:ascii="Times New Roman" w:hAnsi="Times New Roman" w:cs="Times New Roman"/>
              <w:sz w:val="24"/>
              <w:szCs w:val="24"/>
            </w:rPr>
          </w:rPrChange>
        </w:rPr>
        <w:t>We collected COVID-19 related data</w:t>
      </w:r>
      <w:r w:rsidR="00C04469" w:rsidRPr="007C2DDC">
        <w:rPr>
          <w:rFonts w:ascii="Times New Roman" w:hAnsi="Times New Roman" w:cs="Times New Roman"/>
          <w:color w:val="000000" w:themeColor="text1"/>
          <w:sz w:val="24"/>
          <w:szCs w:val="24"/>
          <w:rPrChange w:id="74" w:author="nayeem hasan" w:date="2020-08-19T04:23:00Z">
            <w:rPr>
              <w:rFonts w:ascii="Times New Roman" w:hAnsi="Times New Roman" w:cs="Times New Roman"/>
              <w:sz w:val="24"/>
              <w:szCs w:val="24"/>
            </w:rPr>
          </w:rPrChange>
        </w:rPr>
        <w:t xml:space="preserve"> </w:t>
      </w:r>
      <w:r w:rsidRPr="007C2DDC">
        <w:rPr>
          <w:rFonts w:ascii="Times New Roman" w:hAnsi="Times New Roman" w:cs="Times New Roman"/>
          <w:color w:val="000000" w:themeColor="text1"/>
          <w:sz w:val="24"/>
          <w:szCs w:val="24"/>
          <w:rPrChange w:id="75" w:author="nayeem hasan" w:date="2020-08-19T04:23:00Z">
            <w:rPr>
              <w:rFonts w:ascii="Times New Roman" w:hAnsi="Times New Roman" w:cs="Times New Roman"/>
              <w:sz w:val="24"/>
              <w:szCs w:val="24"/>
            </w:rPr>
          </w:rPrChange>
        </w:rPr>
        <w:t xml:space="preserve">from the WHO daily COVID-19 situation reports </w:t>
      </w:r>
      <w:r w:rsidR="00EC6F93" w:rsidRPr="007C2DDC">
        <w:rPr>
          <w:rFonts w:ascii="Times New Roman" w:hAnsi="Times New Roman" w:cs="Times New Roman"/>
          <w:color w:val="000000" w:themeColor="text1"/>
          <w:sz w:val="24"/>
          <w:szCs w:val="24"/>
          <w:rPrChange w:id="76" w:author="nayeem hasan" w:date="2020-08-19T04:23:00Z">
            <w:rPr>
              <w:rFonts w:ascii="Times New Roman" w:hAnsi="Times New Roman" w:cs="Times New Roman"/>
              <w:sz w:val="24"/>
              <w:szCs w:val="24"/>
            </w:rPr>
          </w:rPrChange>
        </w:rPr>
        <w:t xml:space="preserve">from </w:t>
      </w:r>
      <w:r w:rsidRPr="007C2DDC">
        <w:rPr>
          <w:rFonts w:ascii="Times New Roman" w:hAnsi="Times New Roman" w:cs="Times New Roman"/>
          <w:color w:val="000000" w:themeColor="text1"/>
          <w:sz w:val="24"/>
          <w:szCs w:val="24"/>
          <w:rPrChange w:id="77" w:author="nayeem hasan" w:date="2020-08-19T04:23:00Z">
            <w:rPr>
              <w:rFonts w:ascii="Times New Roman" w:hAnsi="Times New Roman" w:cs="Times New Roman"/>
              <w:sz w:val="24"/>
              <w:szCs w:val="24"/>
            </w:rPr>
          </w:rPrChange>
        </w:rPr>
        <w:t xml:space="preserve">January 01 to </w:t>
      </w:r>
      <w:ins w:id="78" w:author="nayeem hasan" w:date="2020-08-19T03:37:00Z">
        <w:r w:rsidR="00F24D1D" w:rsidRPr="007C2DDC">
          <w:rPr>
            <w:rFonts w:ascii="Times New Roman" w:hAnsi="Times New Roman" w:cs="Times New Roman"/>
            <w:color w:val="000000" w:themeColor="text1"/>
            <w:sz w:val="24"/>
            <w:szCs w:val="24"/>
            <w:rPrChange w:id="79" w:author="nayeem hasan" w:date="2020-08-19T04:23:00Z">
              <w:rPr>
                <w:rFonts w:ascii="Times New Roman" w:hAnsi="Times New Roman" w:cs="Times New Roman"/>
                <w:sz w:val="24"/>
                <w:szCs w:val="24"/>
              </w:rPr>
            </w:rPrChange>
          </w:rPr>
          <w:t>August</w:t>
        </w:r>
      </w:ins>
      <w:del w:id="80" w:author="nayeem hasan" w:date="2020-08-19T03:37:00Z">
        <w:r w:rsidRPr="007C2DDC" w:rsidDel="00F24D1D">
          <w:rPr>
            <w:rFonts w:ascii="Times New Roman" w:hAnsi="Times New Roman" w:cs="Times New Roman"/>
            <w:color w:val="000000" w:themeColor="text1"/>
            <w:sz w:val="24"/>
            <w:szCs w:val="24"/>
            <w:rPrChange w:id="81" w:author="nayeem hasan" w:date="2020-08-19T04:23:00Z">
              <w:rPr>
                <w:rFonts w:ascii="Times New Roman" w:hAnsi="Times New Roman" w:cs="Times New Roman"/>
                <w:sz w:val="24"/>
                <w:szCs w:val="24"/>
              </w:rPr>
            </w:rPrChange>
          </w:rPr>
          <w:delText>June</w:delText>
        </w:r>
      </w:del>
      <w:r w:rsidRPr="007C2DDC">
        <w:rPr>
          <w:rFonts w:ascii="Times New Roman" w:hAnsi="Times New Roman" w:cs="Times New Roman"/>
          <w:color w:val="000000" w:themeColor="text1"/>
          <w:sz w:val="24"/>
          <w:szCs w:val="24"/>
          <w:rPrChange w:id="82" w:author="nayeem hasan" w:date="2020-08-19T04:23:00Z">
            <w:rPr>
              <w:rFonts w:ascii="Times New Roman" w:hAnsi="Times New Roman" w:cs="Times New Roman"/>
              <w:sz w:val="24"/>
              <w:szCs w:val="24"/>
            </w:rPr>
          </w:rPrChange>
        </w:rPr>
        <w:t xml:space="preserve"> </w:t>
      </w:r>
      <w:ins w:id="83" w:author="nayeem hasan" w:date="2020-08-19T03:37:00Z">
        <w:r w:rsidR="00F24D1D" w:rsidRPr="007C2DDC">
          <w:rPr>
            <w:rFonts w:ascii="Times New Roman" w:hAnsi="Times New Roman" w:cs="Times New Roman"/>
            <w:color w:val="000000" w:themeColor="text1"/>
            <w:sz w:val="24"/>
            <w:szCs w:val="24"/>
            <w:rPrChange w:id="84" w:author="nayeem hasan" w:date="2020-08-19T04:23:00Z">
              <w:rPr>
                <w:rFonts w:ascii="Times New Roman" w:hAnsi="Times New Roman" w:cs="Times New Roman"/>
                <w:sz w:val="24"/>
                <w:szCs w:val="24"/>
              </w:rPr>
            </w:rPrChange>
          </w:rPr>
          <w:t>10</w:t>
        </w:r>
      </w:ins>
      <w:del w:id="85" w:author="nayeem hasan" w:date="2020-08-19T03:37:00Z">
        <w:r w:rsidRPr="007C2DDC" w:rsidDel="00F24D1D">
          <w:rPr>
            <w:rFonts w:ascii="Times New Roman" w:hAnsi="Times New Roman" w:cs="Times New Roman"/>
            <w:color w:val="000000" w:themeColor="text1"/>
            <w:sz w:val="24"/>
            <w:szCs w:val="24"/>
            <w:rPrChange w:id="86" w:author="nayeem hasan" w:date="2020-08-19T04:23:00Z">
              <w:rPr>
                <w:rFonts w:ascii="Times New Roman" w:hAnsi="Times New Roman" w:cs="Times New Roman"/>
                <w:sz w:val="24"/>
                <w:szCs w:val="24"/>
              </w:rPr>
            </w:rPrChange>
          </w:rPr>
          <w:delText>30</w:delText>
        </w:r>
      </w:del>
      <w:r w:rsidRPr="007C2DDC">
        <w:rPr>
          <w:rFonts w:ascii="Times New Roman" w:hAnsi="Times New Roman" w:cs="Times New Roman"/>
          <w:color w:val="000000" w:themeColor="text1"/>
          <w:sz w:val="24"/>
          <w:szCs w:val="24"/>
          <w:rPrChange w:id="87" w:author="nayeem hasan" w:date="2020-08-19T04:23:00Z">
            <w:rPr>
              <w:rFonts w:ascii="Times New Roman" w:hAnsi="Times New Roman" w:cs="Times New Roman"/>
              <w:sz w:val="24"/>
              <w:szCs w:val="24"/>
            </w:rPr>
          </w:rPrChange>
        </w:rPr>
        <w:t xml:space="preserve">, 2020. Further, we collected exploratory variables for each country from United Nations or other reliable sources including population density, gross domestic product (GDP), worldwide governance indicator (WGI), Global Health Security Index (GHSI), the median age for the national population. We used beta regression models to investigate the association between the CFR of each country </w:t>
      </w:r>
      <w:r w:rsidR="006437EC" w:rsidRPr="007C2DDC">
        <w:rPr>
          <w:rFonts w:ascii="Times New Roman" w:hAnsi="Times New Roman" w:cs="Times New Roman"/>
          <w:color w:val="000000" w:themeColor="text1"/>
          <w:sz w:val="24"/>
          <w:szCs w:val="24"/>
          <w:rPrChange w:id="88" w:author="nayeem hasan" w:date="2020-08-19T04:23:00Z">
            <w:rPr>
              <w:rFonts w:ascii="Times New Roman" w:hAnsi="Times New Roman" w:cs="Times New Roman"/>
              <w:sz w:val="24"/>
              <w:szCs w:val="24"/>
            </w:rPr>
          </w:rPrChange>
        </w:rPr>
        <w:t>with</w:t>
      </w:r>
      <w:r w:rsidRPr="007C2DDC">
        <w:rPr>
          <w:rFonts w:ascii="Times New Roman" w:hAnsi="Times New Roman" w:cs="Times New Roman"/>
          <w:color w:val="000000" w:themeColor="text1"/>
          <w:sz w:val="24"/>
          <w:szCs w:val="24"/>
          <w:rPrChange w:id="89" w:author="nayeem hasan" w:date="2020-08-19T04:23:00Z">
            <w:rPr>
              <w:rFonts w:ascii="Times New Roman" w:hAnsi="Times New Roman" w:cs="Times New Roman"/>
              <w:sz w:val="24"/>
              <w:szCs w:val="24"/>
            </w:rPr>
          </w:rPrChange>
        </w:rPr>
        <w:t xml:space="preserve"> reported incidence rate ratios (IRRs).</w:t>
      </w:r>
    </w:p>
    <w:p w14:paraId="38109CCE" w14:textId="0C88EB66" w:rsidR="00385184" w:rsidRPr="007C2DDC" w:rsidRDefault="00385184" w:rsidP="00F645FC">
      <w:pPr>
        <w:spacing w:after="0" w:line="480" w:lineRule="auto"/>
        <w:jc w:val="both"/>
        <w:rPr>
          <w:rFonts w:ascii="Times New Roman" w:hAnsi="Times New Roman" w:cs="Times New Roman"/>
          <w:b/>
          <w:color w:val="000000" w:themeColor="text1"/>
          <w:sz w:val="24"/>
          <w:szCs w:val="24"/>
          <w:rPrChange w:id="90" w:author="nayeem hasan" w:date="2020-08-19T04:23:00Z">
            <w:rPr>
              <w:rFonts w:ascii="Times New Roman" w:hAnsi="Times New Roman" w:cs="Times New Roman"/>
              <w:b/>
              <w:sz w:val="24"/>
              <w:szCs w:val="24"/>
            </w:rPr>
          </w:rPrChange>
        </w:rPr>
      </w:pPr>
      <w:r w:rsidRPr="007C2DDC">
        <w:rPr>
          <w:rFonts w:ascii="Times New Roman" w:hAnsi="Times New Roman" w:cs="Times New Roman"/>
          <w:b/>
          <w:color w:val="000000" w:themeColor="text1"/>
          <w:sz w:val="24"/>
          <w:szCs w:val="24"/>
          <w:rPrChange w:id="91" w:author="nayeem hasan" w:date="2020-08-19T04:23:00Z">
            <w:rPr>
              <w:rFonts w:ascii="Times New Roman" w:hAnsi="Times New Roman" w:cs="Times New Roman"/>
              <w:b/>
              <w:sz w:val="24"/>
              <w:szCs w:val="24"/>
            </w:rPr>
          </w:rPrChange>
        </w:rPr>
        <w:t>Results</w:t>
      </w:r>
    </w:p>
    <w:p w14:paraId="30FC7448" w14:textId="4B823BB6" w:rsidR="006A144E" w:rsidRPr="007C2DDC" w:rsidRDefault="006A144E" w:rsidP="00E2108E">
      <w:pPr>
        <w:spacing w:after="0" w:line="480" w:lineRule="auto"/>
        <w:jc w:val="both"/>
        <w:rPr>
          <w:rFonts w:ascii="Times New Roman" w:hAnsi="Times New Roman" w:cs="Times New Roman"/>
          <w:color w:val="000000" w:themeColor="text1"/>
          <w:sz w:val="24"/>
          <w:szCs w:val="24"/>
          <w:rPrChange w:id="92" w:author="nayeem hasan" w:date="2020-08-19T04:23:00Z">
            <w:rPr>
              <w:rFonts w:ascii="Times New Roman" w:hAnsi="Times New Roman" w:cs="Times New Roman"/>
              <w:sz w:val="24"/>
              <w:szCs w:val="24"/>
            </w:rPr>
          </w:rPrChange>
        </w:rPr>
      </w:pPr>
      <w:del w:id="93" w:author="Haider, Najmul" w:date="2020-08-13T12:54:00Z">
        <w:r w:rsidRPr="007C2DDC" w:rsidDel="00D82BD3">
          <w:rPr>
            <w:rFonts w:ascii="Times New Roman" w:hAnsi="Times New Roman" w:cs="Times New Roman"/>
            <w:color w:val="000000" w:themeColor="text1"/>
            <w:sz w:val="24"/>
            <w:szCs w:val="24"/>
            <w:rPrChange w:id="94" w:author="nayeem hasan" w:date="2020-08-19T04:23:00Z">
              <w:rPr>
                <w:rFonts w:ascii="Times New Roman" w:hAnsi="Times New Roman" w:cs="Times New Roman"/>
                <w:sz w:val="24"/>
                <w:szCs w:val="24"/>
              </w:rPr>
            </w:rPrChange>
          </w:rPr>
          <w:delText xml:space="preserve">Out of 4.90% worldwide CFR, Yemen (26.95%), France (18.15%), Belgium (15.84%), Italy (14.45%), and Hungary (14.11%) had the most CFR due to COVID-19. </w:delText>
        </w:r>
      </w:del>
      <w:ins w:id="95" w:author="Haider, Najmul" w:date="2020-08-13T12:54:00Z">
        <w:r w:rsidR="00D82BD3" w:rsidRPr="007C2DDC">
          <w:rPr>
            <w:rFonts w:ascii="Times New Roman" w:hAnsi="Times New Roman" w:cs="Times New Roman"/>
            <w:color w:val="000000" w:themeColor="text1"/>
            <w:sz w:val="24"/>
            <w:szCs w:val="24"/>
            <w:rPrChange w:id="96" w:author="nayeem hasan" w:date="2020-08-19T04:23:00Z">
              <w:rPr>
                <w:rFonts w:ascii="Times New Roman" w:hAnsi="Times New Roman" w:cs="Times New Roman"/>
                <w:sz w:val="24"/>
                <w:szCs w:val="24"/>
              </w:rPr>
            </w:rPrChange>
          </w:rPr>
          <w:t>As of August 10,</w:t>
        </w:r>
      </w:ins>
      <w:ins w:id="97" w:author="Haider, Najmul" w:date="2020-08-14T11:20:00Z">
        <w:r w:rsidR="00AA0C1B" w:rsidRPr="007C2DDC">
          <w:rPr>
            <w:rFonts w:ascii="Times New Roman" w:hAnsi="Times New Roman" w:cs="Times New Roman"/>
            <w:color w:val="000000" w:themeColor="text1"/>
            <w:sz w:val="24"/>
            <w:szCs w:val="24"/>
            <w:rPrChange w:id="98" w:author="nayeem hasan" w:date="2020-08-19T04:23:00Z">
              <w:rPr>
                <w:rFonts w:ascii="Times New Roman" w:hAnsi="Times New Roman" w:cs="Times New Roman"/>
                <w:sz w:val="24"/>
                <w:szCs w:val="24"/>
              </w:rPr>
            </w:rPrChange>
          </w:rPr>
          <w:t xml:space="preserve"> 2020,</w:t>
        </w:r>
      </w:ins>
      <w:ins w:id="99" w:author="Haider, Najmul" w:date="2020-08-13T12:54:00Z">
        <w:r w:rsidR="00D82BD3" w:rsidRPr="007C2DDC">
          <w:rPr>
            <w:rFonts w:ascii="Times New Roman" w:hAnsi="Times New Roman" w:cs="Times New Roman"/>
            <w:color w:val="000000" w:themeColor="text1"/>
            <w:sz w:val="24"/>
            <w:szCs w:val="24"/>
            <w:rPrChange w:id="100" w:author="nayeem hasan" w:date="2020-08-19T04:23:00Z">
              <w:rPr>
                <w:rFonts w:ascii="Times New Roman" w:hAnsi="Times New Roman" w:cs="Times New Roman"/>
                <w:sz w:val="24"/>
                <w:szCs w:val="24"/>
              </w:rPr>
            </w:rPrChange>
          </w:rPr>
          <w:t xml:space="preserve"> the global reported CFR is </w:t>
        </w:r>
      </w:ins>
      <w:ins w:id="101" w:author="nayeem hasan" w:date="2020-08-19T03:41:00Z">
        <w:r w:rsidR="00F702CC" w:rsidRPr="007C2DDC">
          <w:rPr>
            <w:rFonts w:ascii="Times New Roman" w:hAnsi="Times New Roman" w:cs="Times New Roman"/>
            <w:color w:val="000000" w:themeColor="text1"/>
            <w:sz w:val="24"/>
            <w:szCs w:val="24"/>
            <w:rPrChange w:id="102" w:author="nayeem hasan" w:date="2020-08-19T04:23:00Z">
              <w:rPr>
                <w:rFonts w:ascii="Times New Roman" w:hAnsi="Times New Roman" w:cs="Times New Roman"/>
                <w:sz w:val="24"/>
                <w:szCs w:val="24"/>
              </w:rPr>
            </w:rPrChange>
          </w:rPr>
          <w:t>3.7</w:t>
        </w:r>
      </w:ins>
      <w:ins w:id="103" w:author="Haider, Najmul" w:date="2020-08-13T12:54:00Z">
        <w:del w:id="104" w:author="nayeem hasan" w:date="2020-08-19T03:41:00Z">
          <w:r w:rsidR="00D82BD3" w:rsidRPr="007C2DDC" w:rsidDel="00F702CC">
            <w:rPr>
              <w:rFonts w:ascii="Times New Roman" w:hAnsi="Times New Roman" w:cs="Times New Roman"/>
              <w:color w:val="000000" w:themeColor="text1"/>
              <w:sz w:val="24"/>
              <w:szCs w:val="24"/>
              <w:rPrChange w:id="105" w:author="nayeem hasan" w:date="2020-08-19T04:23:00Z">
                <w:rPr>
                  <w:rFonts w:ascii="Times New Roman" w:hAnsi="Times New Roman" w:cs="Times New Roman"/>
                  <w:sz w:val="24"/>
                  <w:szCs w:val="24"/>
                </w:rPr>
              </w:rPrChange>
            </w:rPr>
            <w:delText>4.9</w:delText>
          </w:r>
        </w:del>
        <w:r w:rsidR="00D82BD3" w:rsidRPr="007C2DDC">
          <w:rPr>
            <w:rFonts w:ascii="Times New Roman" w:hAnsi="Times New Roman" w:cs="Times New Roman"/>
            <w:color w:val="000000" w:themeColor="text1"/>
            <w:sz w:val="24"/>
            <w:szCs w:val="24"/>
            <w:rPrChange w:id="106" w:author="nayeem hasan" w:date="2020-08-19T04:23:00Z">
              <w:rPr>
                <w:rFonts w:ascii="Times New Roman" w:hAnsi="Times New Roman" w:cs="Times New Roman"/>
                <w:sz w:val="24"/>
                <w:szCs w:val="24"/>
              </w:rPr>
            </w:rPrChange>
          </w:rPr>
          <w:t>% while top</w:t>
        </w:r>
      </w:ins>
      <w:ins w:id="107" w:author="Haider, Najmul" w:date="2020-08-14T11:20:00Z">
        <w:r w:rsidR="00AA0C1B" w:rsidRPr="007C2DDC">
          <w:rPr>
            <w:rFonts w:ascii="Times New Roman" w:hAnsi="Times New Roman" w:cs="Times New Roman"/>
            <w:color w:val="000000" w:themeColor="text1"/>
            <w:sz w:val="24"/>
            <w:szCs w:val="24"/>
            <w:rPrChange w:id="108" w:author="nayeem hasan" w:date="2020-08-19T04:23:00Z">
              <w:rPr>
                <w:rFonts w:ascii="Times New Roman" w:hAnsi="Times New Roman" w:cs="Times New Roman"/>
                <w:sz w:val="24"/>
                <w:szCs w:val="24"/>
              </w:rPr>
            </w:rPrChange>
          </w:rPr>
          <w:t>-five</w:t>
        </w:r>
      </w:ins>
      <w:ins w:id="109" w:author="Haider, Najmul" w:date="2020-08-13T12:54:00Z">
        <w:r w:rsidR="00D82BD3" w:rsidRPr="007C2DDC">
          <w:rPr>
            <w:rFonts w:ascii="Times New Roman" w:hAnsi="Times New Roman" w:cs="Times New Roman"/>
            <w:color w:val="000000" w:themeColor="text1"/>
            <w:sz w:val="24"/>
            <w:szCs w:val="24"/>
            <w:rPrChange w:id="110" w:author="nayeem hasan" w:date="2020-08-19T04:23:00Z">
              <w:rPr>
                <w:rFonts w:ascii="Times New Roman" w:hAnsi="Times New Roman" w:cs="Times New Roman"/>
                <w:sz w:val="24"/>
                <w:szCs w:val="24"/>
              </w:rPr>
            </w:rPrChange>
          </w:rPr>
          <w:t xml:space="preserve"> </w:t>
        </w:r>
      </w:ins>
      <w:ins w:id="111" w:author="Haider, Najmul" w:date="2020-08-14T11:20:00Z">
        <w:r w:rsidR="00AA0C1B" w:rsidRPr="007C2DDC">
          <w:rPr>
            <w:rFonts w:ascii="Times New Roman" w:hAnsi="Times New Roman" w:cs="Times New Roman"/>
            <w:color w:val="000000" w:themeColor="text1"/>
            <w:sz w:val="24"/>
            <w:szCs w:val="24"/>
            <w:rPrChange w:id="112" w:author="nayeem hasan" w:date="2020-08-19T04:23:00Z">
              <w:rPr>
                <w:rFonts w:ascii="Times New Roman" w:hAnsi="Times New Roman" w:cs="Times New Roman"/>
                <w:sz w:val="24"/>
                <w:szCs w:val="24"/>
              </w:rPr>
            </w:rPrChange>
          </w:rPr>
          <w:t>countries</w:t>
        </w:r>
      </w:ins>
      <w:ins w:id="113" w:author="Haider, Najmul" w:date="2020-08-13T12:54:00Z">
        <w:r w:rsidR="00D82BD3" w:rsidRPr="007C2DDC">
          <w:rPr>
            <w:rFonts w:ascii="Times New Roman" w:hAnsi="Times New Roman" w:cs="Times New Roman"/>
            <w:color w:val="000000" w:themeColor="text1"/>
            <w:sz w:val="24"/>
            <w:szCs w:val="24"/>
            <w:rPrChange w:id="114" w:author="nayeem hasan" w:date="2020-08-19T04:23:00Z">
              <w:rPr>
                <w:rFonts w:ascii="Times New Roman" w:hAnsi="Times New Roman" w:cs="Times New Roman"/>
                <w:sz w:val="24"/>
                <w:szCs w:val="24"/>
              </w:rPr>
            </w:rPrChange>
          </w:rPr>
          <w:t xml:space="preserve"> are: Yemen</w:t>
        </w:r>
      </w:ins>
      <w:ins w:id="115" w:author="Haider, Najmul" w:date="2020-08-13T12:55:00Z">
        <w:r w:rsidR="00D82BD3" w:rsidRPr="007C2DDC">
          <w:rPr>
            <w:rFonts w:ascii="Times New Roman" w:hAnsi="Times New Roman" w:cs="Times New Roman"/>
            <w:color w:val="000000" w:themeColor="text1"/>
            <w:sz w:val="24"/>
            <w:szCs w:val="24"/>
            <w:rPrChange w:id="116" w:author="nayeem hasan" w:date="2020-08-19T04:23:00Z">
              <w:rPr>
                <w:rFonts w:ascii="Times New Roman" w:hAnsi="Times New Roman" w:cs="Times New Roman"/>
                <w:sz w:val="24"/>
                <w:szCs w:val="24"/>
              </w:rPr>
            </w:rPrChange>
          </w:rPr>
          <w:t xml:space="preserve"> (2</w:t>
        </w:r>
      </w:ins>
      <w:ins w:id="117" w:author="nayeem hasan" w:date="2020-08-19T03:42:00Z">
        <w:r w:rsidR="00BC4EB9" w:rsidRPr="007C2DDC">
          <w:rPr>
            <w:rFonts w:ascii="Times New Roman" w:hAnsi="Times New Roman" w:cs="Times New Roman"/>
            <w:color w:val="000000" w:themeColor="text1"/>
            <w:sz w:val="24"/>
            <w:szCs w:val="24"/>
            <w:rPrChange w:id="118" w:author="nayeem hasan" w:date="2020-08-19T04:23:00Z">
              <w:rPr>
                <w:rFonts w:ascii="Times New Roman" w:hAnsi="Times New Roman" w:cs="Times New Roman"/>
                <w:sz w:val="24"/>
                <w:szCs w:val="24"/>
              </w:rPr>
            </w:rPrChange>
          </w:rPr>
          <w:t>8.55</w:t>
        </w:r>
      </w:ins>
      <w:ins w:id="119" w:author="Haider, Najmul" w:date="2020-08-13T12:55:00Z">
        <w:del w:id="120" w:author="nayeem hasan" w:date="2020-08-19T03:42:00Z">
          <w:r w:rsidR="00D82BD3" w:rsidRPr="007C2DDC" w:rsidDel="00BC4EB9">
            <w:rPr>
              <w:rFonts w:ascii="Times New Roman" w:hAnsi="Times New Roman" w:cs="Times New Roman"/>
              <w:color w:val="000000" w:themeColor="text1"/>
              <w:sz w:val="24"/>
              <w:szCs w:val="24"/>
              <w:rPrChange w:id="121" w:author="nayeem hasan" w:date="2020-08-19T04:23:00Z">
                <w:rPr>
                  <w:rFonts w:ascii="Times New Roman" w:hAnsi="Times New Roman" w:cs="Times New Roman"/>
                  <w:sz w:val="24"/>
                  <w:szCs w:val="24"/>
                </w:rPr>
              </w:rPrChange>
            </w:rPr>
            <w:delText>6.9</w:delText>
          </w:r>
        </w:del>
        <w:r w:rsidR="00D82BD3" w:rsidRPr="007C2DDC">
          <w:rPr>
            <w:rFonts w:ascii="Times New Roman" w:hAnsi="Times New Roman" w:cs="Times New Roman"/>
            <w:color w:val="000000" w:themeColor="text1"/>
            <w:sz w:val="24"/>
            <w:szCs w:val="24"/>
            <w:rPrChange w:id="122" w:author="nayeem hasan" w:date="2020-08-19T04:23:00Z">
              <w:rPr>
                <w:rFonts w:ascii="Times New Roman" w:hAnsi="Times New Roman" w:cs="Times New Roman"/>
                <w:sz w:val="24"/>
                <w:szCs w:val="24"/>
              </w:rPr>
            </w:rPrChange>
          </w:rPr>
          <w:t>%)</w:t>
        </w:r>
      </w:ins>
      <w:ins w:id="123" w:author="Haider, Najmul" w:date="2020-08-13T12:54:00Z">
        <w:r w:rsidR="00D82BD3" w:rsidRPr="007C2DDC">
          <w:rPr>
            <w:rFonts w:ascii="Times New Roman" w:hAnsi="Times New Roman" w:cs="Times New Roman"/>
            <w:color w:val="000000" w:themeColor="text1"/>
            <w:sz w:val="24"/>
            <w:szCs w:val="24"/>
            <w:rPrChange w:id="124" w:author="nayeem hasan" w:date="2020-08-19T04:23:00Z">
              <w:rPr>
                <w:rFonts w:ascii="Times New Roman" w:hAnsi="Times New Roman" w:cs="Times New Roman"/>
                <w:sz w:val="24"/>
                <w:szCs w:val="24"/>
              </w:rPr>
            </w:rPrChange>
          </w:rPr>
          <w:t>, France</w:t>
        </w:r>
      </w:ins>
      <w:ins w:id="125" w:author="Haider, Najmul" w:date="2020-08-13T12:55:00Z">
        <w:r w:rsidR="00D82BD3" w:rsidRPr="007C2DDC">
          <w:rPr>
            <w:rFonts w:ascii="Times New Roman" w:hAnsi="Times New Roman" w:cs="Times New Roman"/>
            <w:color w:val="000000" w:themeColor="text1"/>
            <w:sz w:val="24"/>
            <w:szCs w:val="24"/>
            <w:rPrChange w:id="126" w:author="nayeem hasan" w:date="2020-08-19T04:23:00Z">
              <w:rPr>
                <w:rFonts w:ascii="Times New Roman" w:hAnsi="Times New Roman" w:cs="Times New Roman"/>
                <w:sz w:val="24"/>
                <w:szCs w:val="24"/>
              </w:rPr>
            </w:rPrChange>
          </w:rPr>
          <w:t xml:space="preserve"> (1</w:t>
        </w:r>
      </w:ins>
      <w:ins w:id="127" w:author="nayeem hasan" w:date="2020-08-19T03:42:00Z">
        <w:r w:rsidR="0081693E" w:rsidRPr="007C2DDC">
          <w:rPr>
            <w:rFonts w:ascii="Times New Roman" w:hAnsi="Times New Roman" w:cs="Times New Roman"/>
            <w:color w:val="000000" w:themeColor="text1"/>
            <w:sz w:val="24"/>
            <w:szCs w:val="24"/>
            <w:rPrChange w:id="128" w:author="nayeem hasan" w:date="2020-08-19T04:23:00Z">
              <w:rPr>
                <w:rFonts w:ascii="Times New Roman" w:hAnsi="Times New Roman" w:cs="Times New Roman"/>
                <w:sz w:val="24"/>
                <w:szCs w:val="24"/>
              </w:rPr>
            </w:rPrChange>
          </w:rPr>
          <w:t>5</w:t>
        </w:r>
      </w:ins>
      <w:ins w:id="129" w:author="Haider, Najmul" w:date="2020-08-13T12:55:00Z">
        <w:del w:id="130" w:author="nayeem hasan" w:date="2020-08-19T03:42:00Z">
          <w:r w:rsidR="00D82BD3" w:rsidRPr="007C2DDC" w:rsidDel="0081693E">
            <w:rPr>
              <w:rFonts w:ascii="Times New Roman" w:hAnsi="Times New Roman" w:cs="Times New Roman"/>
              <w:color w:val="000000" w:themeColor="text1"/>
              <w:sz w:val="24"/>
              <w:szCs w:val="24"/>
              <w:rPrChange w:id="131" w:author="nayeem hasan" w:date="2020-08-19T04:23:00Z">
                <w:rPr>
                  <w:rFonts w:ascii="Times New Roman" w:hAnsi="Times New Roman" w:cs="Times New Roman"/>
                  <w:sz w:val="24"/>
                  <w:szCs w:val="24"/>
                </w:rPr>
              </w:rPrChange>
            </w:rPr>
            <w:delText>8</w:delText>
          </w:r>
        </w:del>
        <w:r w:rsidR="00D82BD3" w:rsidRPr="007C2DDC">
          <w:rPr>
            <w:rFonts w:ascii="Times New Roman" w:hAnsi="Times New Roman" w:cs="Times New Roman"/>
            <w:color w:val="000000" w:themeColor="text1"/>
            <w:sz w:val="24"/>
            <w:szCs w:val="24"/>
            <w:rPrChange w:id="132" w:author="nayeem hasan" w:date="2020-08-19T04:23:00Z">
              <w:rPr>
                <w:rFonts w:ascii="Times New Roman" w:hAnsi="Times New Roman" w:cs="Times New Roman"/>
                <w:sz w:val="24"/>
                <w:szCs w:val="24"/>
              </w:rPr>
            </w:rPrChange>
          </w:rPr>
          <w:t>.</w:t>
        </w:r>
      </w:ins>
      <w:ins w:id="133" w:author="nayeem hasan" w:date="2020-08-19T03:42:00Z">
        <w:r w:rsidR="0081693E" w:rsidRPr="007C2DDC">
          <w:rPr>
            <w:rFonts w:ascii="Times New Roman" w:hAnsi="Times New Roman" w:cs="Times New Roman"/>
            <w:color w:val="000000" w:themeColor="text1"/>
            <w:sz w:val="24"/>
            <w:szCs w:val="24"/>
            <w:rPrChange w:id="134" w:author="nayeem hasan" w:date="2020-08-19T04:23:00Z">
              <w:rPr>
                <w:rFonts w:ascii="Times New Roman" w:hAnsi="Times New Roman" w:cs="Times New Roman"/>
                <w:sz w:val="24"/>
                <w:szCs w:val="24"/>
              </w:rPr>
            </w:rPrChange>
          </w:rPr>
          <w:t>3</w:t>
        </w:r>
      </w:ins>
      <w:ins w:id="135" w:author="Haider, Najmul" w:date="2020-08-13T12:55:00Z">
        <w:r w:rsidR="00D82BD3" w:rsidRPr="007C2DDC">
          <w:rPr>
            <w:rFonts w:ascii="Times New Roman" w:hAnsi="Times New Roman" w:cs="Times New Roman"/>
            <w:color w:val="000000" w:themeColor="text1"/>
            <w:sz w:val="24"/>
            <w:szCs w:val="24"/>
            <w:rPrChange w:id="136" w:author="nayeem hasan" w:date="2020-08-19T04:23:00Z">
              <w:rPr>
                <w:rFonts w:ascii="Times New Roman" w:hAnsi="Times New Roman" w:cs="Times New Roman"/>
                <w:sz w:val="24"/>
                <w:szCs w:val="24"/>
              </w:rPr>
            </w:rPrChange>
          </w:rPr>
          <w:t>2%)</w:t>
        </w:r>
      </w:ins>
      <w:ins w:id="137" w:author="Haider, Najmul" w:date="2020-08-13T12:54:00Z">
        <w:r w:rsidR="00D82BD3" w:rsidRPr="007C2DDC">
          <w:rPr>
            <w:rFonts w:ascii="Times New Roman" w:hAnsi="Times New Roman" w:cs="Times New Roman"/>
            <w:color w:val="000000" w:themeColor="text1"/>
            <w:sz w:val="24"/>
            <w:szCs w:val="24"/>
            <w:rPrChange w:id="138" w:author="nayeem hasan" w:date="2020-08-19T04:23:00Z">
              <w:rPr>
                <w:rFonts w:ascii="Times New Roman" w:hAnsi="Times New Roman" w:cs="Times New Roman"/>
                <w:sz w:val="24"/>
                <w:szCs w:val="24"/>
              </w:rPr>
            </w:rPrChange>
          </w:rPr>
          <w:t>,</w:t>
        </w:r>
      </w:ins>
      <w:ins w:id="139" w:author="nayeem hasan" w:date="2020-08-19T03:42:00Z">
        <w:r w:rsidR="00B40714" w:rsidRPr="007C2DDC">
          <w:rPr>
            <w:rFonts w:ascii="Times New Roman" w:hAnsi="Times New Roman" w:cs="Times New Roman"/>
            <w:color w:val="000000" w:themeColor="text1"/>
            <w:sz w:val="24"/>
            <w:szCs w:val="24"/>
            <w:rPrChange w:id="140" w:author="nayeem hasan" w:date="2020-08-19T04:23:00Z">
              <w:rPr>
                <w:rFonts w:ascii="Times New Roman" w:hAnsi="Times New Roman" w:cs="Times New Roman"/>
                <w:sz w:val="24"/>
                <w:szCs w:val="24"/>
              </w:rPr>
            </w:rPrChange>
          </w:rPr>
          <w:t xml:space="preserve"> United Kingdom (</w:t>
        </w:r>
        <w:r w:rsidR="0081693E" w:rsidRPr="007C2DDC">
          <w:rPr>
            <w:rFonts w:ascii="Times New Roman" w:hAnsi="Times New Roman" w:cs="Times New Roman"/>
            <w:color w:val="000000" w:themeColor="text1"/>
            <w:sz w:val="24"/>
            <w:szCs w:val="24"/>
            <w:rPrChange w:id="141" w:author="nayeem hasan" w:date="2020-08-19T04:23:00Z">
              <w:rPr>
                <w:rFonts w:ascii="Times New Roman" w:hAnsi="Times New Roman" w:cs="Times New Roman"/>
                <w:sz w:val="24"/>
                <w:szCs w:val="24"/>
              </w:rPr>
            </w:rPrChange>
          </w:rPr>
          <w:t>14.98</w:t>
        </w:r>
        <w:r w:rsidR="00B40714" w:rsidRPr="007C2DDC">
          <w:rPr>
            <w:rFonts w:ascii="Times New Roman" w:hAnsi="Times New Roman" w:cs="Times New Roman"/>
            <w:color w:val="000000" w:themeColor="text1"/>
            <w:sz w:val="24"/>
            <w:szCs w:val="24"/>
            <w:rPrChange w:id="142" w:author="nayeem hasan" w:date="2020-08-19T04:23:00Z">
              <w:rPr>
                <w:rFonts w:ascii="Times New Roman" w:hAnsi="Times New Roman" w:cs="Times New Roman"/>
                <w:sz w:val="24"/>
                <w:szCs w:val="24"/>
              </w:rPr>
            </w:rPrChange>
          </w:rPr>
          <w:t>),</w:t>
        </w:r>
      </w:ins>
      <w:ins w:id="143" w:author="Haider, Najmul" w:date="2020-08-13T12:54:00Z">
        <w:del w:id="144" w:author="nayeem hasan" w:date="2020-08-19T03:42:00Z">
          <w:r w:rsidR="00D82BD3" w:rsidRPr="007C2DDC" w:rsidDel="00B40714">
            <w:rPr>
              <w:rFonts w:ascii="Times New Roman" w:hAnsi="Times New Roman" w:cs="Times New Roman"/>
              <w:color w:val="000000" w:themeColor="text1"/>
              <w:sz w:val="24"/>
              <w:szCs w:val="24"/>
              <w:rPrChange w:id="145" w:author="nayeem hasan" w:date="2020-08-19T04:23:00Z">
                <w:rPr>
                  <w:rFonts w:ascii="Times New Roman" w:hAnsi="Times New Roman" w:cs="Times New Roman"/>
                  <w:sz w:val="24"/>
                  <w:szCs w:val="24"/>
                </w:rPr>
              </w:rPrChange>
            </w:rPr>
            <w:delText xml:space="preserve"> Belgium</w:delText>
          </w:r>
        </w:del>
      </w:ins>
      <w:ins w:id="146" w:author="Haider, Najmul" w:date="2020-08-13T12:56:00Z">
        <w:del w:id="147" w:author="nayeem hasan" w:date="2020-08-19T03:42:00Z">
          <w:r w:rsidR="00D82BD3" w:rsidRPr="007C2DDC" w:rsidDel="00B40714">
            <w:rPr>
              <w:rFonts w:ascii="Times New Roman" w:hAnsi="Times New Roman" w:cs="Times New Roman"/>
              <w:color w:val="000000" w:themeColor="text1"/>
              <w:sz w:val="24"/>
              <w:szCs w:val="24"/>
              <w:rPrChange w:id="148" w:author="nayeem hasan" w:date="2020-08-19T04:23:00Z">
                <w:rPr>
                  <w:rFonts w:ascii="Times New Roman" w:hAnsi="Times New Roman" w:cs="Times New Roman"/>
                  <w:sz w:val="24"/>
                  <w:szCs w:val="24"/>
                </w:rPr>
              </w:rPrChange>
            </w:rPr>
            <w:delText xml:space="preserve"> (15.8%)</w:delText>
          </w:r>
        </w:del>
      </w:ins>
      <w:ins w:id="149" w:author="Haider, Najmul" w:date="2020-08-13T12:54:00Z">
        <w:del w:id="150" w:author="nayeem hasan" w:date="2020-08-19T03:42:00Z">
          <w:r w:rsidR="00D82BD3" w:rsidRPr="007C2DDC" w:rsidDel="00B40714">
            <w:rPr>
              <w:rFonts w:ascii="Times New Roman" w:hAnsi="Times New Roman" w:cs="Times New Roman"/>
              <w:color w:val="000000" w:themeColor="text1"/>
              <w:sz w:val="24"/>
              <w:szCs w:val="24"/>
              <w:rPrChange w:id="151" w:author="nayeem hasan" w:date="2020-08-19T04:23:00Z">
                <w:rPr>
                  <w:rFonts w:ascii="Times New Roman" w:hAnsi="Times New Roman" w:cs="Times New Roman"/>
                  <w:sz w:val="24"/>
                  <w:szCs w:val="24"/>
                </w:rPr>
              </w:rPrChange>
            </w:rPr>
            <w:delText xml:space="preserve">, </w:delText>
          </w:r>
        </w:del>
      </w:ins>
      <w:ins w:id="152" w:author="nayeem hasan" w:date="2020-08-19T03:42:00Z">
        <w:r w:rsidR="00B40714" w:rsidRPr="007C2DDC">
          <w:rPr>
            <w:rFonts w:ascii="Times New Roman" w:hAnsi="Times New Roman" w:cs="Times New Roman"/>
            <w:color w:val="000000" w:themeColor="text1"/>
            <w:sz w:val="24"/>
            <w:szCs w:val="24"/>
            <w:rPrChange w:id="153" w:author="nayeem hasan" w:date="2020-08-19T04:23:00Z">
              <w:rPr>
                <w:rFonts w:ascii="Times New Roman" w:hAnsi="Times New Roman" w:cs="Times New Roman"/>
                <w:sz w:val="24"/>
                <w:szCs w:val="24"/>
              </w:rPr>
            </w:rPrChange>
          </w:rPr>
          <w:t xml:space="preserve"> </w:t>
        </w:r>
      </w:ins>
      <w:ins w:id="154" w:author="Haider, Najmul" w:date="2020-08-13T12:54:00Z">
        <w:r w:rsidR="00D82BD3" w:rsidRPr="007C2DDC">
          <w:rPr>
            <w:rFonts w:ascii="Times New Roman" w:hAnsi="Times New Roman" w:cs="Times New Roman"/>
            <w:color w:val="000000" w:themeColor="text1"/>
            <w:sz w:val="24"/>
            <w:szCs w:val="24"/>
            <w:rPrChange w:id="155" w:author="nayeem hasan" w:date="2020-08-19T04:23:00Z">
              <w:rPr>
                <w:rFonts w:ascii="Times New Roman" w:hAnsi="Times New Roman" w:cs="Times New Roman"/>
                <w:sz w:val="24"/>
                <w:szCs w:val="24"/>
              </w:rPr>
            </w:rPrChange>
          </w:rPr>
          <w:t xml:space="preserve">Italy </w:t>
        </w:r>
      </w:ins>
      <w:ins w:id="156" w:author="Haider, Najmul" w:date="2020-08-13T12:56:00Z">
        <w:r w:rsidR="00D82BD3" w:rsidRPr="007C2DDC">
          <w:rPr>
            <w:rFonts w:ascii="Times New Roman" w:hAnsi="Times New Roman" w:cs="Times New Roman"/>
            <w:color w:val="000000" w:themeColor="text1"/>
            <w:sz w:val="24"/>
            <w:szCs w:val="24"/>
            <w:rPrChange w:id="157" w:author="nayeem hasan" w:date="2020-08-19T04:23:00Z">
              <w:rPr>
                <w:rFonts w:ascii="Times New Roman" w:hAnsi="Times New Roman" w:cs="Times New Roman"/>
                <w:sz w:val="24"/>
                <w:szCs w:val="24"/>
              </w:rPr>
            </w:rPrChange>
          </w:rPr>
          <w:t>(14.</w:t>
        </w:r>
      </w:ins>
      <w:ins w:id="158" w:author="nayeem hasan" w:date="2020-08-19T03:43:00Z">
        <w:r w:rsidR="0081693E" w:rsidRPr="007C2DDC">
          <w:rPr>
            <w:rFonts w:ascii="Times New Roman" w:hAnsi="Times New Roman" w:cs="Times New Roman"/>
            <w:color w:val="000000" w:themeColor="text1"/>
            <w:sz w:val="24"/>
            <w:szCs w:val="24"/>
            <w:rPrChange w:id="159" w:author="nayeem hasan" w:date="2020-08-19T04:23:00Z">
              <w:rPr>
                <w:rFonts w:ascii="Times New Roman" w:hAnsi="Times New Roman" w:cs="Times New Roman"/>
                <w:sz w:val="24"/>
                <w:szCs w:val="24"/>
              </w:rPr>
            </w:rPrChange>
          </w:rPr>
          <w:t>05</w:t>
        </w:r>
      </w:ins>
      <w:ins w:id="160" w:author="Haider, Najmul" w:date="2020-08-13T12:56:00Z">
        <w:del w:id="161" w:author="nayeem hasan" w:date="2020-08-19T03:43:00Z">
          <w:r w:rsidR="00D82BD3" w:rsidRPr="007C2DDC" w:rsidDel="0081693E">
            <w:rPr>
              <w:rFonts w:ascii="Times New Roman" w:hAnsi="Times New Roman" w:cs="Times New Roman"/>
              <w:color w:val="000000" w:themeColor="text1"/>
              <w:sz w:val="24"/>
              <w:szCs w:val="24"/>
              <w:rPrChange w:id="162" w:author="nayeem hasan" w:date="2020-08-19T04:23:00Z">
                <w:rPr>
                  <w:rFonts w:ascii="Times New Roman" w:hAnsi="Times New Roman" w:cs="Times New Roman"/>
                  <w:sz w:val="24"/>
                  <w:szCs w:val="24"/>
                </w:rPr>
              </w:rPrChange>
            </w:rPr>
            <w:delText>4</w:delText>
          </w:r>
        </w:del>
        <w:r w:rsidR="00D82BD3" w:rsidRPr="007C2DDC">
          <w:rPr>
            <w:rFonts w:ascii="Times New Roman" w:hAnsi="Times New Roman" w:cs="Times New Roman"/>
            <w:color w:val="000000" w:themeColor="text1"/>
            <w:sz w:val="24"/>
            <w:szCs w:val="24"/>
            <w:rPrChange w:id="163" w:author="nayeem hasan" w:date="2020-08-19T04:23:00Z">
              <w:rPr>
                <w:rFonts w:ascii="Times New Roman" w:hAnsi="Times New Roman" w:cs="Times New Roman"/>
                <w:sz w:val="24"/>
                <w:szCs w:val="24"/>
              </w:rPr>
            </w:rPrChange>
          </w:rPr>
          <w:t xml:space="preserve">%) </w:t>
        </w:r>
      </w:ins>
      <w:ins w:id="164" w:author="Haider, Najmul" w:date="2020-08-13T12:54:00Z">
        <w:del w:id="165" w:author="nayeem hasan" w:date="2020-08-19T03:42:00Z">
          <w:r w:rsidR="00D82BD3" w:rsidRPr="007C2DDC" w:rsidDel="00B40714">
            <w:rPr>
              <w:rFonts w:ascii="Times New Roman" w:hAnsi="Times New Roman" w:cs="Times New Roman"/>
              <w:color w:val="000000" w:themeColor="text1"/>
              <w:sz w:val="24"/>
              <w:szCs w:val="24"/>
              <w:rPrChange w:id="166" w:author="nayeem hasan" w:date="2020-08-19T04:23:00Z">
                <w:rPr>
                  <w:rFonts w:ascii="Times New Roman" w:hAnsi="Times New Roman" w:cs="Times New Roman"/>
                  <w:sz w:val="24"/>
                  <w:szCs w:val="24"/>
                </w:rPr>
              </w:rPrChange>
            </w:rPr>
            <w:delText>and</w:delText>
          </w:r>
        </w:del>
      </w:ins>
      <w:ins w:id="167" w:author="Haider, Najmul" w:date="2020-08-13T12:55:00Z">
        <w:del w:id="168" w:author="nayeem hasan" w:date="2020-08-19T03:42:00Z">
          <w:r w:rsidR="00D82BD3" w:rsidRPr="007C2DDC" w:rsidDel="00B40714">
            <w:rPr>
              <w:rFonts w:ascii="Times New Roman" w:hAnsi="Times New Roman" w:cs="Times New Roman"/>
              <w:color w:val="000000" w:themeColor="text1"/>
              <w:sz w:val="24"/>
              <w:szCs w:val="24"/>
              <w:rPrChange w:id="169" w:author="nayeem hasan" w:date="2020-08-19T04:23:00Z">
                <w:rPr>
                  <w:rFonts w:ascii="Times New Roman" w:hAnsi="Times New Roman" w:cs="Times New Roman"/>
                  <w:sz w:val="24"/>
                  <w:szCs w:val="24"/>
                </w:rPr>
              </w:rPrChange>
            </w:rPr>
            <w:delText xml:space="preserve"> Hungary</w:delText>
          </w:r>
        </w:del>
      </w:ins>
      <w:ins w:id="170" w:author="Haider, Najmul" w:date="2020-08-13T12:56:00Z">
        <w:del w:id="171" w:author="nayeem hasan" w:date="2020-08-19T03:42:00Z">
          <w:r w:rsidR="00D82BD3" w:rsidRPr="007C2DDC" w:rsidDel="00B40714">
            <w:rPr>
              <w:rFonts w:ascii="Times New Roman" w:hAnsi="Times New Roman" w:cs="Times New Roman"/>
              <w:color w:val="000000" w:themeColor="text1"/>
              <w:sz w:val="24"/>
              <w:szCs w:val="24"/>
              <w:rPrChange w:id="172" w:author="nayeem hasan" w:date="2020-08-19T04:23:00Z">
                <w:rPr>
                  <w:rFonts w:ascii="Times New Roman" w:hAnsi="Times New Roman" w:cs="Times New Roman"/>
                  <w:sz w:val="24"/>
                  <w:szCs w:val="24"/>
                </w:rPr>
              </w:rPrChange>
            </w:rPr>
            <w:delText xml:space="preserve"> (14.1%</w:delText>
          </w:r>
        </w:del>
      </w:ins>
      <w:ins w:id="173" w:author="nayeem hasan" w:date="2020-08-19T03:49:00Z">
        <w:r w:rsidR="008A1BBB" w:rsidRPr="007C2DDC">
          <w:rPr>
            <w:rFonts w:ascii="Times New Roman" w:hAnsi="Times New Roman" w:cs="Times New Roman"/>
            <w:color w:val="000000" w:themeColor="text1"/>
            <w:sz w:val="24"/>
            <w:szCs w:val="24"/>
            <w:rPrChange w:id="174" w:author="nayeem hasan" w:date="2020-08-19T04:23:00Z">
              <w:rPr>
                <w:rFonts w:ascii="Times New Roman" w:hAnsi="Times New Roman" w:cs="Times New Roman"/>
                <w:sz w:val="24"/>
                <w:szCs w:val="24"/>
              </w:rPr>
            </w:rPrChange>
          </w:rPr>
          <w:t>and</w:t>
        </w:r>
      </w:ins>
      <w:ins w:id="175" w:author="nayeem hasan" w:date="2020-08-19T03:42:00Z">
        <w:r w:rsidR="00B40714" w:rsidRPr="007C2DDC">
          <w:rPr>
            <w:rFonts w:ascii="Times New Roman" w:hAnsi="Times New Roman" w:cs="Times New Roman"/>
            <w:color w:val="000000" w:themeColor="text1"/>
            <w:sz w:val="24"/>
            <w:szCs w:val="24"/>
            <w:rPrChange w:id="176" w:author="nayeem hasan" w:date="2020-08-19T04:23:00Z">
              <w:rPr>
                <w:rFonts w:ascii="Times New Roman" w:hAnsi="Times New Roman" w:cs="Times New Roman"/>
                <w:sz w:val="24"/>
                <w:szCs w:val="24"/>
              </w:rPr>
            </w:rPrChange>
          </w:rPr>
          <w:t xml:space="preserve"> Belgium (1</w:t>
        </w:r>
      </w:ins>
      <w:ins w:id="177" w:author="nayeem hasan" w:date="2020-08-19T03:43:00Z">
        <w:r w:rsidR="0081693E" w:rsidRPr="007C2DDC">
          <w:rPr>
            <w:rFonts w:ascii="Times New Roman" w:hAnsi="Times New Roman" w:cs="Times New Roman"/>
            <w:color w:val="000000" w:themeColor="text1"/>
            <w:sz w:val="24"/>
            <w:szCs w:val="24"/>
            <w:rPrChange w:id="178" w:author="nayeem hasan" w:date="2020-08-19T04:23:00Z">
              <w:rPr>
                <w:rFonts w:ascii="Times New Roman" w:hAnsi="Times New Roman" w:cs="Times New Roman"/>
                <w:sz w:val="24"/>
                <w:szCs w:val="24"/>
              </w:rPr>
            </w:rPrChange>
          </w:rPr>
          <w:t>3</w:t>
        </w:r>
      </w:ins>
      <w:ins w:id="179" w:author="nayeem hasan" w:date="2020-08-19T03:42:00Z">
        <w:r w:rsidR="00B40714" w:rsidRPr="007C2DDC">
          <w:rPr>
            <w:rFonts w:ascii="Times New Roman" w:hAnsi="Times New Roman" w:cs="Times New Roman"/>
            <w:color w:val="000000" w:themeColor="text1"/>
            <w:sz w:val="24"/>
            <w:szCs w:val="24"/>
            <w:rPrChange w:id="180" w:author="nayeem hasan" w:date="2020-08-19T04:23:00Z">
              <w:rPr>
                <w:rFonts w:ascii="Times New Roman" w:hAnsi="Times New Roman" w:cs="Times New Roman"/>
                <w:sz w:val="24"/>
                <w:szCs w:val="24"/>
              </w:rPr>
            </w:rPrChange>
          </w:rPr>
          <w:t>.</w:t>
        </w:r>
      </w:ins>
      <w:ins w:id="181" w:author="nayeem hasan" w:date="2020-08-19T03:43:00Z">
        <w:r w:rsidR="0081693E" w:rsidRPr="007C2DDC">
          <w:rPr>
            <w:rFonts w:ascii="Times New Roman" w:hAnsi="Times New Roman" w:cs="Times New Roman"/>
            <w:color w:val="000000" w:themeColor="text1"/>
            <w:sz w:val="24"/>
            <w:szCs w:val="24"/>
            <w:rPrChange w:id="182" w:author="nayeem hasan" w:date="2020-08-19T04:23:00Z">
              <w:rPr>
                <w:rFonts w:ascii="Times New Roman" w:hAnsi="Times New Roman" w:cs="Times New Roman"/>
                <w:sz w:val="24"/>
                <w:szCs w:val="24"/>
              </w:rPr>
            </w:rPrChange>
          </w:rPr>
          <w:t>17</w:t>
        </w:r>
      </w:ins>
      <w:ins w:id="183" w:author="nayeem hasan" w:date="2020-08-19T03:42:00Z">
        <w:r w:rsidR="00B40714" w:rsidRPr="007C2DDC">
          <w:rPr>
            <w:rFonts w:ascii="Times New Roman" w:hAnsi="Times New Roman" w:cs="Times New Roman"/>
            <w:color w:val="000000" w:themeColor="text1"/>
            <w:sz w:val="24"/>
            <w:szCs w:val="24"/>
            <w:rPrChange w:id="184" w:author="nayeem hasan" w:date="2020-08-19T04:23:00Z">
              <w:rPr>
                <w:rFonts w:ascii="Times New Roman" w:hAnsi="Times New Roman" w:cs="Times New Roman"/>
                <w:sz w:val="24"/>
                <w:szCs w:val="24"/>
              </w:rPr>
            </w:rPrChange>
          </w:rPr>
          <w:t>%)</w:t>
        </w:r>
      </w:ins>
      <w:ins w:id="185" w:author="Haider, Najmul" w:date="2020-08-13T12:56:00Z">
        <w:del w:id="186" w:author="nayeem hasan" w:date="2020-08-19T03:42:00Z">
          <w:r w:rsidR="00D82BD3" w:rsidRPr="007C2DDC" w:rsidDel="00B40714">
            <w:rPr>
              <w:rFonts w:ascii="Times New Roman" w:hAnsi="Times New Roman" w:cs="Times New Roman"/>
              <w:color w:val="000000" w:themeColor="text1"/>
              <w:sz w:val="24"/>
              <w:szCs w:val="24"/>
              <w:rPrChange w:id="187" w:author="nayeem hasan" w:date="2020-08-19T04:23:00Z">
                <w:rPr>
                  <w:rFonts w:ascii="Times New Roman" w:hAnsi="Times New Roman" w:cs="Times New Roman"/>
                  <w:sz w:val="24"/>
                  <w:szCs w:val="24"/>
                </w:rPr>
              </w:rPrChange>
            </w:rPr>
            <w:delText>)</w:delText>
          </w:r>
        </w:del>
      </w:ins>
      <w:ins w:id="188" w:author="Haider, Najmul" w:date="2020-08-13T12:55:00Z">
        <w:r w:rsidR="00D82BD3" w:rsidRPr="007C2DDC">
          <w:rPr>
            <w:rFonts w:ascii="Times New Roman" w:hAnsi="Times New Roman" w:cs="Times New Roman"/>
            <w:color w:val="000000" w:themeColor="text1"/>
            <w:sz w:val="24"/>
            <w:szCs w:val="24"/>
            <w:rPrChange w:id="189" w:author="nayeem hasan" w:date="2020-08-19T04:23:00Z">
              <w:rPr>
                <w:rFonts w:ascii="Times New Roman" w:hAnsi="Times New Roman" w:cs="Times New Roman"/>
                <w:sz w:val="24"/>
                <w:szCs w:val="24"/>
              </w:rPr>
            </w:rPrChange>
          </w:rPr>
          <w:t xml:space="preserve">. </w:t>
        </w:r>
      </w:ins>
      <w:ins w:id="190" w:author="Haider, Najmul" w:date="2020-08-13T12:56:00Z">
        <w:r w:rsidR="00D82BD3" w:rsidRPr="007C2DDC">
          <w:rPr>
            <w:rFonts w:ascii="Times New Roman" w:hAnsi="Times New Roman" w:cs="Times New Roman"/>
            <w:color w:val="000000" w:themeColor="text1"/>
            <w:sz w:val="24"/>
            <w:szCs w:val="24"/>
            <w:rPrChange w:id="191" w:author="nayeem hasan" w:date="2020-08-19T04:23:00Z">
              <w:rPr>
                <w:rFonts w:ascii="Times New Roman" w:hAnsi="Times New Roman" w:cs="Times New Roman"/>
                <w:sz w:val="24"/>
                <w:szCs w:val="24"/>
              </w:rPr>
            </w:rPrChange>
          </w:rPr>
          <w:t>The peak of weekly cumulative CFR reached peak to 17</w:t>
        </w:r>
        <w:r w:rsidR="00D82BD3" w:rsidRPr="007C2DDC">
          <w:rPr>
            <w:rFonts w:ascii="Times New Roman" w:hAnsi="Times New Roman" w:cs="Times New Roman"/>
            <w:color w:val="000000" w:themeColor="text1"/>
            <w:sz w:val="24"/>
            <w:szCs w:val="24"/>
            <w:vertAlign w:val="superscript"/>
            <w:rPrChange w:id="192" w:author="nayeem hasan" w:date="2020-08-19T04:23:00Z">
              <w:rPr>
                <w:rFonts w:ascii="Times New Roman" w:hAnsi="Times New Roman" w:cs="Times New Roman"/>
                <w:sz w:val="24"/>
                <w:szCs w:val="24"/>
                <w:vertAlign w:val="superscript"/>
              </w:rPr>
            </w:rPrChange>
          </w:rPr>
          <w:t>th</w:t>
        </w:r>
        <w:r w:rsidR="00D82BD3" w:rsidRPr="007C2DDC">
          <w:rPr>
            <w:rFonts w:ascii="Times New Roman" w:hAnsi="Times New Roman" w:cs="Times New Roman"/>
            <w:color w:val="000000" w:themeColor="text1"/>
            <w:sz w:val="24"/>
            <w:szCs w:val="24"/>
            <w:rPrChange w:id="193" w:author="nayeem hasan" w:date="2020-08-19T04:23:00Z">
              <w:rPr>
                <w:rFonts w:ascii="Times New Roman" w:hAnsi="Times New Roman" w:cs="Times New Roman"/>
                <w:sz w:val="24"/>
                <w:szCs w:val="24"/>
              </w:rPr>
            </w:rPrChange>
          </w:rPr>
          <w:t xml:space="preserve"> </w:t>
        </w:r>
      </w:ins>
      <w:ins w:id="194" w:author="Haider, Najmul" w:date="2020-08-14T11:21:00Z">
        <w:r w:rsidR="00AA0C1B" w:rsidRPr="007C2DDC">
          <w:rPr>
            <w:rFonts w:ascii="Times New Roman" w:hAnsi="Times New Roman" w:cs="Times New Roman"/>
            <w:color w:val="000000" w:themeColor="text1"/>
            <w:sz w:val="24"/>
            <w:szCs w:val="24"/>
            <w:rPrChange w:id="195" w:author="nayeem hasan" w:date="2020-08-19T04:23:00Z">
              <w:rPr>
                <w:rFonts w:ascii="Times New Roman" w:hAnsi="Times New Roman" w:cs="Times New Roman"/>
                <w:sz w:val="24"/>
                <w:szCs w:val="24"/>
              </w:rPr>
            </w:rPrChange>
          </w:rPr>
          <w:t>Epidemiological</w:t>
        </w:r>
      </w:ins>
      <w:ins w:id="196" w:author="Haider, Najmul" w:date="2020-08-13T12:57:00Z">
        <w:r w:rsidR="00D82BD3" w:rsidRPr="007C2DDC">
          <w:rPr>
            <w:rFonts w:ascii="Times New Roman" w:hAnsi="Times New Roman" w:cs="Times New Roman"/>
            <w:color w:val="000000" w:themeColor="text1"/>
            <w:sz w:val="24"/>
            <w:szCs w:val="24"/>
            <w:rPrChange w:id="197" w:author="nayeem hasan" w:date="2020-08-19T04:23:00Z">
              <w:rPr>
                <w:rFonts w:ascii="Times New Roman" w:hAnsi="Times New Roman" w:cs="Times New Roman"/>
                <w:sz w:val="24"/>
                <w:szCs w:val="24"/>
              </w:rPr>
            </w:rPrChange>
          </w:rPr>
          <w:t xml:space="preserve"> week</w:t>
        </w:r>
      </w:ins>
      <w:ins w:id="198" w:author="Haider, Najmul" w:date="2020-08-14T11:21:00Z">
        <w:r w:rsidR="00AA0C1B" w:rsidRPr="007C2DDC">
          <w:rPr>
            <w:rFonts w:ascii="Times New Roman" w:hAnsi="Times New Roman" w:cs="Times New Roman"/>
            <w:color w:val="000000" w:themeColor="text1"/>
            <w:sz w:val="24"/>
            <w:szCs w:val="24"/>
            <w:rPrChange w:id="199" w:author="nayeem hasan" w:date="2020-08-19T04:23:00Z">
              <w:rPr>
                <w:rFonts w:ascii="Times New Roman" w:hAnsi="Times New Roman" w:cs="Times New Roman"/>
                <w:sz w:val="24"/>
                <w:szCs w:val="24"/>
              </w:rPr>
            </w:rPrChange>
          </w:rPr>
          <w:t>, i.e. April 22-28, 2020</w:t>
        </w:r>
      </w:ins>
      <w:ins w:id="200" w:author="Haider, Najmul" w:date="2020-08-13T12:57:00Z">
        <w:r w:rsidR="00D82BD3" w:rsidRPr="007C2DDC">
          <w:rPr>
            <w:rFonts w:ascii="Times New Roman" w:hAnsi="Times New Roman" w:cs="Times New Roman"/>
            <w:color w:val="000000" w:themeColor="text1"/>
            <w:sz w:val="24"/>
            <w:szCs w:val="24"/>
            <w:rPrChange w:id="201" w:author="nayeem hasan" w:date="2020-08-19T04:23:00Z">
              <w:rPr>
                <w:rFonts w:ascii="Times New Roman" w:hAnsi="Times New Roman" w:cs="Times New Roman"/>
                <w:sz w:val="24"/>
                <w:szCs w:val="24"/>
              </w:rPr>
            </w:rPrChange>
          </w:rPr>
          <w:t xml:space="preserve"> (considering January 1</w:t>
        </w:r>
        <w:r w:rsidR="00D82BD3" w:rsidRPr="007C2DDC">
          <w:rPr>
            <w:rFonts w:ascii="Times New Roman" w:hAnsi="Times New Roman" w:cs="Times New Roman"/>
            <w:color w:val="000000" w:themeColor="text1"/>
            <w:sz w:val="24"/>
            <w:szCs w:val="24"/>
            <w:vertAlign w:val="superscript"/>
            <w:rPrChange w:id="202" w:author="nayeem hasan" w:date="2020-08-19T04:23:00Z">
              <w:rPr>
                <w:rFonts w:ascii="Times New Roman" w:hAnsi="Times New Roman" w:cs="Times New Roman"/>
                <w:sz w:val="24"/>
                <w:szCs w:val="24"/>
                <w:vertAlign w:val="superscript"/>
              </w:rPr>
            </w:rPrChange>
          </w:rPr>
          <w:t>st</w:t>
        </w:r>
        <w:r w:rsidR="00D82BD3" w:rsidRPr="007C2DDC">
          <w:rPr>
            <w:rFonts w:ascii="Times New Roman" w:hAnsi="Times New Roman" w:cs="Times New Roman"/>
            <w:color w:val="000000" w:themeColor="text1"/>
            <w:sz w:val="24"/>
            <w:szCs w:val="24"/>
            <w:rPrChange w:id="203" w:author="nayeem hasan" w:date="2020-08-19T04:23:00Z">
              <w:rPr>
                <w:rFonts w:ascii="Times New Roman" w:hAnsi="Times New Roman" w:cs="Times New Roman"/>
                <w:sz w:val="24"/>
                <w:szCs w:val="24"/>
              </w:rPr>
            </w:rPrChange>
          </w:rPr>
          <w:t xml:space="preserve"> 2020 as the s</w:t>
        </w:r>
        <w:r w:rsidR="00AA0C1B" w:rsidRPr="007C2DDC">
          <w:rPr>
            <w:rFonts w:ascii="Times New Roman" w:hAnsi="Times New Roman" w:cs="Times New Roman"/>
            <w:color w:val="000000" w:themeColor="text1"/>
            <w:sz w:val="24"/>
            <w:szCs w:val="24"/>
            <w:rPrChange w:id="204" w:author="nayeem hasan" w:date="2020-08-19T04:23:00Z">
              <w:rPr>
                <w:rFonts w:ascii="Times New Roman" w:hAnsi="Times New Roman" w:cs="Times New Roman"/>
                <w:sz w:val="24"/>
                <w:szCs w:val="24"/>
              </w:rPr>
            </w:rPrChange>
          </w:rPr>
          <w:t xml:space="preserve">tarting date of epidemiological </w:t>
        </w:r>
        <w:r w:rsidR="00D82BD3" w:rsidRPr="007C2DDC">
          <w:rPr>
            <w:rFonts w:ascii="Times New Roman" w:hAnsi="Times New Roman" w:cs="Times New Roman"/>
            <w:color w:val="000000" w:themeColor="text1"/>
            <w:sz w:val="24"/>
            <w:szCs w:val="24"/>
            <w:rPrChange w:id="205" w:author="nayeem hasan" w:date="2020-08-19T04:23:00Z">
              <w:rPr>
                <w:rFonts w:ascii="Times New Roman" w:hAnsi="Times New Roman" w:cs="Times New Roman"/>
                <w:sz w:val="24"/>
                <w:szCs w:val="24"/>
              </w:rPr>
            </w:rPrChange>
          </w:rPr>
          <w:t xml:space="preserve">week). </w:t>
        </w:r>
      </w:ins>
      <w:del w:id="206" w:author="Haider, Najmul" w:date="2020-08-13T12:58:00Z">
        <w:r w:rsidRPr="007C2DDC" w:rsidDel="00E2108E">
          <w:rPr>
            <w:rFonts w:ascii="Times New Roman" w:hAnsi="Times New Roman" w:cs="Times New Roman"/>
            <w:color w:val="000000" w:themeColor="text1"/>
            <w:sz w:val="24"/>
            <w:szCs w:val="24"/>
            <w:rPrChange w:id="207" w:author="nayeem hasan" w:date="2020-08-19T04:23:00Z">
              <w:rPr>
                <w:rFonts w:ascii="Times New Roman" w:hAnsi="Times New Roman" w:cs="Times New Roman"/>
                <w:sz w:val="24"/>
                <w:szCs w:val="24"/>
              </w:rPr>
            </w:rPrChange>
          </w:rPr>
          <w:delText xml:space="preserve">Distribution of worldwide weekly CFR shows that after 17 epidemiological weeks of the pandemic, the fatality rate was decreased. </w:delText>
        </w:r>
      </w:del>
      <w:ins w:id="208" w:author="Haider, Najmul" w:date="2020-08-13T12:58:00Z">
        <w:r w:rsidR="00E2108E" w:rsidRPr="007C2DDC">
          <w:rPr>
            <w:rFonts w:ascii="Times New Roman" w:hAnsi="Times New Roman" w:cs="Times New Roman"/>
            <w:color w:val="000000" w:themeColor="text1"/>
            <w:sz w:val="24"/>
            <w:szCs w:val="24"/>
            <w:rPrChange w:id="209" w:author="nayeem hasan" w:date="2020-08-19T04:23:00Z">
              <w:rPr>
                <w:rFonts w:ascii="Times New Roman" w:hAnsi="Times New Roman" w:cs="Times New Roman"/>
                <w:sz w:val="24"/>
                <w:szCs w:val="24"/>
              </w:rPr>
            </w:rPrChange>
          </w:rPr>
          <w:t xml:space="preserve">Before CFR reached to the peak, </w:t>
        </w:r>
      </w:ins>
      <w:del w:id="210" w:author="Haider, Najmul" w:date="2020-08-13T12:58:00Z">
        <w:r w:rsidRPr="007C2DDC" w:rsidDel="00E2108E">
          <w:rPr>
            <w:rFonts w:ascii="Times New Roman" w:hAnsi="Times New Roman" w:cs="Times New Roman"/>
            <w:color w:val="000000" w:themeColor="text1"/>
            <w:sz w:val="24"/>
            <w:szCs w:val="24"/>
            <w:rPrChange w:id="211" w:author="nayeem hasan" w:date="2020-08-19T04:23:00Z">
              <w:rPr>
                <w:rFonts w:ascii="Times New Roman" w:hAnsi="Times New Roman" w:cs="Times New Roman"/>
                <w:sz w:val="24"/>
                <w:szCs w:val="24"/>
              </w:rPr>
            </w:rPrChange>
          </w:rPr>
          <w:delText xml:space="preserve">We found </w:delText>
        </w:r>
        <w:r w:rsidR="00652306" w:rsidRPr="007C2DDC" w:rsidDel="00E2108E">
          <w:rPr>
            <w:rFonts w:ascii="Times New Roman" w:hAnsi="Times New Roman" w:cs="Times New Roman"/>
            <w:color w:val="000000" w:themeColor="text1"/>
            <w:sz w:val="24"/>
            <w:szCs w:val="24"/>
            <w:rPrChange w:id="212" w:author="nayeem hasan" w:date="2020-08-19T04:23:00Z">
              <w:rPr>
                <w:rFonts w:ascii="Times New Roman" w:hAnsi="Times New Roman" w:cs="Times New Roman"/>
                <w:sz w:val="24"/>
                <w:szCs w:val="24"/>
              </w:rPr>
            </w:rPrChange>
          </w:rPr>
          <w:delText xml:space="preserve">that </w:delText>
        </w:r>
        <w:r w:rsidRPr="007C2DDC" w:rsidDel="00E2108E">
          <w:rPr>
            <w:rFonts w:ascii="Times New Roman" w:hAnsi="Times New Roman" w:cs="Times New Roman"/>
            <w:color w:val="000000" w:themeColor="text1"/>
            <w:sz w:val="24"/>
            <w:szCs w:val="24"/>
            <w:rPrChange w:id="213" w:author="nayeem hasan" w:date="2020-08-19T04:23:00Z">
              <w:rPr>
                <w:rFonts w:ascii="Times New Roman" w:hAnsi="Times New Roman" w:cs="Times New Roman"/>
                <w:sz w:val="24"/>
                <w:szCs w:val="24"/>
              </w:rPr>
            </w:rPrChange>
          </w:rPr>
          <w:delText xml:space="preserve">the </w:delText>
        </w:r>
      </w:del>
      <w:ins w:id="214" w:author="Haider, Najmul" w:date="2020-08-13T12:58:00Z">
        <w:r w:rsidR="00E2108E" w:rsidRPr="007C2DDC">
          <w:rPr>
            <w:rFonts w:ascii="Times New Roman" w:hAnsi="Times New Roman" w:cs="Times New Roman"/>
            <w:color w:val="000000" w:themeColor="text1"/>
            <w:sz w:val="24"/>
            <w:szCs w:val="24"/>
            <w:rPrChange w:id="215" w:author="nayeem hasan" w:date="2020-08-19T04:23:00Z">
              <w:rPr>
                <w:rFonts w:ascii="Times New Roman" w:hAnsi="Times New Roman" w:cs="Times New Roman"/>
                <w:sz w:val="24"/>
                <w:szCs w:val="24"/>
              </w:rPr>
            </w:rPrChange>
          </w:rPr>
          <w:t xml:space="preserve">the </w:t>
        </w:r>
      </w:ins>
      <w:r w:rsidRPr="007C2DDC">
        <w:rPr>
          <w:rFonts w:ascii="Times New Roman" w:hAnsi="Times New Roman" w:cs="Times New Roman"/>
          <w:color w:val="000000" w:themeColor="text1"/>
          <w:sz w:val="24"/>
          <w:szCs w:val="24"/>
          <w:rPrChange w:id="216" w:author="nayeem hasan" w:date="2020-08-19T04:23:00Z">
            <w:rPr>
              <w:rFonts w:ascii="Times New Roman" w:hAnsi="Times New Roman" w:cs="Times New Roman"/>
              <w:sz w:val="24"/>
              <w:szCs w:val="24"/>
            </w:rPr>
          </w:rPrChange>
        </w:rPr>
        <w:t>median age</w:t>
      </w:r>
      <w:ins w:id="217" w:author="Haider, Najmul" w:date="2020-08-13T12:58:00Z">
        <w:r w:rsidR="00E2108E" w:rsidRPr="007C2DDC">
          <w:rPr>
            <w:rFonts w:ascii="Times New Roman" w:hAnsi="Times New Roman" w:cs="Times New Roman"/>
            <w:color w:val="000000" w:themeColor="text1"/>
            <w:sz w:val="24"/>
            <w:szCs w:val="24"/>
            <w:rPrChange w:id="218" w:author="nayeem hasan" w:date="2020-08-19T04:23:00Z">
              <w:rPr>
                <w:rFonts w:ascii="Times New Roman" w:hAnsi="Times New Roman" w:cs="Times New Roman"/>
                <w:sz w:val="24"/>
                <w:szCs w:val="24"/>
              </w:rPr>
            </w:rPrChange>
          </w:rPr>
          <w:t xml:space="preserve"> of the </w:t>
        </w:r>
      </w:ins>
      <w:ins w:id="219" w:author="Haider, Najmul" w:date="2020-08-14T11:22:00Z">
        <w:r w:rsidR="00EC0223" w:rsidRPr="007C2DDC">
          <w:rPr>
            <w:rFonts w:ascii="Times New Roman" w:hAnsi="Times New Roman" w:cs="Times New Roman"/>
            <w:color w:val="000000" w:themeColor="text1"/>
            <w:sz w:val="24"/>
            <w:szCs w:val="24"/>
            <w:rPrChange w:id="220" w:author="nayeem hasan" w:date="2020-08-19T04:23:00Z">
              <w:rPr>
                <w:rFonts w:ascii="Times New Roman" w:hAnsi="Times New Roman" w:cs="Times New Roman"/>
                <w:sz w:val="24"/>
                <w:szCs w:val="24"/>
              </w:rPr>
            </w:rPrChange>
          </w:rPr>
          <w:t xml:space="preserve">population of the </w:t>
        </w:r>
      </w:ins>
      <w:ins w:id="221" w:author="Haider, Najmul" w:date="2020-08-13T12:58:00Z">
        <w:r w:rsidR="00E2108E" w:rsidRPr="007C2DDC">
          <w:rPr>
            <w:rFonts w:ascii="Times New Roman" w:hAnsi="Times New Roman" w:cs="Times New Roman"/>
            <w:color w:val="000000" w:themeColor="text1"/>
            <w:sz w:val="24"/>
            <w:szCs w:val="24"/>
            <w:rPrChange w:id="222" w:author="nayeem hasan" w:date="2020-08-19T04:23:00Z">
              <w:rPr>
                <w:rFonts w:ascii="Times New Roman" w:hAnsi="Times New Roman" w:cs="Times New Roman"/>
                <w:sz w:val="24"/>
                <w:szCs w:val="24"/>
              </w:rPr>
            </w:rPrChange>
          </w:rPr>
          <w:t>country (</w:t>
        </w:r>
      </w:ins>
      <w:ins w:id="223" w:author="Haider, Najmul" w:date="2020-08-13T12:59:00Z">
        <w:r w:rsidR="00E2108E" w:rsidRPr="007C2DDC">
          <w:rPr>
            <w:rFonts w:ascii="Times New Roman" w:hAnsi="Times New Roman" w:cs="Times New Roman"/>
            <w:color w:val="000000" w:themeColor="text1"/>
            <w:sz w:val="24"/>
            <w:szCs w:val="24"/>
            <w:rPrChange w:id="224" w:author="nayeem hasan" w:date="2020-08-19T04:23:00Z">
              <w:rPr>
                <w:rFonts w:ascii="Times New Roman" w:hAnsi="Times New Roman" w:cs="Times New Roman"/>
                <w:sz w:val="24"/>
                <w:szCs w:val="24"/>
              </w:rPr>
            </w:rPrChange>
          </w:rPr>
          <w:t xml:space="preserve">IRR: </w:t>
        </w:r>
      </w:ins>
      <w:ins w:id="225" w:author="nayeem hasan" w:date="2020-08-19T03:44:00Z">
        <w:r w:rsidR="00895E02" w:rsidRPr="007C2DDC">
          <w:rPr>
            <w:rFonts w:ascii="Times New Roman" w:hAnsi="Times New Roman" w:cs="Times New Roman"/>
            <w:color w:val="000000" w:themeColor="text1"/>
            <w:sz w:val="24"/>
            <w:szCs w:val="24"/>
            <w:rPrChange w:id="226" w:author="nayeem hasan" w:date="2020-08-19T04:23:00Z">
              <w:rPr>
                <w:rFonts w:ascii="Times New Roman" w:hAnsi="Times New Roman" w:cs="Times New Roman"/>
                <w:sz w:val="24"/>
                <w:szCs w:val="24"/>
              </w:rPr>
            </w:rPrChange>
          </w:rPr>
          <w:t>0.96</w:t>
        </w:r>
      </w:ins>
      <w:ins w:id="227" w:author="Haider, Najmul" w:date="2020-08-13T12:59:00Z">
        <w:del w:id="228" w:author="nayeem hasan" w:date="2020-08-19T03:44:00Z">
          <w:r w:rsidR="00E2108E" w:rsidRPr="007C2DDC" w:rsidDel="00895E02">
            <w:rPr>
              <w:rFonts w:ascii="Times New Roman" w:hAnsi="Times New Roman" w:cs="Times New Roman"/>
              <w:color w:val="000000" w:themeColor="text1"/>
              <w:sz w:val="24"/>
              <w:szCs w:val="24"/>
              <w:rPrChange w:id="229" w:author="nayeem hasan" w:date="2020-08-19T04:23:00Z">
                <w:rPr>
                  <w:rFonts w:ascii="Times New Roman" w:hAnsi="Times New Roman" w:cs="Times New Roman"/>
                  <w:sz w:val="24"/>
                  <w:szCs w:val="24"/>
                </w:rPr>
              </w:rPrChange>
            </w:rPr>
            <w:delText>1.05</w:delText>
          </w:r>
        </w:del>
        <w:r w:rsidR="00E2108E" w:rsidRPr="007C2DDC">
          <w:rPr>
            <w:rFonts w:ascii="Times New Roman" w:hAnsi="Times New Roman" w:cs="Times New Roman"/>
            <w:color w:val="000000" w:themeColor="text1"/>
            <w:sz w:val="24"/>
            <w:szCs w:val="24"/>
            <w:rPrChange w:id="230" w:author="nayeem hasan" w:date="2020-08-19T04:23:00Z">
              <w:rPr>
                <w:rFonts w:ascii="Times New Roman" w:hAnsi="Times New Roman" w:cs="Times New Roman"/>
                <w:sz w:val="24"/>
                <w:szCs w:val="24"/>
              </w:rPr>
            </w:rPrChange>
          </w:rPr>
          <w:t xml:space="preserve">, 95% CI: </w:t>
        </w:r>
      </w:ins>
      <w:ins w:id="231" w:author="nayeem hasan" w:date="2020-08-19T03:44:00Z">
        <w:r w:rsidR="00895E02" w:rsidRPr="007C2DDC">
          <w:rPr>
            <w:rFonts w:ascii="Times New Roman" w:hAnsi="Times New Roman" w:cs="Times New Roman"/>
            <w:color w:val="000000" w:themeColor="text1"/>
            <w:sz w:val="24"/>
            <w:szCs w:val="24"/>
            <w:rPrChange w:id="232" w:author="nayeem hasan" w:date="2020-08-19T04:23:00Z">
              <w:rPr>
                <w:rFonts w:ascii="Times New Roman" w:hAnsi="Times New Roman" w:cs="Times New Roman"/>
                <w:sz w:val="24"/>
                <w:szCs w:val="24"/>
              </w:rPr>
            </w:rPrChange>
          </w:rPr>
          <w:t>0.89</w:t>
        </w:r>
      </w:ins>
      <w:ins w:id="233" w:author="Haider, Najmul" w:date="2020-08-13T12:59:00Z">
        <w:del w:id="234" w:author="nayeem hasan" w:date="2020-08-19T03:44:00Z">
          <w:r w:rsidR="00E2108E" w:rsidRPr="007C2DDC" w:rsidDel="00895E02">
            <w:rPr>
              <w:rFonts w:ascii="Times New Roman" w:hAnsi="Times New Roman" w:cs="Times New Roman"/>
              <w:color w:val="000000" w:themeColor="text1"/>
              <w:sz w:val="24"/>
              <w:szCs w:val="24"/>
              <w:rPrChange w:id="235" w:author="nayeem hasan" w:date="2020-08-19T04:23:00Z">
                <w:rPr>
                  <w:rFonts w:ascii="Times New Roman" w:hAnsi="Times New Roman" w:cs="Times New Roman"/>
                  <w:sz w:val="24"/>
                  <w:szCs w:val="24"/>
                </w:rPr>
              </w:rPrChange>
            </w:rPr>
            <w:delText>1.02</w:delText>
          </w:r>
        </w:del>
        <w:r w:rsidR="00E2108E" w:rsidRPr="007C2DDC">
          <w:rPr>
            <w:rFonts w:ascii="Times New Roman" w:hAnsi="Times New Roman" w:cs="Times New Roman"/>
            <w:color w:val="000000" w:themeColor="text1"/>
            <w:sz w:val="24"/>
            <w:szCs w:val="24"/>
            <w:rPrChange w:id="236" w:author="nayeem hasan" w:date="2020-08-19T04:23:00Z">
              <w:rPr>
                <w:rFonts w:ascii="Times New Roman" w:hAnsi="Times New Roman" w:cs="Times New Roman"/>
                <w:sz w:val="24"/>
                <w:szCs w:val="24"/>
              </w:rPr>
            </w:rPrChange>
          </w:rPr>
          <w:t>-1.0</w:t>
        </w:r>
      </w:ins>
      <w:ins w:id="237" w:author="nayeem hasan" w:date="2020-08-19T03:44:00Z">
        <w:r w:rsidR="00895E02" w:rsidRPr="007C2DDC">
          <w:rPr>
            <w:rFonts w:ascii="Times New Roman" w:hAnsi="Times New Roman" w:cs="Times New Roman"/>
            <w:color w:val="000000" w:themeColor="text1"/>
            <w:sz w:val="24"/>
            <w:szCs w:val="24"/>
            <w:rPrChange w:id="238" w:author="nayeem hasan" w:date="2020-08-19T04:23:00Z">
              <w:rPr>
                <w:rFonts w:ascii="Times New Roman" w:hAnsi="Times New Roman" w:cs="Times New Roman"/>
                <w:sz w:val="24"/>
                <w:szCs w:val="24"/>
              </w:rPr>
            </w:rPrChange>
          </w:rPr>
          <w:t>3</w:t>
        </w:r>
      </w:ins>
      <w:ins w:id="239" w:author="Haider, Najmul" w:date="2020-08-13T12:59:00Z">
        <w:del w:id="240" w:author="nayeem hasan" w:date="2020-08-19T03:44:00Z">
          <w:r w:rsidR="00E2108E" w:rsidRPr="007C2DDC" w:rsidDel="00895E02">
            <w:rPr>
              <w:rFonts w:ascii="Times New Roman" w:hAnsi="Times New Roman" w:cs="Times New Roman"/>
              <w:color w:val="000000" w:themeColor="text1"/>
              <w:sz w:val="24"/>
              <w:szCs w:val="24"/>
              <w:rPrChange w:id="241" w:author="nayeem hasan" w:date="2020-08-19T04:23:00Z">
                <w:rPr>
                  <w:rFonts w:ascii="Times New Roman" w:hAnsi="Times New Roman" w:cs="Times New Roman"/>
                  <w:sz w:val="24"/>
                  <w:szCs w:val="24"/>
                </w:rPr>
              </w:rPrChange>
            </w:rPr>
            <w:delText>7</w:delText>
          </w:r>
        </w:del>
      </w:ins>
      <w:ins w:id="242" w:author="Haider, Najmul" w:date="2020-08-13T12:58:00Z">
        <w:r w:rsidR="00E2108E" w:rsidRPr="007C2DDC">
          <w:rPr>
            <w:rFonts w:ascii="Times New Roman" w:hAnsi="Times New Roman" w:cs="Times New Roman"/>
            <w:color w:val="000000" w:themeColor="text1"/>
            <w:sz w:val="24"/>
            <w:szCs w:val="24"/>
            <w:rPrChange w:id="243" w:author="nayeem hasan" w:date="2020-08-19T04:23:00Z">
              <w:rPr>
                <w:rFonts w:ascii="Times New Roman" w:hAnsi="Times New Roman" w:cs="Times New Roman"/>
                <w:sz w:val="24"/>
                <w:szCs w:val="24"/>
              </w:rPr>
            </w:rPrChange>
          </w:rPr>
          <w:t>)</w:t>
        </w:r>
      </w:ins>
      <w:r w:rsidRPr="007C2DDC">
        <w:rPr>
          <w:rFonts w:ascii="Times New Roman" w:hAnsi="Times New Roman" w:cs="Times New Roman"/>
          <w:color w:val="000000" w:themeColor="text1"/>
          <w:sz w:val="24"/>
          <w:szCs w:val="24"/>
          <w:rPrChange w:id="244" w:author="nayeem hasan" w:date="2020-08-19T04:23:00Z">
            <w:rPr>
              <w:rFonts w:ascii="Times New Roman" w:hAnsi="Times New Roman" w:cs="Times New Roman"/>
              <w:sz w:val="24"/>
              <w:szCs w:val="24"/>
            </w:rPr>
          </w:rPrChange>
        </w:rPr>
        <w:t xml:space="preserve">, </w:t>
      </w:r>
      <w:ins w:id="245" w:author="Haider, Najmul" w:date="2020-08-13T12:59:00Z">
        <w:r w:rsidR="003B45F5" w:rsidRPr="007C2DDC">
          <w:rPr>
            <w:rFonts w:ascii="Times New Roman" w:hAnsi="Times New Roman" w:cs="Times New Roman"/>
            <w:color w:val="000000" w:themeColor="text1"/>
            <w:sz w:val="24"/>
            <w:szCs w:val="24"/>
            <w:rPrChange w:id="246" w:author="nayeem hasan" w:date="2020-08-19T04:23:00Z">
              <w:rPr>
                <w:rFonts w:ascii="Times New Roman" w:hAnsi="Times New Roman" w:cs="Times New Roman"/>
                <w:sz w:val="24"/>
                <w:szCs w:val="24"/>
              </w:rPr>
            </w:rPrChange>
          </w:rPr>
          <w:t xml:space="preserve">the prevalence of </w:t>
        </w:r>
      </w:ins>
      <w:r w:rsidRPr="007C2DDC">
        <w:rPr>
          <w:rFonts w:ascii="Times New Roman" w:hAnsi="Times New Roman" w:cs="Times New Roman"/>
          <w:color w:val="000000" w:themeColor="text1"/>
          <w:sz w:val="24"/>
          <w:szCs w:val="24"/>
          <w:rPrChange w:id="247" w:author="nayeem hasan" w:date="2020-08-19T04:23:00Z">
            <w:rPr>
              <w:rFonts w:ascii="Times New Roman" w:hAnsi="Times New Roman" w:cs="Times New Roman"/>
              <w:sz w:val="24"/>
              <w:szCs w:val="24"/>
            </w:rPr>
          </w:rPrChange>
        </w:rPr>
        <w:t>diabetes</w:t>
      </w:r>
      <w:ins w:id="248" w:author="Haider, Najmul" w:date="2020-08-13T12:59:00Z">
        <w:r w:rsidR="003B45F5" w:rsidRPr="007C2DDC">
          <w:rPr>
            <w:rFonts w:ascii="Times New Roman" w:hAnsi="Times New Roman" w:cs="Times New Roman"/>
            <w:color w:val="000000" w:themeColor="text1"/>
            <w:sz w:val="24"/>
            <w:szCs w:val="24"/>
            <w:rPrChange w:id="249" w:author="nayeem hasan" w:date="2020-08-19T04:23:00Z">
              <w:rPr>
                <w:rFonts w:ascii="Times New Roman" w:hAnsi="Times New Roman" w:cs="Times New Roman"/>
                <w:sz w:val="24"/>
                <w:szCs w:val="24"/>
              </w:rPr>
            </w:rPrChange>
          </w:rPr>
          <w:t xml:space="preserve"> in the country (IRR: 0.91, 95% CI: 0.87-0.94) </w:t>
        </w:r>
      </w:ins>
      <w:r w:rsidRPr="007C2DDC">
        <w:rPr>
          <w:rFonts w:ascii="Times New Roman" w:hAnsi="Times New Roman" w:cs="Times New Roman"/>
          <w:color w:val="000000" w:themeColor="text1"/>
          <w:sz w:val="24"/>
          <w:szCs w:val="24"/>
          <w:rPrChange w:id="250" w:author="nayeem hasan" w:date="2020-08-19T04:23:00Z">
            <w:rPr>
              <w:rFonts w:ascii="Times New Roman" w:hAnsi="Times New Roman" w:cs="Times New Roman"/>
              <w:sz w:val="24"/>
              <w:szCs w:val="24"/>
            </w:rPr>
          </w:rPrChange>
        </w:rPr>
        <w:t xml:space="preserve"> and GHSI </w:t>
      </w:r>
      <w:ins w:id="251" w:author="Haider, Najmul" w:date="2020-08-14T11:22:00Z">
        <w:r w:rsidR="00EC0223" w:rsidRPr="007C2DDC">
          <w:rPr>
            <w:rFonts w:ascii="Times New Roman" w:hAnsi="Times New Roman" w:cs="Times New Roman"/>
            <w:color w:val="000000" w:themeColor="text1"/>
            <w:sz w:val="24"/>
            <w:szCs w:val="24"/>
            <w:rPrChange w:id="252" w:author="nayeem hasan" w:date="2020-08-19T04:23:00Z">
              <w:rPr>
                <w:rFonts w:ascii="Times New Roman" w:hAnsi="Times New Roman" w:cs="Times New Roman"/>
                <w:sz w:val="24"/>
                <w:szCs w:val="24"/>
              </w:rPr>
            </w:rPrChange>
          </w:rPr>
          <w:t xml:space="preserve">score of the </w:t>
        </w:r>
        <w:proofErr w:type="spellStart"/>
        <w:r w:rsidR="00EC0223" w:rsidRPr="007C2DDC">
          <w:rPr>
            <w:rFonts w:ascii="Times New Roman" w:hAnsi="Times New Roman" w:cs="Times New Roman"/>
            <w:color w:val="000000" w:themeColor="text1"/>
            <w:sz w:val="24"/>
            <w:szCs w:val="24"/>
            <w:rPrChange w:id="253" w:author="nayeem hasan" w:date="2020-08-19T04:23:00Z">
              <w:rPr>
                <w:rFonts w:ascii="Times New Roman" w:hAnsi="Times New Roman" w:cs="Times New Roman"/>
                <w:sz w:val="24"/>
                <w:szCs w:val="24"/>
              </w:rPr>
            </w:rPrChange>
          </w:rPr>
          <w:t>the</w:t>
        </w:r>
        <w:proofErr w:type="spellEnd"/>
        <w:r w:rsidR="00EC0223" w:rsidRPr="007C2DDC">
          <w:rPr>
            <w:rFonts w:ascii="Times New Roman" w:hAnsi="Times New Roman" w:cs="Times New Roman"/>
            <w:color w:val="000000" w:themeColor="text1"/>
            <w:sz w:val="24"/>
            <w:szCs w:val="24"/>
            <w:rPrChange w:id="254" w:author="nayeem hasan" w:date="2020-08-19T04:23:00Z">
              <w:rPr>
                <w:rFonts w:ascii="Times New Roman" w:hAnsi="Times New Roman" w:cs="Times New Roman"/>
                <w:sz w:val="24"/>
                <w:szCs w:val="24"/>
              </w:rPr>
            </w:rPrChange>
          </w:rPr>
          <w:t xml:space="preserve"> </w:t>
        </w:r>
        <w:r w:rsidR="00EC0223" w:rsidRPr="007C2DDC">
          <w:rPr>
            <w:rFonts w:ascii="Times New Roman" w:hAnsi="Times New Roman" w:cs="Times New Roman"/>
            <w:color w:val="000000" w:themeColor="text1"/>
            <w:sz w:val="24"/>
            <w:szCs w:val="24"/>
            <w:rPrChange w:id="255" w:author="nayeem hasan" w:date="2020-08-19T04:23:00Z">
              <w:rPr>
                <w:rFonts w:ascii="Times New Roman" w:hAnsi="Times New Roman" w:cs="Times New Roman"/>
                <w:sz w:val="24"/>
                <w:szCs w:val="24"/>
              </w:rPr>
            </w:rPrChange>
          </w:rPr>
          <w:lastRenderedPageBreak/>
          <w:t xml:space="preserve">country </w:t>
        </w:r>
      </w:ins>
      <w:ins w:id="256" w:author="Haider, Najmul" w:date="2020-08-13T13:00:00Z">
        <w:r w:rsidR="003B45F5" w:rsidRPr="007C2DDC">
          <w:rPr>
            <w:rFonts w:ascii="Times New Roman" w:hAnsi="Times New Roman" w:cs="Times New Roman"/>
            <w:color w:val="000000" w:themeColor="text1"/>
            <w:sz w:val="24"/>
            <w:szCs w:val="24"/>
            <w:rPrChange w:id="257" w:author="nayeem hasan" w:date="2020-08-19T04:23:00Z">
              <w:rPr>
                <w:rFonts w:ascii="Times New Roman" w:hAnsi="Times New Roman" w:cs="Times New Roman"/>
                <w:sz w:val="24"/>
                <w:szCs w:val="24"/>
              </w:rPr>
            </w:rPrChange>
          </w:rPr>
          <w:t xml:space="preserve">(IRR: 0.98, 95% CI: 0.97-0.99) </w:t>
        </w:r>
      </w:ins>
      <w:r w:rsidR="00652306" w:rsidRPr="007C2DDC">
        <w:rPr>
          <w:rFonts w:ascii="Times New Roman" w:hAnsi="Times New Roman" w:cs="Times New Roman"/>
          <w:color w:val="000000" w:themeColor="text1"/>
          <w:sz w:val="24"/>
          <w:szCs w:val="24"/>
          <w:rPrChange w:id="258" w:author="nayeem hasan" w:date="2020-08-19T04:23:00Z">
            <w:rPr>
              <w:rFonts w:ascii="Times New Roman" w:hAnsi="Times New Roman" w:cs="Times New Roman"/>
              <w:sz w:val="24"/>
              <w:szCs w:val="24"/>
            </w:rPr>
          </w:rPrChange>
        </w:rPr>
        <w:t xml:space="preserve">were </w:t>
      </w:r>
      <w:r w:rsidRPr="007C2DDC">
        <w:rPr>
          <w:rFonts w:ascii="Times New Roman" w:hAnsi="Times New Roman" w:cs="Times New Roman"/>
          <w:color w:val="000000" w:themeColor="text1"/>
          <w:sz w:val="24"/>
          <w:szCs w:val="24"/>
          <w:rPrChange w:id="259" w:author="nayeem hasan" w:date="2020-08-19T04:23:00Z">
            <w:rPr>
              <w:rFonts w:ascii="Times New Roman" w:hAnsi="Times New Roman" w:cs="Times New Roman"/>
              <w:sz w:val="24"/>
              <w:szCs w:val="24"/>
            </w:rPr>
          </w:rPrChange>
        </w:rPr>
        <w:t>the most important explanatory variable</w:t>
      </w:r>
      <w:r w:rsidR="00D40488" w:rsidRPr="007C2DDC">
        <w:rPr>
          <w:rFonts w:ascii="Times New Roman" w:hAnsi="Times New Roman" w:cs="Times New Roman"/>
          <w:color w:val="000000" w:themeColor="text1"/>
          <w:sz w:val="24"/>
          <w:szCs w:val="24"/>
          <w:rPrChange w:id="260" w:author="nayeem hasan" w:date="2020-08-19T04:23:00Z">
            <w:rPr>
              <w:rFonts w:ascii="Times New Roman" w:hAnsi="Times New Roman" w:cs="Times New Roman"/>
              <w:sz w:val="24"/>
              <w:szCs w:val="24"/>
            </w:rPr>
          </w:rPrChange>
        </w:rPr>
        <w:t>s</w:t>
      </w:r>
      <w:ins w:id="261" w:author="Haider, Najmul" w:date="2020-08-13T13:00:00Z">
        <w:r w:rsidR="003B45F5" w:rsidRPr="007C2DDC">
          <w:rPr>
            <w:rFonts w:ascii="Times New Roman" w:hAnsi="Times New Roman" w:cs="Times New Roman"/>
            <w:color w:val="000000" w:themeColor="text1"/>
            <w:sz w:val="24"/>
            <w:szCs w:val="24"/>
            <w:rPrChange w:id="262" w:author="nayeem hasan" w:date="2020-08-19T04:23:00Z">
              <w:rPr>
                <w:rFonts w:ascii="Times New Roman" w:hAnsi="Times New Roman" w:cs="Times New Roman"/>
                <w:sz w:val="24"/>
                <w:szCs w:val="24"/>
              </w:rPr>
            </w:rPrChange>
          </w:rPr>
          <w:t xml:space="preserve">. </w:t>
        </w:r>
      </w:ins>
      <w:r w:rsidRPr="007C2DDC">
        <w:rPr>
          <w:rFonts w:ascii="Times New Roman" w:hAnsi="Times New Roman" w:cs="Times New Roman"/>
          <w:color w:val="000000" w:themeColor="text1"/>
          <w:sz w:val="24"/>
          <w:szCs w:val="24"/>
          <w:rPrChange w:id="263" w:author="nayeem hasan" w:date="2020-08-19T04:23:00Z">
            <w:rPr>
              <w:rFonts w:ascii="Times New Roman" w:hAnsi="Times New Roman" w:cs="Times New Roman"/>
              <w:sz w:val="24"/>
              <w:szCs w:val="24"/>
            </w:rPr>
          </w:rPrChange>
        </w:rPr>
        <w:t xml:space="preserve"> </w:t>
      </w:r>
      <w:del w:id="264" w:author="Haider, Najmul" w:date="2020-08-13T12:59:00Z">
        <w:r w:rsidRPr="007C2DDC" w:rsidDel="00E2108E">
          <w:rPr>
            <w:rFonts w:ascii="Times New Roman" w:hAnsi="Times New Roman" w:cs="Times New Roman"/>
            <w:color w:val="000000" w:themeColor="text1"/>
            <w:sz w:val="24"/>
            <w:szCs w:val="24"/>
            <w:rPrChange w:id="265" w:author="nayeem hasan" w:date="2020-08-19T04:23:00Z">
              <w:rPr>
                <w:rFonts w:ascii="Times New Roman" w:hAnsi="Times New Roman" w:cs="Times New Roman"/>
                <w:sz w:val="24"/>
                <w:szCs w:val="24"/>
              </w:rPr>
            </w:rPrChange>
          </w:rPr>
          <w:delText>(IRR: 1.05, 95% CI: 1.02-1.07),</w:delText>
        </w:r>
      </w:del>
      <w:del w:id="266" w:author="Haider, Najmul" w:date="2020-08-13T13:00:00Z">
        <w:r w:rsidRPr="007C2DDC" w:rsidDel="003B45F5">
          <w:rPr>
            <w:rFonts w:ascii="Times New Roman" w:hAnsi="Times New Roman" w:cs="Times New Roman"/>
            <w:color w:val="000000" w:themeColor="text1"/>
            <w:sz w:val="24"/>
            <w:szCs w:val="24"/>
            <w:rPrChange w:id="267" w:author="nayeem hasan" w:date="2020-08-19T04:23:00Z">
              <w:rPr>
                <w:rFonts w:ascii="Times New Roman" w:hAnsi="Times New Roman" w:cs="Times New Roman"/>
                <w:sz w:val="24"/>
                <w:szCs w:val="24"/>
              </w:rPr>
            </w:rPrChange>
          </w:rPr>
          <w:delText xml:space="preserve"> </w:delText>
        </w:r>
      </w:del>
      <w:del w:id="268" w:author="Haider, Najmul" w:date="2020-08-13T12:59:00Z">
        <w:r w:rsidRPr="007C2DDC" w:rsidDel="003B45F5">
          <w:rPr>
            <w:rFonts w:ascii="Times New Roman" w:hAnsi="Times New Roman" w:cs="Times New Roman"/>
            <w:color w:val="000000" w:themeColor="text1"/>
            <w:sz w:val="24"/>
            <w:szCs w:val="24"/>
            <w:rPrChange w:id="269" w:author="nayeem hasan" w:date="2020-08-19T04:23:00Z">
              <w:rPr>
                <w:rFonts w:ascii="Times New Roman" w:hAnsi="Times New Roman" w:cs="Times New Roman"/>
                <w:sz w:val="24"/>
                <w:szCs w:val="24"/>
              </w:rPr>
            </w:rPrChange>
          </w:rPr>
          <w:delText xml:space="preserve">(IRR: 0.91, 95% CI: 0.87-0.94) </w:delText>
        </w:r>
      </w:del>
      <w:del w:id="270" w:author="Haider, Najmul" w:date="2020-08-13T13:00:00Z">
        <w:r w:rsidRPr="007C2DDC" w:rsidDel="003B45F5">
          <w:rPr>
            <w:rFonts w:ascii="Times New Roman" w:hAnsi="Times New Roman" w:cs="Times New Roman"/>
            <w:color w:val="000000" w:themeColor="text1"/>
            <w:sz w:val="24"/>
            <w:szCs w:val="24"/>
            <w:rPrChange w:id="271" w:author="nayeem hasan" w:date="2020-08-19T04:23:00Z">
              <w:rPr>
                <w:rFonts w:ascii="Times New Roman" w:hAnsi="Times New Roman" w:cs="Times New Roman"/>
                <w:sz w:val="24"/>
                <w:szCs w:val="24"/>
              </w:rPr>
            </w:rPrChange>
          </w:rPr>
          <w:delText>and (IRR: 0.98, 95% CI: 0.97-0.99) for the variation of fatality rate across the countries before peak. Surprisingly, when</w:delText>
        </w:r>
      </w:del>
      <w:ins w:id="272" w:author="Haider, Najmul" w:date="2020-08-13T13:00:00Z">
        <w:r w:rsidR="003B45F5" w:rsidRPr="007C2DDC">
          <w:rPr>
            <w:rFonts w:ascii="Times New Roman" w:hAnsi="Times New Roman" w:cs="Times New Roman"/>
            <w:color w:val="000000" w:themeColor="text1"/>
            <w:sz w:val="24"/>
            <w:szCs w:val="24"/>
            <w:rPrChange w:id="273" w:author="nayeem hasan" w:date="2020-08-19T04:23:00Z">
              <w:rPr>
                <w:rFonts w:ascii="Times New Roman" w:hAnsi="Times New Roman" w:cs="Times New Roman"/>
                <w:sz w:val="24"/>
                <w:szCs w:val="24"/>
              </w:rPr>
            </w:rPrChange>
          </w:rPr>
          <w:t>After</w:t>
        </w:r>
      </w:ins>
      <w:r w:rsidRPr="007C2DDC">
        <w:rPr>
          <w:rFonts w:ascii="Times New Roman" w:hAnsi="Times New Roman" w:cs="Times New Roman"/>
          <w:color w:val="000000" w:themeColor="text1"/>
          <w:sz w:val="24"/>
          <w:szCs w:val="24"/>
          <w:rPrChange w:id="274" w:author="nayeem hasan" w:date="2020-08-19T04:23:00Z">
            <w:rPr>
              <w:rFonts w:ascii="Times New Roman" w:hAnsi="Times New Roman" w:cs="Times New Roman"/>
              <w:sz w:val="24"/>
              <w:szCs w:val="24"/>
            </w:rPr>
          </w:rPrChange>
        </w:rPr>
        <w:t xml:space="preserve"> CFR </w:t>
      </w:r>
      <w:ins w:id="275" w:author="Haider, Najmul" w:date="2020-08-13T13:00:00Z">
        <w:r w:rsidR="003B45F5" w:rsidRPr="007C2DDC">
          <w:rPr>
            <w:rFonts w:ascii="Times New Roman" w:hAnsi="Times New Roman" w:cs="Times New Roman"/>
            <w:color w:val="000000" w:themeColor="text1"/>
            <w:sz w:val="24"/>
            <w:szCs w:val="24"/>
            <w:rPrChange w:id="276" w:author="nayeem hasan" w:date="2020-08-19T04:23:00Z">
              <w:rPr>
                <w:rFonts w:ascii="Times New Roman" w:hAnsi="Times New Roman" w:cs="Times New Roman"/>
                <w:sz w:val="24"/>
                <w:szCs w:val="24"/>
              </w:rPr>
            </w:rPrChange>
          </w:rPr>
          <w:t xml:space="preserve">passed the peak, </w:t>
        </w:r>
      </w:ins>
      <w:del w:id="277" w:author="Haider, Najmul" w:date="2020-08-13T13:00:00Z">
        <w:r w:rsidRPr="007C2DDC" w:rsidDel="003B45F5">
          <w:rPr>
            <w:rFonts w:ascii="Times New Roman" w:hAnsi="Times New Roman" w:cs="Times New Roman"/>
            <w:color w:val="000000" w:themeColor="text1"/>
            <w:sz w:val="24"/>
            <w:szCs w:val="24"/>
            <w:rPrChange w:id="278" w:author="nayeem hasan" w:date="2020-08-19T04:23:00Z">
              <w:rPr>
                <w:rFonts w:ascii="Times New Roman" w:hAnsi="Times New Roman" w:cs="Times New Roman"/>
                <w:sz w:val="24"/>
                <w:szCs w:val="24"/>
              </w:rPr>
            </w:rPrChange>
          </w:rPr>
          <w:delText xml:space="preserve">decreasing </w:delText>
        </w:r>
      </w:del>
      <w:r w:rsidRPr="007C2DDC">
        <w:rPr>
          <w:rFonts w:ascii="Times New Roman" w:hAnsi="Times New Roman" w:cs="Times New Roman"/>
          <w:color w:val="000000" w:themeColor="text1"/>
          <w:sz w:val="24"/>
          <w:szCs w:val="24"/>
          <w:rPrChange w:id="279" w:author="nayeem hasan" w:date="2020-08-19T04:23:00Z">
            <w:rPr>
              <w:rFonts w:ascii="Times New Roman" w:hAnsi="Times New Roman" w:cs="Times New Roman"/>
              <w:sz w:val="24"/>
              <w:szCs w:val="24"/>
            </w:rPr>
          </w:rPrChange>
        </w:rPr>
        <w:t xml:space="preserve">WGI </w:t>
      </w:r>
      <w:ins w:id="280" w:author="Haider, Najmul" w:date="2020-08-13T13:00:00Z">
        <w:r w:rsidR="00053F97" w:rsidRPr="007C2DDC">
          <w:rPr>
            <w:rFonts w:ascii="Times New Roman" w:hAnsi="Times New Roman" w:cs="Times New Roman"/>
            <w:color w:val="000000" w:themeColor="text1"/>
            <w:sz w:val="24"/>
            <w:szCs w:val="24"/>
            <w:rPrChange w:id="281" w:author="nayeem hasan" w:date="2020-08-19T04:23:00Z">
              <w:rPr>
                <w:rFonts w:ascii="Times New Roman" w:hAnsi="Times New Roman" w:cs="Times New Roman"/>
                <w:sz w:val="24"/>
                <w:szCs w:val="24"/>
              </w:rPr>
            </w:rPrChange>
          </w:rPr>
          <w:t>(IRR: 1.26 [95% CI: 1.07-1.50])</w:t>
        </w:r>
      </w:ins>
      <w:ins w:id="282" w:author="Haider, Najmul" w:date="2020-08-14T11:23:00Z">
        <w:r w:rsidR="00EC0223" w:rsidRPr="007C2DDC">
          <w:rPr>
            <w:rFonts w:ascii="Times New Roman" w:hAnsi="Times New Roman" w:cs="Times New Roman"/>
            <w:color w:val="000000" w:themeColor="text1"/>
            <w:sz w:val="24"/>
            <w:szCs w:val="24"/>
            <w:rPrChange w:id="283" w:author="nayeem hasan" w:date="2020-08-19T04:23:00Z">
              <w:rPr>
                <w:rFonts w:ascii="Times New Roman" w:hAnsi="Times New Roman" w:cs="Times New Roman"/>
                <w:sz w:val="24"/>
                <w:szCs w:val="24"/>
              </w:rPr>
            </w:rPrChange>
          </w:rPr>
          <w:t xml:space="preserve"> remained the</w:t>
        </w:r>
      </w:ins>
      <w:ins w:id="284" w:author="nayeem hasan" w:date="2020-08-19T03:45:00Z">
        <w:r w:rsidR="005B6C0D" w:rsidRPr="007C2DDC">
          <w:rPr>
            <w:rFonts w:ascii="Times New Roman" w:hAnsi="Times New Roman" w:cs="Times New Roman"/>
            <w:color w:val="000000" w:themeColor="text1"/>
            <w:sz w:val="24"/>
            <w:szCs w:val="24"/>
            <w:rPrChange w:id="285" w:author="nayeem hasan" w:date="2020-08-19T04:23:00Z">
              <w:rPr>
                <w:rFonts w:ascii="Times New Roman" w:hAnsi="Times New Roman" w:cs="Times New Roman"/>
                <w:sz w:val="24"/>
                <w:szCs w:val="24"/>
              </w:rPr>
            </w:rPrChange>
          </w:rPr>
          <w:t xml:space="preserve"> </w:t>
        </w:r>
      </w:ins>
      <w:del w:id="286" w:author="Haider, Najmul" w:date="2020-08-14T11:23:00Z">
        <w:r w:rsidRPr="007C2DDC" w:rsidDel="00EC0223">
          <w:rPr>
            <w:rFonts w:ascii="Times New Roman" w:hAnsi="Times New Roman" w:cs="Times New Roman"/>
            <w:color w:val="000000" w:themeColor="text1"/>
            <w:sz w:val="24"/>
            <w:szCs w:val="24"/>
            <w:rPrChange w:id="287" w:author="nayeem hasan" w:date="2020-08-19T04:23:00Z">
              <w:rPr>
                <w:rFonts w:ascii="Times New Roman" w:hAnsi="Times New Roman" w:cs="Times New Roman"/>
                <w:sz w:val="24"/>
                <w:szCs w:val="24"/>
              </w:rPr>
            </w:rPrChange>
          </w:rPr>
          <w:delText xml:space="preserve">was observed </w:delText>
        </w:r>
      </w:del>
      <w:r w:rsidR="00D40488" w:rsidRPr="007C2DDC">
        <w:rPr>
          <w:rFonts w:ascii="Times New Roman" w:hAnsi="Times New Roman" w:cs="Times New Roman"/>
          <w:color w:val="000000" w:themeColor="text1"/>
          <w:sz w:val="24"/>
          <w:szCs w:val="24"/>
          <w:rPrChange w:id="288" w:author="nayeem hasan" w:date="2020-08-19T04:23:00Z">
            <w:rPr>
              <w:rFonts w:ascii="Times New Roman" w:hAnsi="Times New Roman" w:cs="Times New Roman"/>
              <w:sz w:val="24"/>
              <w:szCs w:val="24"/>
            </w:rPr>
          </w:rPrChange>
        </w:rPr>
        <w:t xml:space="preserve">only </w:t>
      </w:r>
      <w:r w:rsidRPr="007C2DDC">
        <w:rPr>
          <w:rFonts w:ascii="Times New Roman" w:hAnsi="Times New Roman" w:cs="Times New Roman"/>
          <w:color w:val="000000" w:themeColor="text1"/>
          <w:sz w:val="24"/>
          <w:szCs w:val="24"/>
          <w:rPrChange w:id="289" w:author="nayeem hasan" w:date="2020-08-19T04:23:00Z">
            <w:rPr>
              <w:rFonts w:ascii="Times New Roman" w:hAnsi="Times New Roman" w:cs="Times New Roman"/>
              <w:sz w:val="24"/>
              <w:szCs w:val="24"/>
            </w:rPr>
          </w:rPrChange>
        </w:rPr>
        <w:t>significant</w:t>
      </w:r>
      <w:r w:rsidR="00266F66" w:rsidRPr="007C2DDC">
        <w:rPr>
          <w:rFonts w:ascii="Times New Roman" w:hAnsi="Times New Roman" w:cs="Times New Roman"/>
          <w:color w:val="000000" w:themeColor="text1"/>
          <w:sz w:val="24"/>
          <w:szCs w:val="24"/>
          <w:rPrChange w:id="290" w:author="nayeem hasan" w:date="2020-08-19T04:23:00Z">
            <w:rPr>
              <w:rFonts w:ascii="Times New Roman" w:hAnsi="Times New Roman" w:cs="Times New Roman"/>
              <w:sz w:val="24"/>
              <w:szCs w:val="24"/>
            </w:rPr>
          </w:rPrChange>
        </w:rPr>
        <w:t xml:space="preserve"> </w:t>
      </w:r>
      <w:ins w:id="291" w:author="Haider, Najmul" w:date="2020-08-14T11:23:00Z">
        <w:r w:rsidR="00EC0223" w:rsidRPr="007C2DDC">
          <w:rPr>
            <w:rFonts w:ascii="Times New Roman" w:hAnsi="Times New Roman" w:cs="Times New Roman"/>
            <w:color w:val="000000" w:themeColor="text1"/>
            <w:sz w:val="24"/>
            <w:szCs w:val="24"/>
            <w:rPrChange w:id="292" w:author="nayeem hasan" w:date="2020-08-19T04:23:00Z">
              <w:rPr>
                <w:rFonts w:ascii="Times New Roman" w:hAnsi="Times New Roman" w:cs="Times New Roman"/>
                <w:sz w:val="24"/>
                <w:szCs w:val="24"/>
              </w:rPr>
            </w:rPrChange>
          </w:rPr>
          <w:t xml:space="preserve">variable. </w:t>
        </w:r>
      </w:ins>
      <w:del w:id="293" w:author="Haider, Najmul" w:date="2020-08-14T11:23:00Z">
        <w:r w:rsidR="00266F66" w:rsidRPr="007C2DDC" w:rsidDel="00EC0223">
          <w:rPr>
            <w:rFonts w:ascii="Times New Roman" w:hAnsi="Times New Roman" w:cs="Times New Roman"/>
            <w:color w:val="000000" w:themeColor="text1"/>
            <w:sz w:val="24"/>
            <w:szCs w:val="24"/>
            <w:rPrChange w:id="294" w:author="nayeem hasan" w:date="2020-08-19T04:23:00Z">
              <w:rPr>
                <w:rFonts w:ascii="Times New Roman" w:hAnsi="Times New Roman" w:cs="Times New Roman"/>
                <w:sz w:val="24"/>
                <w:szCs w:val="24"/>
              </w:rPr>
            </w:rPrChange>
          </w:rPr>
          <w:delText>factor</w:delText>
        </w:r>
      </w:del>
      <w:del w:id="295" w:author="Haider, Najmul" w:date="2020-08-13T13:00:00Z">
        <w:r w:rsidRPr="007C2DDC" w:rsidDel="00053F97">
          <w:rPr>
            <w:rFonts w:ascii="Times New Roman" w:hAnsi="Times New Roman" w:cs="Times New Roman"/>
            <w:color w:val="000000" w:themeColor="text1"/>
            <w:sz w:val="24"/>
            <w:szCs w:val="24"/>
            <w:rPrChange w:id="296" w:author="nayeem hasan" w:date="2020-08-19T04:23:00Z">
              <w:rPr>
                <w:rFonts w:ascii="Times New Roman" w:hAnsi="Times New Roman" w:cs="Times New Roman"/>
                <w:sz w:val="24"/>
                <w:szCs w:val="24"/>
              </w:rPr>
            </w:rPrChange>
          </w:rPr>
          <w:delText xml:space="preserve"> (IRR: 1.26 [95% CI: 1.07-1.50])</w:delText>
        </w:r>
      </w:del>
      <w:r w:rsidRPr="007C2DDC">
        <w:rPr>
          <w:rFonts w:ascii="Times New Roman" w:hAnsi="Times New Roman" w:cs="Times New Roman"/>
          <w:color w:val="000000" w:themeColor="text1"/>
          <w:sz w:val="24"/>
          <w:szCs w:val="24"/>
          <w:rPrChange w:id="297" w:author="nayeem hasan" w:date="2020-08-19T04:23:00Z">
            <w:rPr>
              <w:rFonts w:ascii="Times New Roman" w:hAnsi="Times New Roman" w:cs="Times New Roman"/>
              <w:sz w:val="24"/>
              <w:szCs w:val="24"/>
            </w:rPr>
          </w:rPrChange>
        </w:rPr>
        <w:t>.</w:t>
      </w:r>
    </w:p>
    <w:p w14:paraId="721F4ABC" w14:textId="0D9F43F3" w:rsidR="00385184" w:rsidRPr="007C2DDC" w:rsidRDefault="00385184" w:rsidP="00F645FC">
      <w:pPr>
        <w:spacing w:after="0" w:line="480" w:lineRule="auto"/>
        <w:jc w:val="both"/>
        <w:rPr>
          <w:rFonts w:ascii="Times New Roman" w:hAnsi="Times New Roman" w:cs="Times New Roman"/>
          <w:b/>
          <w:color w:val="000000" w:themeColor="text1"/>
          <w:sz w:val="24"/>
          <w:szCs w:val="24"/>
          <w:rPrChange w:id="298" w:author="nayeem hasan" w:date="2020-08-19T04:23:00Z">
            <w:rPr>
              <w:rFonts w:ascii="Times New Roman" w:hAnsi="Times New Roman" w:cs="Times New Roman"/>
              <w:b/>
              <w:sz w:val="24"/>
              <w:szCs w:val="24"/>
            </w:rPr>
          </w:rPrChange>
        </w:rPr>
      </w:pPr>
      <w:r w:rsidRPr="007C2DDC">
        <w:rPr>
          <w:rFonts w:ascii="Times New Roman" w:hAnsi="Times New Roman" w:cs="Times New Roman"/>
          <w:b/>
          <w:color w:val="000000" w:themeColor="text1"/>
          <w:sz w:val="24"/>
          <w:szCs w:val="24"/>
          <w:rPrChange w:id="299" w:author="nayeem hasan" w:date="2020-08-19T04:23:00Z">
            <w:rPr>
              <w:rFonts w:ascii="Times New Roman" w:hAnsi="Times New Roman" w:cs="Times New Roman"/>
              <w:b/>
              <w:sz w:val="24"/>
              <w:szCs w:val="24"/>
            </w:rPr>
          </w:rPrChange>
        </w:rPr>
        <w:t>Conclusion</w:t>
      </w:r>
      <w:r w:rsidR="00456FA6" w:rsidRPr="007C2DDC">
        <w:rPr>
          <w:rFonts w:ascii="Times New Roman" w:hAnsi="Times New Roman" w:cs="Times New Roman"/>
          <w:b/>
          <w:color w:val="000000" w:themeColor="text1"/>
          <w:sz w:val="24"/>
          <w:szCs w:val="24"/>
          <w:rPrChange w:id="300" w:author="nayeem hasan" w:date="2020-08-19T04:23:00Z">
            <w:rPr>
              <w:rFonts w:ascii="Times New Roman" w:hAnsi="Times New Roman" w:cs="Times New Roman"/>
              <w:b/>
              <w:sz w:val="24"/>
              <w:szCs w:val="24"/>
            </w:rPr>
          </w:rPrChange>
        </w:rPr>
        <w:t>s</w:t>
      </w:r>
      <w:ins w:id="301" w:author="Haider, Najmul" w:date="2020-08-14T11:23:00Z">
        <w:r w:rsidR="00EC0223" w:rsidRPr="007C2DDC">
          <w:rPr>
            <w:rFonts w:ascii="Times New Roman" w:hAnsi="Times New Roman" w:cs="Times New Roman"/>
            <w:b/>
            <w:color w:val="000000" w:themeColor="text1"/>
            <w:sz w:val="24"/>
            <w:szCs w:val="24"/>
            <w:rPrChange w:id="302" w:author="nayeem hasan" w:date="2020-08-19T04:23:00Z">
              <w:rPr>
                <w:rFonts w:ascii="Times New Roman" w:hAnsi="Times New Roman" w:cs="Times New Roman"/>
                <w:b/>
                <w:sz w:val="24"/>
                <w:szCs w:val="24"/>
              </w:rPr>
            </w:rPrChange>
          </w:rPr>
          <w:t xml:space="preserve"> </w:t>
        </w:r>
      </w:ins>
    </w:p>
    <w:p w14:paraId="2B7BD348" w14:textId="46943AA4" w:rsidR="00EC0223" w:rsidRPr="007C2DDC" w:rsidRDefault="006A144E" w:rsidP="00EC0223">
      <w:pPr>
        <w:spacing w:after="0" w:line="360" w:lineRule="auto"/>
        <w:rPr>
          <w:ins w:id="303" w:author="Haider, Najmul" w:date="2020-08-14T11:24:00Z"/>
          <w:rFonts w:ascii="Times New Roman" w:hAnsi="Times New Roman" w:cs="Times New Roman"/>
          <w:color w:val="000000" w:themeColor="text1"/>
          <w:sz w:val="24"/>
          <w:szCs w:val="24"/>
          <w:rPrChange w:id="304" w:author="nayeem hasan" w:date="2020-08-19T04:23:00Z">
            <w:rPr>
              <w:ins w:id="305" w:author="Haider, Najmul" w:date="2020-08-14T11:24:00Z"/>
            </w:rPr>
          </w:rPrChange>
        </w:rPr>
      </w:pPr>
      <w:del w:id="306" w:author="Haider, Najmul" w:date="2020-08-13T13:01:00Z">
        <w:r w:rsidRPr="007C2DDC" w:rsidDel="00D72549">
          <w:rPr>
            <w:rFonts w:ascii="Times New Roman" w:hAnsi="Times New Roman" w:cs="Times New Roman"/>
            <w:color w:val="000000" w:themeColor="text1"/>
            <w:sz w:val="24"/>
            <w:szCs w:val="24"/>
            <w:rPrChange w:id="307" w:author="nayeem hasan" w:date="2020-08-19T04:23:00Z">
              <w:rPr>
                <w:rFonts w:ascii="Times New Roman" w:hAnsi="Times New Roman" w:cs="Times New Roman"/>
                <w:sz w:val="24"/>
                <w:szCs w:val="24"/>
              </w:rPr>
            </w:rPrChange>
          </w:rPr>
          <w:delText xml:space="preserve">The CFR can play a great role in establishing the public health threat of a given disease. Many factors associated with and vary at the various stage </w:delText>
        </w:r>
        <w:r w:rsidR="004F4101" w:rsidRPr="007C2DDC" w:rsidDel="00D72549">
          <w:rPr>
            <w:rFonts w:ascii="Times New Roman" w:hAnsi="Times New Roman" w:cs="Times New Roman"/>
            <w:color w:val="000000" w:themeColor="text1"/>
            <w:sz w:val="24"/>
            <w:szCs w:val="24"/>
            <w:rPrChange w:id="308" w:author="nayeem hasan" w:date="2020-08-19T04:23:00Z">
              <w:rPr>
                <w:rFonts w:ascii="Times New Roman" w:hAnsi="Times New Roman" w:cs="Times New Roman"/>
                <w:sz w:val="24"/>
                <w:szCs w:val="24"/>
              </w:rPr>
            </w:rPrChange>
          </w:rPr>
          <w:delText xml:space="preserve">of CFR </w:delText>
        </w:r>
        <w:r w:rsidR="009963AC" w:rsidRPr="007C2DDC" w:rsidDel="00D72549">
          <w:rPr>
            <w:rFonts w:ascii="Times New Roman" w:hAnsi="Times New Roman" w:cs="Times New Roman"/>
            <w:color w:val="000000" w:themeColor="text1"/>
            <w:sz w:val="24"/>
            <w:szCs w:val="24"/>
            <w:rPrChange w:id="309" w:author="nayeem hasan" w:date="2020-08-19T04:23:00Z">
              <w:rPr>
                <w:rFonts w:ascii="Times New Roman" w:hAnsi="Times New Roman" w:cs="Times New Roman"/>
                <w:sz w:val="24"/>
                <w:szCs w:val="24"/>
              </w:rPr>
            </w:rPrChange>
          </w:rPr>
          <w:delText>over time</w:delText>
        </w:r>
        <w:r w:rsidRPr="007C2DDC" w:rsidDel="00D72549">
          <w:rPr>
            <w:rFonts w:ascii="Times New Roman" w:hAnsi="Times New Roman" w:cs="Times New Roman"/>
            <w:color w:val="000000" w:themeColor="text1"/>
            <w:sz w:val="24"/>
            <w:szCs w:val="24"/>
            <w:rPrChange w:id="310" w:author="nayeem hasan" w:date="2020-08-19T04:23:00Z">
              <w:rPr>
                <w:rFonts w:ascii="Times New Roman" w:hAnsi="Times New Roman" w:cs="Times New Roman"/>
                <w:sz w:val="24"/>
                <w:szCs w:val="24"/>
              </w:rPr>
            </w:rPrChange>
          </w:rPr>
          <w:delText xml:space="preserve">. An accurate assessment </w:delText>
        </w:r>
        <w:r w:rsidR="004324E8" w:rsidRPr="007C2DDC" w:rsidDel="00D72549">
          <w:rPr>
            <w:rFonts w:ascii="Times New Roman" w:hAnsi="Times New Roman" w:cs="Times New Roman"/>
            <w:color w:val="000000" w:themeColor="text1"/>
            <w:sz w:val="24"/>
            <w:szCs w:val="24"/>
            <w:rPrChange w:id="311" w:author="nayeem hasan" w:date="2020-08-19T04:23:00Z">
              <w:rPr>
                <w:rFonts w:ascii="Times New Roman" w:hAnsi="Times New Roman" w:cs="Times New Roman"/>
                <w:sz w:val="24"/>
                <w:szCs w:val="24"/>
              </w:rPr>
            </w:rPrChange>
          </w:rPr>
          <w:delText xml:space="preserve">of </w:delText>
        </w:r>
        <w:r w:rsidRPr="007C2DDC" w:rsidDel="00D72549">
          <w:rPr>
            <w:rFonts w:ascii="Times New Roman" w:hAnsi="Times New Roman" w:cs="Times New Roman"/>
            <w:color w:val="000000" w:themeColor="text1"/>
            <w:sz w:val="24"/>
            <w:szCs w:val="24"/>
            <w:rPrChange w:id="312" w:author="nayeem hasan" w:date="2020-08-19T04:23:00Z">
              <w:rPr>
                <w:rFonts w:ascii="Times New Roman" w:hAnsi="Times New Roman" w:cs="Times New Roman"/>
                <w:sz w:val="24"/>
                <w:szCs w:val="24"/>
              </w:rPr>
            </w:rPrChange>
          </w:rPr>
          <w:delText xml:space="preserve">CFR over country and time is important to inform and determine appropriate control and mitigation interventions such as social constraints and mobility restrictions. </w:delText>
        </w:r>
      </w:del>
      <w:ins w:id="313" w:author="Haider, Najmul" w:date="2020-08-13T13:01:00Z">
        <w:r w:rsidR="00E064B6" w:rsidRPr="007C2DDC">
          <w:rPr>
            <w:rFonts w:ascii="Times New Roman" w:hAnsi="Times New Roman" w:cs="Times New Roman"/>
            <w:color w:val="000000" w:themeColor="text1"/>
            <w:sz w:val="24"/>
            <w:szCs w:val="24"/>
            <w:rPrChange w:id="314" w:author="nayeem hasan" w:date="2020-08-19T04:23:00Z">
              <w:rPr>
                <w:rFonts w:ascii="Times New Roman" w:hAnsi="Times New Roman" w:cs="Times New Roman"/>
                <w:sz w:val="24"/>
                <w:szCs w:val="24"/>
              </w:rPr>
            </w:rPrChange>
          </w:rPr>
          <w:t xml:space="preserve"> Our study </w:t>
        </w:r>
        <w:proofErr w:type="gramStart"/>
        <w:r w:rsidR="00E064B6" w:rsidRPr="007C2DDC">
          <w:rPr>
            <w:rFonts w:ascii="Times New Roman" w:hAnsi="Times New Roman" w:cs="Times New Roman"/>
            <w:color w:val="000000" w:themeColor="text1"/>
            <w:sz w:val="24"/>
            <w:szCs w:val="24"/>
            <w:rPrChange w:id="315" w:author="nayeem hasan" w:date="2020-08-19T04:23:00Z">
              <w:rPr>
                <w:rFonts w:ascii="Times New Roman" w:hAnsi="Times New Roman" w:cs="Times New Roman"/>
                <w:sz w:val="24"/>
                <w:szCs w:val="24"/>
              </w:rPr>
            </w:rPrChange>
          </w:rPr>
          <w:t>indicate</w:t>
        </w:r>
        <w:proofErr w:type="gramEnd"/>
        <w:r w:rsidR="00E064B6" w:rsidRPr="007C2DDC">
          <w:rPr>
            <w:rFonts w:ascii="Times New Roman" w:hAnsi="Times New Roman" w:cs="Times New Roman"/>
            <w:color w:val="000000" w:themeColor="text1"/>
            <w:sz w:val="24"/>
            <w:szCs w:val="24"/>
            <w:rPrChange w:id="316" w:author="nayeem hasan" w:date="2020-08-19T04:23:00Z">
              <w:rPr>
                <w:rFonts w:ascii="Times New Roman" w:hAnsi="Times New Roman" w:cs="Times New Roman"/>
                <w:sz w:val="24"/>
                <w:szCs w:val="24"/>
              </w:rPr>
            </w:rPrChange>
          </w:rPr>
          <w:t xml:space="preserve"> that during beginning of the pandemic the age</w:t>
        </w:r>
      </w:ins>
      <w:ins w:id="317" w:author="Haider, Najmul" w:date="2020-08-14T11:23:00Z">
        <w:r w:rsidR="00EC0223" w:rsidRPr="007C2DDC">
          <w:rPr>
            <w:rFonts w:ascii="Times New Roman" w:hAnsi="Times New Roman" w:cs="Times New Roman"/>
            <w:color w:val="000000" w:themeColor="text1"/>
            <w:sz w:val="24"/>
            <w:szCs w:val="24"/>
            <w:rPrChange w:id="318" w:author="nayeem hasan" w:date="2020-08-19T04:23:00Z">
              <w:rPr>
                <w:rFonts w:ascii="Times New Roman" w:hAnsi="Times New Roman" w:cs="Times New Roman"/>
                <w:sz w:val="24"/>
                <w:szCs w:val="24"/>
              </w:rPr>
            </w:rPrChange>
          </w:rPr>
          <w:t xml:space="preserve"> and other co-morbidity</w:t>
        </w:r>
      </w:ins>
      <w:ins w:id="319" w:author="Haider, Najmul" w:date="2020-08-13T13:01:00Z">
        <w:r w:rsidR="00E064B6" w:rsidRPr="007C2DDC">
          <w:rPr>
            <w:rFonts w:ascii="Times New Roman" w:hAnsi="Times New Roman" w:cs="Times New Roman"/>
            <w:color w:val="000000" w:themeColor="text1"/>
            <w:sz w:val="24"/>
            <w:szCs w:val="24"/>
            <w:rPrChange w:id="320" w:author="nayeem hasan" w:date="2020-08-19T04:23:00Z">
              <w:rPr>
                <w:rFonts w:ascii="Times New Roman" w:hAnsi="Times New Roman" w:cs="Times New Roman"/>
                <w:sz w:val="24"/>
                <w:szCs w:val="24"/>
              </w:rPr>
            </w:rPrChange>
          </w:rPr>
          <w:t xml:space="preserve"> of </w:t>
        </w:r>
      </w:ins>
      <w:ins w:id="321" w:author="Haider, Najmul" w:date="2020-08-14T11:23:00Z">
        <w:r w:rsidR="00EC0223" w:rsidRPr="007C2DDC">
          <w:rPr>
            <w:rFonts w:ascii="Times New Roman" w:hAnsi="Times New Roman" w:cs="Times New Roman"/>
            <w:color w:val="000000" w:themeColor="text1"/>
            <w:sz w:val="24"/>
            <w:szCs w:val="24"/>
            <w:rPrChange w:id="322" w:author="nayeem hasan" w:date="2020-08-19T04:23:00Z">
              <w:rPr>
                <w:rFonts w:ascii="Times New Roman" w:hAnsi="Times New Roman" w:cs="Times New Roman"/>
                <w:sz w:val="24"/>
                <w:szCs w:val="24"/>
              </w:rPr>
            </w:rPrChange>
          </w:rPr>
          <w:t xml:space="preserve">the </w:t>
        </w:r>
      </w:ins>
      <w:ins w:id="323" w:author="Haider, Najmul" w:date="2020-08-13T13:01:00Z">
        <w:r w:rsidR="00E064B6" w:rsidRPr="007C2DDC">
          <w:rPr>
            <w:rFonts w:ascii="Times New Roman" w:hAnsi="Times New Roman" w:cs="Times New Roman"/>
            <w:color w:val="000000" w:themeColor="text1"/>
            <w:sz w:val="24"/>
            <w:szCs w:val="24"/>
            <w:rPrChange w:id="324" w:author="nayeem hasan" w:date="2020-08-19T04:23:00Z">
              <w:rPr>
                <w:rFonts w:ascii="Times New Roman" w:hAnsi="Times New Roman" w:cs="Times New Roman"/>
                <w:sz w:val="24"/>
                <w:szCs w:val="24"/>
              </w:rPr>
            </w:rPrChange>
          </w:rPr>
          <w:t>pop</w:t>
        </w:r>
        <w:r w:rsidR="00E41E9D" w:rsidRPr="007C2DDC">
          <w:rPr>
            <w:rFonts w:ascii="Times New Roman" w:hAnsi="Times New Roman" w:cs="Times New Roman"/>
            <w:color w:val="000000" w:themeColor="text1"/>
            <w:sz w:val="24"/>
            <w:szCs w:val="24"/>
            <w:rPrChange w:id="325" w:author="nayeem hasan" w:date="2020-08-19T04:23:00Z">
              <w:rPr>
                <w:rFonts w:ascii="Times New Roman" w:hAnsi="Times New Roman" w:cs="Times New Roman"/>
                <w:sz w:val="24"/>
                <w:szCs w:val="24"/>
              </w:rPr>
            </w:rPrChange>
          </w:rPr>
          <w:t>ulation played a key role in</w:t>
        </w:r>
      </w:ins>
      <w:ins w:id="326" w:author="Haider, Najmul" w:date="2020-08-14T11:25:00Z">
        <w:r w:rsidR="00E41E9D" w:rsidRPr="007C2DDC">
          <w:rPr>
            <w:rFonts w:ascii="Times New Roman" w:hAnsi="Times New Roman" w:cs="Times New Roman"/>
            <w:color w:val="000000" w:themeColor="text1"/>
            <w:sz w:val="24"/>
            <w:szCs w:val="24"/>
            <w:rPrChange w:id="327" w:author="nayeem hasan" w:date="2020-08-19T04:23:00Z">
              <w:rPr>
                <w:rFonts w:ascii="Times New Roman" w:hAnsi="Times New Roman" w:cs="Times New Roman"/>
                <w:sz w:val="24"/>
                <w:szCs w:val="24"/>
              </w:rPr>
            </w:rPrChange>
          </w:rPr>
          <w:t xml:space="preserve"> the </w:t>
        </w:r>
      </w:ins>
      <w:ins w:id="328" w:author="Haider, Najmul" w:date="2020-08-13T13:01:00Z">
        <w:r w:rsidR="00EC0223" w:rsidRPr="007C2DDC">
          <w:rPr>
            <w:rFonts w:ascii="Times New Roman" w:hAnsi="Times New Roman" w:cs="Times New Roman"/>
            <w:color w:val="000000" w:themeColor="text1"/>
            <w:sz w:val="24"/>
            <w:szCs w:val="24"/>
            <w:rPrChange w:id="329" w:author="nayeem hasan" w:date="2020-08-19T04:23:00Z">
              <w:rPr>
                <w:rFonts w:ascii="Times New Roman" w:hAnsi="Times New Roman" w:cs="Times New Roman"/>
                <w:sz w:val="24"/>
                <w:szCs w:val="24"/>
              </w:rPr>
            </w:rPrChange>
          </w:rPr>
          <w:t>CFR</w:t>
        </w:r>
        <w:r w:rsidR="00E064B6" w:rsidRPr="007C2DDC">
          <w:rPr>
            <w:rFonts w:ascii="Times New Roman" w:hAnsi="Times New Roman" w:cs="Times New Roman"/>
            <w:color w:val="000000" w:themeColor="text1"/>
            <w:sz w:val="24"/>
            <w:szCs w:val="24"/>
            <w:rPrChange w:id="330" w:author="nayeem hasan" w:date="2020-08-19T04:23:00Z">
              <w:rPr>
                <w:rFonts w:ascii="Times New Roman" w:hAnsi="Times New Roman" w:cs="Times New Roman"/>
                <w:sz w:val="24"/>
                <w:szCs w:val="24"/>
              </w:rPr>
            </w:rPrChange>
          </w:rPr>
          <w:t xml:space="preserve"> </w:t>
        </w:r>
      </w:ins>
      <w:ins w:id="331" w:author="Haider, Najmul" w:date="2020-08-14T11:25:00Z">
        <w:r w:rsidR="00E41E9D" w:rsidRPr="007C2DDC">
          <w:rPr>
            <w:rFonts w:ascii="Times New Roman" w:hAnsi="Times New Roman" w:cs="Times New Roman"/>
            <w:color w:val="000000" w:themeColor="text1"/>
            <w:sz w:val="24"/>
            <w:szCs w:val="24"/>
            <w:rPrChange w:id="332" w:author="nayeem hasan" w:date="2020-08-19T04:23:00Z">
              <w:rPr>
                <w:rFonts w:ascii="Times New Roman" w:hAnsi="Times New Roman" w:cs="Times New Roman"/>
                <w:sz w:val="24"/>
                <w:szCs w:val="24"/>
              </w:rPr>
            </w:rPrChange>
          </w:rPr>
          <w:t xml:space="preserve">of COVID-19 </w:t>
        </w:r>
      </w:ins>
      <w:ins w:id="333" w:author="Haider, Najmul" w:date="2020-08-13T13:01:00Z">
        <w:r w:rsidR="00E064B6" w:rsidRPr="007C2DDC">
          <w:rPr>
            <w:rFonts w:ascii="Times New Roman" w:hAnsi="Times New Roman" w:cs="Times New Roman"/>
            <w:color w:val="000000" w:themeColor="text1"/>
            <w:sz w:val="24"/>
            <w:szCs w:val="24"/>
            <w:rPrChange w:id="334" w:author="nayeem hasan" w:date="2020-08-19T04:23:00Z">
              <w:rPr>
                <w:rFonts w:ascii="Times New Roman" w:hAnsi="Times New Roman" w:cs="Times New Roman"/>
                <w:sz w:val="24"/>
                <w:szCs w:val="24"/>
              </w:rPr>
            </w:rPrChange>
          </w:rPr>
          <w:t xml:space="preserve">while post-peak period </w:t>
        </w:r>
      </w:ins>
      <w:ins w:id="335" w:author="Haider, Najmul" w:date="2020-08-14T11:24:00Z">
        <w:r w:rsidR="00EC0223" w:rsidRPr="007C2DDC">
          <w:rPr>
            <w:rFonts w:ascii="Times New Roman" w:hAnsi="Times New Roman" w:cs="Times New Roman"/>
            <w:color w:val="000000" w:themeColor="text1"/>
            <w:sz w:val="24"/>
            <w:szCs w:val="24"/>
            <w:rPrChange w:id="336" w:author="nayeem hasan" w:date="2020-08-19T04:23:00Z">
              <w:rPr>
                <w:rFonts w:ascii="Times New Roman" w:hAnsi="Times New Roman" w:cs="Times New Roman"/>
                <w:sz w:val="24"/>
                <w:szCs w:val="24"/>
              </w:rPr>
            </w:rPrChange>
          </w:rPr>
          <w:t xml:space="preserve">countries governance showed a difference in reporting CFR.  </w:t>
        </w:r>
      </w:ins>
    </w:p>
    <w:p w14:paraId="67337A1B" w14:textId="617047B5" w:rsidR="00C34462" w:rsidRPr="007C2DDC" w:rsidRDefault="00E064B6" w:rsidP="00F645FC">
      <w:pPr>
        <w:spacing w:after="0" w:line="480" w:lineRule="auto"/>
        <w:jc w:val="both"/>
        <w:rPr>
          <w:rFonts w:ascii="Times New Roman" w:hAnsi="Times New Roman" w:cs="Times New Roman"/>
          <w:b/>
          <w:color w:val="000000" w:themeColor="text1"/>
          <w:sz w:val="24"/>
          <w:szCs w:val="24"/>
          <w:rPrChange w:id="337" w:author="nayeem hasan" w:date="2020-08-19T04:23:00Z">
            <w:rPr>
              <w:rFonts w:ascii="Times New Roman" w:hAnsi="Times New Roman" w:cs="Times New Roman"/>
              <w:b/>
              <w:sz w:val="24"/>
              <w:szCs w:val="24"/>
            </w:rPr>
          </w:rPrChange>
        </w:rPr>
      </w:pPr>
      <w:ins w:id="338" w:author="Haider, Najmul" w:date="2020-08-13T13:02:00Z">
        <w:r w:rsidRPr="007C2DDC">
          <w:rPr>
            <w:rFonts w:ascii="Times New Roman" w:hAnsi="Times New Roman" w:cs="Times New Roman"/>
            <w:color w:val="000000" w:themeColor="text1"/>
            <w:sz w:val="24"/>
            <w:szCs w:val="24"/>
            <w:rPrChange w:id="339" w:author="nayeem hasan" w:date="2020-08-19T04:23:00Z">
              <w:rPr>
                <w:rFonts w:ascii="Times New Roman" w:hAnsi="Times New Roman" w:cs="Times New Roman"/>
                <w:sz w:val="24"/>
                <w:szCs w:val="24"/>
              </w:rPr>
            </w:rPrChange>
          </w:rPr>
          <w:t xml:space="preserve">. </w:t>
        </w:r>
      </w:ins>
      <w:ins w:id="340" w:author="Haider, Najmul" w:date="2020-08-13T13:01:00Z">
        <w:r w:rsidRPr="007C2DDC">
          <w:rPr>
            <w:rFonts w:ascii="Times New Roman" w:hAnsi="Times New Roman" w:cs="Times New Roman"/>
            <w:color w:val="000000" w:themeColor="text1"/>
            <w:sz w:val="24"/>
            <w:szCs w:val="24"/>
            <w:rPrChange w:id="341" w:author="nayeem hasan" w:date="2020-08-19T04:23:00Z">
              <w:rPr>
                <w:rFonts w:ascii="Times New Roman" w:hAnsi="Times New Roman" w:cs="Times New Roman"/>
                <w:sz w:val="24"/>
                <w:szCs w:val="24"/>
              </w:rPr>
            </w:rPrChange>
          </w:rPr>
          <w:t xml:space="preserve"> </w:t>
        </w:r>
      </w:ins>
      <w:r w:rsidR="00E60165" w:rsidRPr="007C2DDC">
        <w:rPr>
          <w:rFonts w:ascii="Times New Roman" w:hAnsi="Times New Roman" w:cs="Times New Roman"/>
          <w:b/>
          <w:color w:val="000000" w:themeColor="text1"/>
          <w:sz w:val="24"/>
          <w:szCs w:val="24"/>
          <w:rPrChange w:id="342" w:author="nayeem hasan" w:date="2020-08-19T04:23:00Z">
            <w:rPr>
              <w:rFonts w:ascii="Times New Roman" w:hAnsi="Times New Roman" w:cs="Times New Roman"/>
              <w:b/>
              <w:sz w:val="24"/>
              <w:szCs w:val="24"/>
            </w:rPr>
          </w:rPrChange>
        </w:rPr>
        <w:br w:type="page"/>
      </w:r>
      <w:r w:rsidR="00C34462" w:rsidRPr="007C2DDC">
        <w:rPr>
          <w:rFonts w:ascii="Times New Roman" w:hAnsi="Times New Roman" w:cs="Times New Roman"/>
          <w:b/>
          <w:bCs/>
          <w:color w:val="000000" w:themeColor="text1"/>
          <w:sz w:val="24"/>
          <w:szCs w:val="24"/>
          <w:rPrChange w:id="343" w:author="nayeem hasan" w:date="2020-08-19T04:23:00Z">
            <w:rPr>
              <w:rFonts w:ascii="Times New Roman" w:hAnsi="Times New Roman" w:cs="Times New Roman"/>
              <w:b/>
              <w:bCs/>
              <w:sz w:val="24"/>
              <w:szCs w:val="24"/>
            </w:rPr>
          </w:rPrChange>
        </w:rPr>
        <w:lastRenderedPageBreak/>
        <w:t>Introduction</w:t>
      </w:r>
    </w:p>
    <w:p w14:paraId="629F4CA2" w14:textId="0304CB11" w:rsidR="002E17C2" w:rsidRPr="007C2DDC" w:rsidRDefault="00DD5CF6" w:rsidP="002E17C2">
      <w:pPr>
        <w:spacing w:before="240" w:after="0" w:line="480" w:lineRule="auto"/>
        <w:jc w:val="both"/>
        <w:rPr>
          <w:moveTo w:id="344" w:author="Haider, Najmul" w:date="2020-08-14T11:57:00Z"/>
          <w:rFonts w:ascii="Times New Roman" w:hAnsi="Times New Roman" w:cs="Times New Roman"/>
          <w:color w:val="000000" w:themeColor="text1"/>
          <w:sz w:val="24"/>
          <w:szCs w:val="24"/>
          <w:rPrChange w:id="345" w:author="nayeem hasan" w:date="2020-08-19T04:23:00Z">
            <w:rPr>
              <w:moveTo w:id="346" w:author="Haider, Najmul" w:date="2020-08-14T11:57:00Z"/>
              <w:rFonts w:ascii="Times New Roman" w:hAnsi="Times New Roman" w:cs="Times New Roman"/>
              <w:sz w:val="24"/>
              <w:szCs w:val="24"/>
            </w:rPr>
          </w:rPrChange>
        </w:rPr>
      </w:pPr>
      <w:del w:id="347" w:author="Haider, Najmul" w:date="2020-08-13T13:28:00Z">
        <w:r w:rsidRPr="007C2DDC" w:rsidDel="00890835">
          <w:rPr>
            <w:rFonts w:ascii="Times New Roman" w:hAnsi="Times New Roman" w:cs="Times New Roman"/>
            <w:color w:val="000000" w:themeColor="text1"/>
            <w:sz w:val="24"/>
            <w:szCs w:val="24"/>
            <w:rPrChange w:id="348" w:author="nayeem hasan" w:date="2020-08-19T04:23:00Z">
              <w:rPr>
                <w:rFonts w:ascii="Times New Roman" w:hAnsi="Times New Roman" w:cs="Times New Roman"/>
                <w:sz w:val="24"/>
                <w:szCs w:val="24"/>
              </w:rPr>
            </w:rPrChange>
          </w:rPr>
          <w:delText xml:space="preserve">In December 2019, </w:delText>
        </w:r>
        <w:r w:rsidR="00002667" w:rsidRPr="007C2DDC" w:rsidDel="00890835">
          <w:rPr>
            <w:rFonts w:ascii="Times New Roman" w:hAnsi="Times New Roman" w:cs="Times New Roman"/>
            <w:color w:val="000000" w:themeColor="text1"/>
            <w:sz w:val="24"/>
            <w:szCs w:val="24"/>
            <w:rPrChange w:id="349" w:author="nayeem hasan" w:date="2020-08-19T04:23:00Z">
              <w:rPr>
                <w:rFonts w:ascii="Times New Roman" w:hAnsi="Times New Roman" w:cs="Times New Roman"/>
                <w:sz w:val="24"/>
                <w:szCs w:val="24"/>
              </w:rPr>
            </w:rPrChange>
          </w:rPr>
          <w:delText>some cases of pneumonia of unknown cause</w:delText>
        </w:r>
        <w:r w:rsidR="00BB45AD" w:rsidRPr="007C2DDC" w:rsidDel="00890835">
          <w:rPr>
            <w:rFonts w:ascii="Times New Roman" w:hAnsi="Times New Roman" w:cs="Times New Roman"/>
            <w:color w:val="000000" w:themeColor="text1"/>
            <w:sz w:val="24"/>
            <w:szCs w:val="24"/>
            <w:rPrChange w:id="350" w:author="nayeem hasan" w:date="2020-08-19T04:23:00Z">
              <w:rPr>
                <w:rFonts w:ascii="Times New Roman" w:hAnsi="Times New Roman" w:cs="Times New Roman"/>
                <w:sz w:val="24"/>
                <w:szCs w:val="24"/>
              </w:rPr>
            </w:rPrChange>
          </w:rPr>
          <w:delText>s</w:delText>
        </w:r>
        <w:r w:rsidR="00002667" w:rsidRPr="007C2DDC" w:rsidDel="00890835">
          <w:rPr>
            <w:rFonts w:ascii="Times New Roman" w:hAnsi="Times New Roman" w:cs="Times New Roman"/>
            <w:color w:val="000000" w:themeColor="text1"/>
            <w:sz w:val="24"/>
            <w:szCs w:val="24"/>
            <w:rPrChange w:id="351" w:author="nayeem hasan" w:date="2020-08-19T04:23:00Z">
              <w:rPr>
                <w:rFonts w:ascii="Times New Roman" w:hAnsi="Times New Roman" w:cs="Times New Roman"/>
                <w:sz w:val="24"/>
                <w:szCs w:val="24"/>
              </w:rPr>
            </w:rPrChange>
          </w:rPr>
          <w:delText xml:space="preserve"> have been detected </w:delText>
        </w:r>
        <w:r w:rsidRPr="007C2DDC" w:rsidDel="00890835">
          <w:rPr>
            <w:rFonts w:ascii="Times New Roman" w:hAnsi="Times New Roman" w:cs="Times New Roman"/>
            <w:color w:val="000000" w:themeColor="text1"/>
            <w:sz w:val="24"/>
            <w:szCs w:val="24"/>
            <w:rPrChange w:id="352" w:author="nayeem hasan" w:date="2020-08-19T04:23:00Z">
              <w:rPr>
                <w:rFonts w:ascii="Times New Roman" w:hAnsi="Times New Roman" w:cs="Times New Roman"/>
                <w:sz w:val="24"/>
                <w:szCs w:val="24"/>
              </w:rPr>
            </w:rPrChange>
          </w:rPr>
          <w:delText>in the city of Wuhan</w:delText>
        </w:r>
        <w:r w:rsidR="00002667" w:rsidRPr="007C2DDC" w:rsidDel="00890835">
          <w:rPr>
            <w:rFonts w:ascii="Times New Roman" w:hAnsi="Times New Roman" w:cs="Times New Roman"/>
            <w:color w:val="000000" w:themeColor="text1"/>
            <w:sz w:val="24"/>
            <w:szCs w:val="24"/>
            <w:rPrChange w:id="353" w:author="nayeem hasan" w:date="2020-08-19T04:23:00Z">
              <w:rPr>
                <w:rFonts w:ascii="Times New Roman" w:hAnsi="Times New Roman" w:cs="Times New Roman"/>
                <w:sz w:val="24"/>
                <w:szCs w:val="24"/>
              </w:rPr>
            </w:rPrChange>
          </w:rPr>
          <w:delText>, China</w:delText>
        </w:r>
        <w:r w:rsidRPr="007C2DDC" w:rsidDel="00890835">
          <w:rPr>
            <w:rFonts w:ascii="Times New Roman" w:hAnsi="Times New Roman" w:cs="Times New Roman"/>
            <w:color w:val="000000" w:themeColor="text1"/>
            <w:sz w:val="24"/>
            <w:szCs w:val="24"/>
            <w:rPrChange w:id="354" w:author="nayeem hasan" w:date="2020-08-19T04:23:00Z">
              <w:rPr>
                <w:rFonts w:ascii="Times New Roman" w:hAnsi="Times New Roman" w:cs="Times New Roman"/>
                <w:sz w:val="24"/>
                <w:szCs w:val="24"/>
              </w:rPr>
            </w:rPrChange>
          </w:rPr>
          <w:delText xml:space="preserve"> </w:delText>
        </w:r>
        <w:r w:rsidR="006E442F" w:rsidRPr="007C2DDC" w:rsidDel="00890835">
          <w:rPr>
            <w:rFonts w:ascii="Times New Roman" w:hAnsi="Times New Roman" w:cs="Times New Roman"/>
            <w:color w:val="000000" w:themeColor="text1"/>
            <w:sz w:val="24"/>
            <w:szCs w:val="24"/>
            <w:rPrChange w:id="355" w:author="nayeem hasan" w:date="2020-08-19T04:23:00Z">
              <w:rPr>
                <w:rFonts w:ascii="Times New Roman" w:hAnsi="Times New Roman" w:cs="Times New Roman"/>
                <w:sz w:val="24"/>
                <w:szCs w:val="24"/>
              </w:rPr>
            </w:rPrChange>
          </w:rPr>
          <w:delText xml:space="preserve">and </w:delText>
        </w:r>
        <w:r w:rsidR="00002667" w:rsidRPr="007C2DDC" w:rsidDel="00890835">
          <w:rPr>
            <w:rFonts w:ascii="Times New Roman" w:hAnsi="Times New Roman" w:cs="Times New Roman"/>
            <w:color w:val="000000" w:themeColor="text1"/>
            <w:sz w:val="24"/>
            <w:szCs w:val="24"/>
            <w:rPrChange w:id="356" w:author="nayeem hasan" w:date="2020-08-19T04:23:00Z">
              <w:rPr>
                <w:rFonts w:ascii="Times New Roman" w:hAnsi="Times New Roman" w:cs="Times New Roman"/>
                <w:sz w:val="24"/>
                <w:szCs w:val="24"/>
              </w:rPr>
            </w:rPrChange>
          </w:rPr>
          <w:delText xml:space="preserve">it </w:delText>
        </w:r>
        <w:r w:rsidRPr="007C2DDC" w:rsidDel="00890835">
          <w:rPr>
            <w:rFonts w:ascii="Times New Roman" w:hAnsi="Times New Roman" w:cs="Times New Roman"/>
            <w:color w:val="000000" w:themeColor="text1"/>
            <w:sz w:val="24"/>
            <w:szCs w:val="24"/>
            <w:rPrChange w:id="357" w:author="nayeem hasan" w:date="2020-08-19T04:23:00Z">
              <w:rPr>
                <w:rFonts w:ascii="Times New Roman" w:hAnsi="Times New Roman" w:cs="Times New Roman"/>
                <w:sz w:val="24"/>
                <w:szCs w:val="24"/>
              </w:rPr>
            </w:rPrChange>
          </w:rPr>
          <w:delText xml:space="preserve">spread rapidly in </w:delText>
        </w:r>
        <w:r w:rsidR="00BB45AD" w:rsidRPr="007C2DDC" w:rsidDel="00890835">
          <w:rPr>
            <w:rFonts w:ascii="Times New Roman" w:hAnsi="Times New Roman" w:cs="Times New Roman"/>
            <w:color w:val="000000" w:themeColor="text1"/>
            <w:sz w:val="24"/>
            <w:szCs w:val="24"/>
            <w:rPrChange w:id="358" w:author="nayeem hasan" w:date="2020-08-19T04:23:00Z">
              <w:rPr>
                <w:rFonts w:ascii="Times New Roman" w:hAnsi="Times New Roman" w:cs="Times New Roman"/>
                <w:sz w:val="24"/>
                <w:szCs w:val="24"/>
              </w:rPr>
            </w:rPrChange>
          </w:rPr>
          <w:delText xml:space="preserve">the </w:delText>
        </w:r>
        <w:r w:rsidRPr="007C2DDC" w:rsidDel="00890835">
          <w:rPr>
            <w:rFonts w:ascii="Times New Roman" w:hAnsi="Times New Roman" w:cs="Times New Roman"/>
            <w:color w:val="000000" w:themeColor="text1"/>
            <w:sz w:val="24"/>
            <w:szCs w:val="24"/>
            <w:rPrChange w:id="359" w:author="nayeem hasan" w:date="2020-08-19T04:23:00Z">
              <w:rPr>
                <w:rFonts w:ascii="Times New Roman" w:hAnsi="Times New Roman" w:cs="Times New Roman"/>
                <w:sz w:val="24"/>
                <w:szCs w:val="24"/>
              </w:rPr>
            </w:rPrChange>
          </w:rPr>
          <w:delText>Hubei Province</w:delText>
        </w:r>
        <w:r w:rsidR="00002667" w:rsidRPr="007C2DDC" w:rsidDel="00890835">
          <w:rPr>
            <w:rFonts w:ascii="Times New Roman" w:hAnsi="Times New Roman" w:cs="Times New Roman"/>
            <w:color w:val="000000" w:themeColor="text1"/>
            <w:sz w:val="24"/>
            <w:szCs w:val="24"/>
            <w:rPrChange w:id="360" w:author="nayeem hasan" w:date="2020-08-19T04:23:00Z">
              <w:rPr>
                <w:rFonts w:ascii="Times New Roman" w:hAnsi="Times New Roman" w:cs="Times New Roman"/>
                <w:sz w:val="24"/>
                <w:szCs w:val="24"/>
              </w:rPr>
            </w:rPrChange>
          </w:rPr>
          <w:delText xml:space="preserve"> of China</w:delText>
        </w:r>
        <w:r w:rsidR="000B6210" w:rsidRPr="007C2DDC" w:rsidDel="00890835">
          <w:rPr>
            <w:rFonts w:ascii="Times New Roman" w:hAnsi="Times New Roman" w:cs="Times New Roman"/>
            <w:color w:val="000000" w:themeColor="text1"/>
            <w:sz w:val="24"/>
            <w:szCs w:val="24"/>
            <w:rPrChange w:id="361" w:author="nayeem hasan" w:date="2020-08-19T04:23:00Z">
              <w:rPr>
                <w:rFonts w:ascii="Times New Roman" w:hAnsi="Times New Roman" w:cs="Times New Roman"/>
                <w:sz w:val="24"/>
                <w:szCs w:val="24"/>
              </w:rPr>
            </w:rPrChange>
          </w:rPr>
          <w:fldChar w:fldCharType="begin" w:fldLock="1"/>
        </w:r>
        <w:r w:rsidR="00E25217" w:rsidRPr="007C2DDC" w:rsidDel="00890835">
          <w:rPr>
            <w:rFonts w:ascii="Times New Roman" w:hAnsi="Times New Roman" w:cs="Times New Roman"/>
            <w:color w:val="000000" w:themeColor="text1"/>
            <w:sz w:val="24"/>
            <w:szCs w:val="24"/>
            <w:rPrChange w:id="362" w:author="nayeem hasan" w:date="2020-08-19T04:23:00Z">
              <w:rPr>
                <w:rFonts w:ascii="Times New Roman" w:hAnsi="Times New Roman" w:cs="Times New Roman"/>
                <w:sz w:val="24"/>
                <w:szCs w:val="24"/>
              </w:rPr>
            </w:rPrChange>
          </w:rPr>
          <w:delInstrText>ADDIN CSL_CITATION {"citationItems":[{"id":"ITEM-1","itemData":{"DOI":"10.1016/S0140-6736(20)30185-9","ISSN":"1474547X","PMID":"31986257","author":[{"dropping-particle":"","family":"Wang","given":"Chen","non-dropping-particle":"","parse-names":false,"suffix":""},{"dropping-particle":"","family":"Horby","given":"Peter W.","non-dropping-particle":"","parse-names":false,"suffix":""},{"dropping-particle":"","family":"Hayden","given":"Frederick G.","non-dropping-particle":"","parse-names":false,"suffix":""},{"dropping-particle":"","family":"Gao","given":"George F.","non-dropping-particle":"","parse-names":false,"suffix":""}],"container-title":"The Lancet","id":"ITEM-1","issue":"10223","issued":{"date-parts":[["2020","2","15"]]},"page":"470-473","publisher":"Lancet Publishing Group","title":"A novel coronavirus outbreak of global health concern","type":"article","volume":"395"},"uris":["http://www.mendeley.com/documents/?uuid=c161d3c5-502e-3c65-9efd-2516a9fd748f"]}],"mendeley":{"formattedCitation":"&lt;sup&gt;1&lt;/sup&gt;","plainTextFormattedCitation":"1","previouslyFormattedCitation":"&lt;sup&gt;1&lt;/sup&gt;"},"properties":{"noteIndex":0},"schema":"https://github.com/citation-style-language/schema/raw/master/csl-citation.json"}</w:delInstrText>
        </w:r>
        <w:r w:rsidR="000B6210" w:rsidRPr="007C2DDC" w:rsidDel="00890835">
          <w:rPr>
            <w:rFonts w:ascii="Times New Roman" w:hAnsi="Times New Roman" w:cs="Times New Roman"/>
            <w:color w:val="000000" w:themeColor="text1"/>
            <w:sz w:val="24"/>
            <w:szCs w:val="24"/>
            <w:rPrChange w:id="363" w:author="nayeem hasan" w:date="2020-08-19T04:23:00Z">
              <w:rPr>
                <w:rFonts w:ascii="Times New Roman" w:hAnsi="Times New Roman" w:cs="Times New Roman"/>
                <w:sz w:val="24"/>
                <w:szCs w:val="24"/>
              </w:rPr>
            </w:rPrChange>
          </w:rPr>
          <w:fldChar w:fldCharType="separate"/>
        </w:r>
        <w:r w:rsidR="000B6210" w:rsidRPr="007C2DDC" w:rsidDel="00890835">
          <w:rPr>
            <w:rFonts w:ascii="Times New Roman" w:hAnsi="Times New Roman" w:cs="Times New Roman"/>
            <w:noProof/>
            <w:color w:val="000000" w:themeColor="text1"/>
            <w:sz w:val="24"/>
            <w:szCs w:val="24"/>
            <w:vertAlign w:val="superscript"/>
            <w:rPrChange w:id="364" w:author="nayeem hasan" w:date="2020-08-19T04:23:00Z">
              <w:rPr>
                <w:rFonts w:ascii="Times New Roman" w:hAnsi="Times New Roman" w:cs="Times New Roman"/>
                <w:noProof/>
                <w:sz w:val="24"/>
                <w:szCs w:val="24"/>
                <w:vertAlign w:val="superscript"/>
              </w:rPr>
            </w:rPrChange>
          </w:rPr>
          <w:delText>1</w:delText>
        </w:r>
        <w:r w:rsidR="000B6210" w:rsidRPr="007C2DDC" w:rsidDel="00890835">
          <w:rPr>
            <w:rFonts w:ascii="Times New Roman" w:hAnsi="Times New Roman" w:cs="Times New Roman"/>
            <w:color w:val="000000" w:themeColor="text1"/>
            <w:sz w:val="24"/>
            <w:szCs w:val="24"/>
            <w:rPrChange w:id="365" w:author="nayeem hasan" w:date="2020-08-19T04:23:00Z">
              <w:rPr>
                <w:rFonts w:ascii="Times New Roman" w:hAnsi="Times New Roman" w:cs="Times New Roman"/>
                <w:sz w:val="24"/>
                <w:szCs w:val="24"/>
              </w:rPr>
            </w:rPrChange>
          </w:rPr>
          <w:fldChar w:fldCharType="end"/>
        </w:r>
        <w:r w:rsidR="00E16CA5" w:rsidRPr="007C2DDC" w:rsidDel="00890835">
          <w:rPr>
            <w:rFonts w:ascii="Times New Roman" w:hAnsi="Times New Roman" w:cs="Times New Roman"/>
            <w:color w:val="000000" w:themeColor="text1"/>
            <w:sz w:val="24"/>
            <w:szCs w:val="24"/>
            <w:rPrChange w:id="366" w:author="nayeem hasan" w:date="2020-08-19T04:23:00Z">
              <w:rPr>
                <w:rFonts w:ascii="Times New Roman" w:hAnsi="Times New Roman" w:cs="Times New Roman"/>
                <w:sz w:val="24"/>
                <w:szCs w:val="24"/>
              </w:rPr>
            </w:rPrChange>
          </w:rPr>
          <w:delText xml:space="preserve">. </w:delText>
        </w:r>
        <w:r w:rsidR="00002667" w:rsidRPr="007C2DDC" w:rsidDel="00890835">
          <w:rPr>
            <w:rFonts w:ascii="Times New Roman" w:hAnsi="Times New Roman" w:cs="Times New Roman"/>
            <w:color w:val="000000" w:themeColor="text1"/>
            <w:sz w:val="24"/>
            <w:szCs w:val="24"/>
            <w:rPrChange w:id="367" w:author="nayeem hasan" w:date="2020-08-19T04:23:00Z">
              <w:rPr>
                <w:rFonts w:ascii="Times New Roman" w:hAnsi="Times New Roman" w:cs="Times New Roman"/>
                <w:sz w:val="24"/>
                <w:szCs w:val="24"/>
              </w:rPr>
            </w:rPrChange>
          </w:rPr>
          <w:delText>In a few weeks</w:delText>
        </w:r>
        <w:r w:rsidRPr="007C2DDC" w:rsidDel="00890835">
          <w:rPr>
            <w:rFonts w:ascii="Times New Roman" w:hAnsi="Times New Roman" w:cs="Times New Roman"/>
            <w:color w:val="000000" w:themeColor="text1"/>
            <w:sz w:val="24"/>
            <w:szCs w:val="24"/>
            <w:rPrChange w:id="368" w:author="nayeem hasan" w:date="2020-08-19T04:23:00Z">
              <w:rPr>
                <w:rFonts w:ascii="Times New Roman" w:hAnsi="Times New Roman" w:cs="Times New Roman"/>
                <w:sz w:val="24"/>
                <w:szCs w:val="24"/>
              </w:rPr>
            </w:rPrChange>
          </w:rPr>
          <w:delText xml:space="preserve">, </w:delText>
        </w:r>
        <w:r w:rsidR="00E16CA5" w:rsidRPr="007C2DDC" w:rsidDel="00890835">
          <w:rPr>
            <w:rFonts w:ascii="Times New Roman" w:hAnsi="Times New Roman" w:cs="Times New Roman"/>
            <w:color w:val="000000" w:themeColor="text1"/>
            <w:sz w:val="24"/>
            <w:szCs w:val="24"/>
            <w:rPrChange w:id="369" w:author="nayeem hasan" w:date="2020-08-19T04:23:00Z">
              <w:rPr>
                <w:rFonts w:ascii="Times New Roman" w:hAnsi="Times New Roman" w:cs="Times New Roman"/>
                <w:sz w:val="24"/>
                <w:szCs w:val="24"/>
              </w:rPr>
            </w:rPrChange>
          </w:rPr>
          <w:delText xml:space="preserve">the number of cases </w:delText>
        </w:r>
        <w:r w:rsidR="00EA4257" w:rsidRPr="007C2DDC" w:rsidDel="00890835">
          <w:rPr>
            <w:rFonts w:ascii="Times New Roman" w:hAnsi="Times New Roman" w:cs="Times New Roman"/>
            <w:color w:val="000000" w:themeColor="text1"/>
            <w:sz w:val="24"/>
            <w:szCs w:val="24"/>
            <w:rPrChange w:id="370" w:author="nayeem hasan" w:date="2020-08-19T04:23:00Z">
              <w:rPr>
                <w:rFonts w:ascii="Times New Roman" w:hAnsi="Times New Roman" w:cs="Times New Roman"/>
                <w:sz w:val="24"/>
                <w:szCs w:val="24"/>
              </w:rPr>
            </w:rPrChange>
          </w:rPr>
          <w:delText>was</w:delText>
        </w:r>
        <w:r w:rsidRPr="007C2DDC" w:rsidDel="00890835">
          <w:rPr>
            <w:rFonts w:ascii="Times New Roman" w:hAnsi="Times New Roman" w:cs="Times New Roman"/>
            <w:color w:val="000000" w:themeColor="text1"/>
            <w:sz w:val="24"/>
            <w:szCs w:val="24"/>
            <w:rPrChange w:id="371" w:author="nayeem hasan" w:date="2020-08-19T04:23:00Z">
              <w:rPr>
                <w:rFonts w:ascii="Times New Roman" w:hAnsi="Times New Roman" w:cs="Times New Roman"/>
                <w:sz w:val="24"/>
                <w:szCs w:val="24"/>
              </w:rPr>
            </w:rPrChange>
          </w:rPr>
          <w:delText xml:space="preserve"> dramatic</w:delText>
        </w:r>
        <w:r w:rsidR="00E16CA5" w:rsidRPr="007C2DDC" w:rsidDel="00890835">
          <w:rPr>
            <w:rFonts w:ascii="Times New Roman" w:hAnsi="Times New Roman" w:cs="Times New Roman"/>
            <w:color w:val="000000" w:themeColor="text1"/>
            <w:sz w:val="24"/>
            <w:szCs w:val="24"/>
            <w:rPrChange w:id="372" w:author="nayeem hasan" w:date="2020-08-19T04:23:00Z">
              <w:rPr>
                <w:rFonts w:ascii="Times New Roman" w:hAnsi="Times New Roman" w:cs="Times New Roman"/>
                <w:sz w:val="24"/>
                <w:szCs w:val="24"/>
              </w:rPr>
            </w:rPrChange>
          </w:rPr>
          <w:delText>ally</w:delText>
        </w:r>
        <w:r w:rsidRPr="007C2DDC" w:rsidDel="00890835">
          <w:rPr>
            <w:rFonts w:ascii="Times New Roman" w:hAnsi="Times New Roman" w:cs="Times New Roman"/>
            <w:color w:val="000000" w:themeColor="text1"/>
            <w:sz w:val="24"/>
            <w:szCs w:val="24"/>
            <w:rPrChange w:id="373" w:author="nayeem hasan" w:date="2020-08-19T04:23:00Z">
              <w:rPr>
                <w:rFonts w:ascii="Times New Roman" w:hAnsi="Times New Roman" w:cs="Times New Roman"/>
                <w:sz w:val="24"/>
                <w:szCs w:val="24"/>
              </w:rPr>
            </w:rPrChange>
          </w:rPr>
          <w:delText xml:space="preserve"> increase</w:delText>
        </w:r>
        <w:r w:rsidR="00E16CA5" w:rsidRPr="007C2DDC" w:rsidDel="00890835">
          <w:rPr>
            <w:rFonts w:ascii="Times New Roman" w:hAnsi="Times New Roman" w:cs="Times New Roman"/>
            <w:color w:val="000000" w:themeColor="text1"/>
            <w:sz w:val="24"/>
            <w:szCs w:val="24"/>
            <w:rPrChange w:id="374" w:author="nayeem hasan" w:date="2020-08-19T04:23:00Z">
              <w:rPr>
                <w:rFonts w:ascii="Times New Roman" w:hAnsi="Times New Roman" w:cs="Times New Roman"/>
                <w:sz w:val="24"/>
                <w:szCs w:val="24"/>
              </w:rPr>
            </w:rPrChange>
          </w:rPr>
          <w:delText>d</w:delText>
        </w:r>
        <w:r w:rsidRPr="007C2DDC" w:rsidDel="00890835">
          <w:rPr>
            <w:rFonts w:ascii="Times New Roman" w:hAnsi="Times New Roman" w:cs="Times New Roman"/>
            <w:color w:val="000000" w:themeColor="text1"/>
            <w:sz w:val="24"/>
            <w:szCs w:val="24"/>
            <w:rPrChange w:id="375" w:author="nayeem hasan" w:date="2020-08-19T04:23:00Z">
              <w:rPr>
                <w:rFonts w:ascii="Times New Roman" w:hAnsi="Times New Roman" w:cs="Times New Roman"/>
                <w:sz w:val="24"/>
                <w:szCs w:val="24"/>
              </w:rPr>
            </w:rPrChange>
          </w:rPr>
          <w:delText xml:space="preserve"> and subsequently </w:delText>
        </w:r>
        <w:r w:rsidR="00E16CA5" w:rsidRPr="007C2DDC" w:rsidDel="00890835">
          <w:rPr>
            <w:rFonts w:ascii="Times New Roman" w:hAnsi="Times New Roman" w:cs="Times New Roman"/>
            <w:color w:val="000000" w:themeColor="text1"/>
            <w:sz w:val="24"/>
            <w:szCs w:val="24"/>
            <w:rPrChange w:id="376" w:author="nayeem hasan" w:date="2020-08-19T04:23:00Z">
              <w:rPr>
                <w:rFonts w:ascii="Times New Roman" w:hAnsi="Times New Roman" w:cs="Times New Roman"/>
                <w:sz w:val="24"/>
                <w:szCs w:val="24"/>
              </w:rPr>
            </w:rPrChange>
          </w:rPr>
          <w:delText xml:space="preserve">spread </w:delText>
        </w:r>
        <w:r w:rsidRPr="007C2DDC" w:rsidDel="00890835">
          <w:rPr>
            <w:rFonts w:ascii="Times New Roman" w:hAnsi="Times New Roman" w:cs="Times New Roman"/>
            <w:color w:val="000000" w:themeColor="text1"/>
            <w:sz w:val="24"/>
            <w:szCs w:val="24"/>
            <w:rPrChange w:id="377" w:author="nayeem hasan" w:date="2020-08-19T04:23:00Z">
              <w:rPr>
                <w:rFonts w:ascii="Times New Roman" w:hAnsi="Times New Roman" w:cs="Times New Roman"/>
                <w:sz w:val="24"/>
                <w:szCs w:val="24"/>
              </w:rPr>
            </w:rPrChange>
          </w:rPr>
          <w:delText>around the world</w:delText>
        </w:r>
        <w:r w:rsidR="00E84123" w:rsidRPr="007C2DDC" w:rsidDel="00890835">
          <w:rPr>
            <w:rFonts w:ascii="Times New Roman" w:hAnsi="Times New Roman" w:cs="Times New Roman"/>
            <w:color w:val="000000" w:themeColor="text1"/>
            <w:sz w:val="24"/>
            <w:szCs w:val="24"/>
            <w:rPrChange w:id="378" w:author="nayeem hasan" w:date="2020-08-19T04:23:00Z">
              <w:rPr>
                <w:rFonts w:ascii="Times New Roman" w:hAnsi="Times New Roman" w:cs="Times New Roman"/>
                <w:sz w:val="24"/>
                <w:szCs w:val="24"/>
              </w:rPr>
            </w:rPrChange>
          </w:rPr>
          <w:fldChar w:fldCharType="begin" w:fldLock="1"/>
        </w:r>
        <w:r w:rsidR="00E25217" w:rsidRPr="007C2DDC" w:rsidDel="00890835">
          <w:rPr>
            <w:rFonts w:ascii="Times New Roman" w:hAnsi="Times New Roman" w:cs="Times New Roman"/>
            <w:color w:val="000000" w:themeColor="text1"/>
            <w:sz w:val="24"/>
            <w:szCs w:val="24"/>
            <w:rPrChange w:id="379" w:author="nayeem hasan" w:date="2020-08-19T04:23:00Z">
              <w:rPr>
                <w:rFonts w:ascii="Times New Roman" w:hAnsi="Times New Roman" w:cs="Times New Roman"/>
                <w:sz w:val="24"/>
                <w:szCs w:val="24"/>
              </w:rPr>
            </w:rPrChange>
          </w:rPr>
          <w:delInstrText>ADDIN CSL_CITATION {"citationItems":[{"id":"ITEM-1","itemData":{"DOI":"10.3760/CMA.J.ISSN.1001-0939.2020.0005","ISSN":"1001-0939","PMID":"32026671","author":[{"dropping-particle":"","family":"L","given":"Chen","non-dropping-particle":"","parse-names":false,"suffix":""},{"dropping-particle":"","family":"HG","given":"Liu","non-dropping-particle":"","parse-names":false,"suffix":""},{"dropping-particle":"","family":"W","given":"Liu","non-dropping-particle":"","parse-names":false,"suffix":""},{"dropping-particle":"","family":"J","given":"Liu","non-dropping-particle":"","parse-names":false,"suffix":""},{"dropping-particle":"","family":"K","given":"Liu","non-dropping-particle":"","parse-names":false,"suffix":""},{"dropping-particle":"","family":"J","given":"Shang","non-dropping-particle":"","parse-names":false,"suffix":""},{"dropping-particle":"","family":"Y","given":"Deng","non-dropping-particle":"","parse-names":false,"suffix":""},{"dropping-particle":"","family":"S","given":"Wei","non-dropping-particle":"","parse-names":false,"suffix":""}],"container-title":"Zhonghua jie he he hu xi za zhi = Zhonghua jiehe he huxi zazhi = Chinese journal of tuberculosis and respiratory diseases","id":"ITEM-1","issue":"0","issued":{"date-parts":[["2020"]]},"publisher":"Zhonghua Jie He He Hu Xi Za Zhi","title":"[Analysis of Clinical Features of 29 Patients With 2019 Novel Coronavirus Pneumonia]","type":"article-journal","volume":"43"},"uris":["http://www.mendeley.com/documents/?uuid=bdc26a4d-aa2d-3543-b759-d959329ff6d3"]},{"id":"ITEM-2","itemData":{"DOI":"10.1016/S0140-6736(20)30360-3","ISSN":"1474547X","PMID":"32151335","abstract":"Background: Previous studies on the pneumonia outbreak caused by the 2019 novel coronavirus disease (COVID-19) were based on information from the general population. Limited data are available for pregnant women with COVID-19 pneumonia. This study aimed to evaluate the clinical characteristics of COVID-19 in pregnancy and the intrauterine vertical transmission potential of COVID-19 infection. Methods: Clinical records, laboratory results, and chest CT scans were retrospectively reviewed for nine pregnant women with laboratory-confirmed COVID-19 pneumonia (ie, with maternal throat swab samples that were positive for severe acute respiratory syndrome coronavirus 2 [SARS-CoV-2]) who were admitted to Zhongnan Hospital of Wuhan University, Wuhan, China, from Jan 20 to Jan 31, 2020. Evidence of intrauterine vertical transmission was assessed by testing for the presence of SARS-CoV-2 in amniotic fluid, cord blood, and neonatal throat swab samples. Breastmilk samples were also collected and tested from patients after the first lactation. Findings: All nine patients had a caesarean section in their third trimester. Seven patients presented with a fever. Other symptoms, including cough (in four of nine patients), myalgia (in three), sore throat (in two), and malaise (in two), were also observed. Fetal distress was monitored in two cases. Five of nine patients had lymphopenia (&lt;1·0 × 10⁹ cells per L). Three patients had increased aminotransferase concentrations. None of the patients developed severe COVID-19 pneumonia or died, as of Feb 4, 2020. Nine livebirths were recorded. No neonatal asphyxia was observed in newborn babies. All nine livebirths had a 1-min Apgar score of 8–9 and a 5-min Apgar score of 9–10. Amniotic fluid, cord blood, neonatal throat swab, and breastmilk samples from six patients were tested for SARS-CoV-2, and all samples tested negative for the virus. Interpretation: The clinical characteristics of COVID-19 pneumonia in pregnant women were similar to those reported for non-pregnant adult patients who developed COVID-19 pneumonia. Findings from this small group of cases suggest that there is currently no evidence for intrauterine infection caused by vertical transmission in women who develop COVID-19 pneumonia in late pregnancy. Funding: Hubei Science and Technology Plan, Wuhan University Medical Development Plan.","author":[{"dropping-particle":"","family":"Chen","given":"Huijun","non-dropping-particle":"","parse-names":false,"suffix":""},{"dropping-particle":"","family":"Guo","given":"Juanjuan","non-dropping-particle":"","parse-names":false,"suffix":""},{"dropping-particle":"","family":"Wang","given":"Chen","non-dropping-particle":"","parse-names":false,"suffix":""},{"dropping-particle":"","family":"Luo","given":"Fan","non-dropping-particle":"","parse-names":false,"suffix":""},{"dropping-particle":"","family":"Yu","given":"Xuechen","non-dropping-particle":"","parse-names":false,"suffix":""},{"dropping-particle":"","family":"Zhang","given":"Wei","non-dropping-particle":"","parse-names":false,"suffix":""},{"dropping-particle":"","family":"Li","given":"Jiafu","non-dropping-particle":"","parse-names":false,"suffix":""},{"dropping-particle":"","family":"Zhao","given":"Dongchi","non-dropping-particle":"","parse-names":false,"suffix":""},{"dropping-particle":"","family":"Xu","given":"Dan","non-dropping-particle":"","parse-names":false,"suffix":""},{"dropping-particle":"","family":"Gong","given":"Qing","non-dropping-particle":"","parse-names":false,"suffix":""},{"dropping-particle":"","family":"Liao","given":"Jing","non-dropping-particle":"","parse-names":false,"suffix":""},{"dropping-particle":"","family":"Yang","given":"Huixia","non-dropping-particle":"","parse-names":false,"suffix":""},{"dropping-particle":"","family":"Hou","given":"Wei","non-dropping-particle":"","parse-names":false,"suffix":""},{"dropping-particle":"","family":"Zhang","given":"Yuanzhen","non-dropping-particle":"","parse-names":false,"suffix":""}],"container-title":"The Lancet","id":"ITEM-2","issue":"10226","issued":{"date-parts":[["2020","3","7"]]},"page":"809-815","publisher":"Lancet Publishing Group","title":"Clinical characteristics and intrauterine vertical transmission potential of COVID-19 infection in nine pregnant women: a retrospective review of medical records","type":"article-journal","volume":"395"},"uris":["http://www.mendeley.com/documents/?uuid=b23c9ade-1172-3f13-a915-3022a1f87db0"]},{"id":"ITEM-3","itemData":{"DOI":"10.3760/cma.j.cn112148-20200225-00123","ISSN":"02533758","PMID":"32141280","abstract":"Objective: To evaluate the cardiovascular damage of patients with COVID-19, and determine the correlation of serum N-terminal pro B-type natriuretic peptide (NT-proBNP) and cardiac troponin-I (cTnI) with the severity of COVID-19, and the impact of concomitant cardiovascular disease on severity of COVID-19 was also evaluated. Methods: A cross-sectional study was designed on 150 consecutive patients with COVID-19 in the fever clinic of Tongji Hospital in Wuhan from January to February in 2020, including 126 mild cases and 24 cases in critical care. Both univariate and multivariate logistic regression were used to analyze the correlation of past medical history including hypertension, diabetes and coronary heart disease (CHD) , as well as the levels of serum NT-proBNP and cTnI to the disease severity of COVID-19 patients. Results: Age, hypersensitive C-reactive protein(hs-CRP) and serum creatinine levels of the patients were higher in critical care cases than in mild cases(all P&lt;0.05). Prevalence of male, elevated NT-proBNP and cTnI, hypertension and coronary heart disease were significantly higher in critical cases care patients than in the mild cases(all P&lt;0.05). Univariate logistic regression analysis showed that age, male, elevated NT-proBNP, elevated cTnI, elevated hs-CRP, elevated serum creatinine, hypertension, and CHD were significantly correlated with critical disease status(all P&lt;0.05). Multivariate logistic regression analysis showed that elevated cTnI(OR=26.909, 95%CI 4.086-177.226, P=0.001) and CHD (OR=16.609, 95%CI 2.288-120.577, P=0.005) were the independent risk factors of critical disease status. Conclusions: COVID-19 can significantly affect the heart function and lead to myocardial injury. The past medical history of CHD and increased level of cTnI are two independent determinants of clinical disease status in patients with COVID-19.","author":[{"dropping-particle":"","family":"Chen","given":"C.","non-dropping-particle":"","parse-names":false,"suffix":""},{"dropping-particle":"","family":"Yan","given":"J. T.","non-dropping-particle":"","parse-names":false,"suffix":""},{"dropping-particle":"","family":"Zhou","given":"N.","non-dropping-particle":"","parse-names":false,"suffix":""},{"dropping-particle":"","family":"Zhao","given":"J. P.","non-dropping-particle":"","parse-names":false,"suffix":""},{"dropping-particle":"","family":"Wang","given":"D. W.","non-dropping-particle":"","parse-names":false,"suffix":""}],"container-title":"Zhonghua xin xue guan bing za zhi","id":"ITEM-3","issue":"0","issued":{"date-parts":[["2020","3","6"]]},"page":"E008","publisher":"NLM (Medline)","title":"Analysis of myocardial injury in patients with COVID-19 and association between concomitant cardiovascular diseases and severity of COVID-19","type":"article-journal","volume":"48"},"uris":["http://www.mendeley.com/documents/?uuid=890c3622-90ce-307b-a14d-b289eb3d787b"]},{"id":"ITEM-4","itemData":{"DOI":"10.1093/cid/ciaa198","ISSN":"15376591","PMID":"32112072","abstract":"We first described the 2019 novel coronavirus infection in 10 children occurring in areas other than Wuhan. The coronavirus diseases in children are usually mild and epidemiological exposure is a key clue to recognize pediatric case. Prolonged virus shedding is observed in respiratory tract and feces at the convalescent stage.","author":[{"dropping-particle":"","family":"Cai","given":"Jiehao","non-dropping-particle":"","parse-names":false,"suffix":""},{"dropping-particle":"","family":"Xu","given":"Jing","non-dropping-particle":"","parse-names":false,"suffix":""},{"dropping-particle":"","family":"Lin","given":"Daojiong","non-dropping-particle":"","parse-names":false,"suffix":""},{"dropping-particle":"","family":"Yang","given":"Zhi","non-dropping-particle":"","parse-names":false,"suffix":""},{"dropping-particle":"","family":"Xu","given":"Lei","non-dropping-particle":"","parse-names":false,"suffix":""},{"dropping-particle":"","family":"Qu","given":"Zhenghai","non-dropping-particle":"","parse-names":false,"suffix":""},{"dropping-particle":"","family":"Zhang","given":"Yuehua","non-dropping-particle":"","parse-names":false,"suffix":""},{"dropping-particle":"","family":"Zhang","given":"Hua","non-dropping-particle":"","parse-names":false,"suffix":""},{"dropping-particle":"","family":"Jia","given":"Ran","non-dropping-particle":"","parse-names":false,"suffix":""},{"dropping-particle":"","family":"Liu","given":"Pengcheng","non-dropping-particle":"","parse-names":false,"suffix":""},{"dropping-particle":"","family":"Wang","given":"Xiangshi","non-dropping-particle":"","parse-names":false,"suffix":""},{"dropping-particle":"","family":"Ge","given":"Yanling","non-dropping-particle":"","parse-names":false,"suffix":""},{"dropping-particle":"","family":"Xia","given":"Aimei","non-dropping-particle":"","parse-names":false,"suffix":""},{"dropping-particle":"","family":"Tian","given":"He","non-dropping-particle":"","parse-names":false,"suffix":""},{"dropping-particle":"","family":"Chang","given":"Hailing","non-dropping-particle":"","parse-names":false,"suffix":""},{"dropping-particle":"","family":"Wang","given":"Chuning","non-dropping-particle":"","parse-names":false,"suffix":""},{"dropping-particle":"","family":"Li","given":"Jingjing","non-dropping-particle":"","parse-names":false,"suffix":""},{"dropping-particle":"","family":"Wang","given":"Jianshe","non-dropping-particle":"","parse-names":false,"suffix":""},{"dropping-particle":"","family":"Zeng","given":"Mei","non-dropping-particle":"","parse-names":false,"suffix":""}],"container-title":"Clinical infectious diseases : an official publication of the Infectious Diseases Society of America","id":"ITEM-4","issued":{"date-parts":[["2020"]]},"title":"A Case Series of children with 2019 novel coronavirus infection: clinical and epidemiological features","type":"article-journal"},"uris":["http://www.mendeley.com/documents/?uuid=945dcd3d-1b1f-3d65-ba22-9c8eb2ad1510"]}],"mendeley":{"formattedCitation":"&lt;sup&gt;2–5&lt;/sup&gt;","plainTextFormattedCitation":"2–5","previouslyFormattedCitation":"&lt;sup&gt;2–5&lt;/sup&gt;"},"properties":{"noteIndex":0},"schema":"https://github.com/citation-style-language/schema/raw/master/csl-citation.json"}</w:delInstrText>
        </w:r>
        <w:r w:rsidR="00E84123" w:rsidRPr="007C2DDC" w:rsidDel="00890835">
          <w:rPr>
            <w:rFonts w:ascii="Times New Roman" w:hAnsi="Times New Roman" w:cs="Times New Roman"/>
            <w:color w:val="000000" w:themeColor="text1"/>
            <w:sz w:val="24"/>
            <w:szCs w:val="24"/>
            <w:rPrChange w:id="380" w:author="nayeem hasan" w:date="2020-08-19T04:23:00Z">
              <w:rPr>
                <w:rFonts w:ascii="Times New Roman" w:hAnsi="Times New Roman" w:cs="Times New Roman"/>
                <w:sz w:val="24"/>
                <w:szCs w:val="24"/>
              </w:rPr>
            </w:rPrChange>
          </w:rPr>
          <w:fldChar w:fldCharType="separate"/>
        </w:r>
        <w:r w:rsidR="000B6210" w:rsidRPr="007C2DDC" w:rsidDel="00890835">
          <w:rPr>
            <w:rFonts w:ascii="Times New Roman" w:hAnsi="Times New Roman" w:cs="Times New Roman"/>
            <w:noProof/>
            <w:color w:val="000000" w:themeColor="text1"/>
            <w:sz w:val="24"/>
            <w:szCs w:val="24"/>
            <w:vertAlign w:val="superscript"/>
            <w:rPrChange w:id="381" w:author="nayeem hasan" w:date="2020-08-19T04:23:00Z">
              <w:rPr>
                <w:rFonts w:ascii="Times New Roman" w:hAnsi="Times New Roman" w:cs="Times New Roman"/>
                <w:noProof/>
                <w:sz w:val="24"/>
                <w:szCs w:val="24"/>
                <w:vertAlign w:val="superscript"/>
              </w:rPr>
            </w:rPrChange>
          </w:rPr>
          <w:delText>2–5</w:delText>
        </w:r>
        <w:r w:rsidR="00E84123" w:rsidRPr="007C2DDC" w:rsidDel="00890835">
          <w:rPr>
            <w:rFonts w:ascii="Times New Roman" w:hAnsi="Times New Roman" w:cs="Times New Roman"/>
            <w:color w:val="000000" w:themeColor="text1"/>
            <w:sz w:val="24"/>
            <w:szCs w:val="24"/>
            <w:rPrChange w:id="382" w:author="nayeem hasan" w:date="2020-08-19T04:23:00Z">
              <w:rPr>
                <w:rFonts w:ascii="Times New Roman" w:hAnsi="Times New Roman" w:cs="Times New Roman"/>
                <w:sz w:val="24"/>
                <w:szCs w:val="24"/>
              </w:rPr>
            </w:rPrChange>
          </w:rPr>
          <w:fldChar w:fldCharType="end"/>
        </w:r>
        <w:r w:rsidR="00443EDB" w:rsidRPr="007C2DDC" w:rsidDel="00890835">
          <w:rPr>
            <w:rFonts w:ascii="Times New Roman" w:hAnsi="Times New Roman" w:cs="Times New Roman"/>
            <w:color w:val="000000" w:themeColor="text1"/>
            <w:sz w:val="24"/>
            <w:szCs w:val="24"/>
            <w:rPrChange w:id="383" w:author="nayeem hasan" w:date="2020-08-19T04:23:00Z">
              <w:rPr>
                <w:rFonts w:ascii="Times New Roman" w:hAnsi="Times New Roman" w:cs="Times New Roman"/>
                <w:sz w:val="24"/>
                <w:szCs w:val="24"/>
              </w:rPr>
            </w:rPrChange>
          </w:rPr>
          <w:delText xml:space="preserve">. </w:delText>
        </w:r>
        <w:r w:rsidR="00EB5FDC" w:rsidRPr="007C2DDC" w:rsidDel="00890835">
          <w:rPr>
            <w:rFonts w:ascii="Times New Roman" w:hAnsi="Times New Roman" w:cs="Times New Roman"/>
            <w:color w:val="000000" w:themeColor="text1"/>
            <w:sz w:val="24"/>
            <w:szCs w:val="24"/>
            <w:rPrChange w:id="384" w:author="nayeem hasan" w:date="2020-08-19T04:23:00Z">
              <w:rPr>
                <w:rFonts w:ascii="Times New Roman" w:hAnsi="Times New Roman" w:cs="Times New Roman"/>
                <w:sz w:val="24"/>
                <w:szCs w:val="24"/>
              </w:rPr>
            </w:rPrChange>
          </w:rPr>
          <w:delText xml:space="preserve"> </w:delText>
        </w:r>
        <w:r w:rsidR="00891509" w:rsidRPr="007C2DDC" w:rsidDel="00890835">
          <w:rPr>
            <w:rFonts w:ascii="Times New Roman" w:hAnsi="Times New Roman" w:cs="Times New Roman"/>
            <w:color w:val="000000" w:themeColor="text1"/>
            <w:sz w:val="24"/>
            <w:szCs w:val="24"/>
            <w:rPrChange w:id="385" w:author="nayeem hasan" w:date="2020-08-19T04:23:00Z">
              <w:rPr>
                <w:rFonts w:ascii="Times New Roman" w:hAnsi="Times New Roman" w:cs="Times New Roman"/>
                <w:sz w:val="24"/>
                <w:szCs w:val="24"/>
              </w:rPr>
            </w:rPrChange>
          </w:rPr>
          <w:delText>In January 2020, the World Health Organization (WHO) named the virus as Severe Acute Respiratory Syndrome Coronavirus 2 (SARS-CoV-2) and designated as Coronavirus Disease 2019 (COVID-19).</w:delText>
        </w:r>
        <w:r w:rsidR="00811D82" w:rsidRPr="007C2DDC" w:rsidDel="00890835">
          <w:rPr>
            <w:rFonts w:ascii="Times New Roman" w:hAnsi="Times New Roman" w:cs="Times New Roman"/>
            <w:color w:val="000000" w:themeColor="text1"/>
            <w:sz w:val="24"/>
            <w:szCs w:val="24"/>
            <w:rPrChange w:id="386" w:author="nayeem hasan" w:date="2020-08-19T04:23:00Z">
              <w:rPr>
                <w:rFonts w:ascii="Times New Roman" w:hAnsi="Times New Roman" w:cs="Times New Roman"/>
                <w:sz w:val="24"/>
                <w:szCs w:val="24"/>
              </w:rPr>
            </w:rPrChange>
          </w:rPr>
          <w:delText xml:space="preserve"> </w:delText>
        </w:r>
      </w:del>
      <w:r w:rsidR="009A5F13" w:rsidRPr="007C2DDC">
        <w:rPr>
          <w:rFonts w:ascii="Times New Roman" w:hAnsi="Times New Roman" w:cs="Times New Roman"/>
          <w:color w:val="000000" w:themeColor="text1"/>
          <w:sz w:val="24"/>
          <w:szCs w:val="24"/>
          <w:rPrChange w:id="387" w:author="nayeem hasan" w:date="2020-08-19T04:23:00Z">
            <w:rPr>
              <w:rFonts w:ascii="Times New Roman" w:hAnsi="Times New Roman" w:cs="Times New Roman"/>
              <w:sz w:val="24"/>
              <w:szCs w:val="24"/>
            </w:rPr>
          </w:rPrChange>
        </w:rPr>
        <w:t>On</w:t>
      </w:r>
      <w:r w:rsidR="00341A28" w:rsidRPr="007C2DDC">
        <w:rPr>
          <w:rFonts w:ascii="Times New Roman" w:hAnsi="Times New Roman" w:cs="Times New Roman"/>
          <w:color w:val="000000" w:themeColor="text1"/>
          <w:sz w:val="24"/>
          <w:szCs w:val="24"/>
          <w:rPrChange w:id="388" w:author="nayeem hasan" w:date="2020-08-19T04:23:00Z">
            <w:rPr>
              <w:rFonts w:ascii="Times New Roman" w:hAnsi="Times New Roman" w:cs="Times New Roman"/>
              <w:sz w:val="24"/>
              <w:szCs w:val="24"/>
            </w:rPr>
          </w:rPrChange>
        </w:rPr>
        <w:t xml:space="preserve"> March 11, 2020, the WHO declared </w:t>
      </w:r>
      <w:r w:rsidR="00435F0A" w:rsidRPr="007C2DDC">
        <w:rPr>
          <w:rFonts w:ascii="Times New Roman" w:hAnsi="Times New Roman" w:cs="Times New Roman"/>
          <w:color w:val="000000" w:themeColor="text1"/>
          <w:sz w:val="24"/>
          <w:szCs w:val="24"/>
          <w:rPrChange w:id="389" w:author="nayeem hasan" w:date="2020-08-19T04:23:00Z">
            <w:rPr>
              <w:rFonts w:ascii="Times New Roman" w:hAnsi="Times New Roman" w:cs="Times New Roman"/>
              <w:sz w:val="24"/>
              <w:szCs w:val="24"/>
            </w:rPr>
          </w:rPrChange>
        </w:rPr>
        <w:t xml:space="preserve">the </w:t>
      </w:r>
      <w:r w:rsidR="00341A28" w:rsidRPr="007C2DDC">
        <w:rPr>
          <w:rFonts w:ascii="Times New Roman" w:hAnsi="Times New Roman" w:cs="Times New Roman"/>
          <w:color w:val="000000" w:themeColor="text1"/>
          <w:sz w:val="24"/>
          <w:szCs w:val="24"/>
          <w:rPrChange w:id="390" w:author="nayeem hasan" w:date="2020-08-19T04:23:00Z">
            <w:rPr>
              <w:rFonts w:ascii="Times New Roman" w:hAnsi="Times New Roman" w:cs="Times New Roman"/>
              <w:sz w:val="24"/>
              <w:szCs w:val="24"/>
            </w:rPr>
          </w:rPrChange>
        </w:rPr>
        <w:t xml:space="preserve">COVID-19 </w:t>
      </w:r>
      <w:r w:rsidR="00435F0A" w:rsidRPr="007C2DDC">
        <w:rPr>
          <w:rFonts w:ascii="Times New Roman" w:hAnsi="Times New Roman" w:cs="Times New Roman"/>
          <w:color w:val="000000" w:themeColor="text1"/>
          <w:sz w:val="24"/>
          <w:szCs w:val="24"/>
          <w:rPrChange w:id="391" w:author="nayeem hasan" w:date="2020-08-19T04:23:00Z">
            <w:rPr>
              <w:rFonts w:ascii="Times New Roman" w:hAnsi="Times New Roman" w:cs="Times New Roman"/>
              <w:sz w:val="24"/>
              <w:szCs w:val="24"/>
            </w:rPr>
          </w:rPrChange>
        </w:rPr>
        <w:t>outbreak a</w:t>
      </w:r>
      <w:ins w:id="392" w:author="Haider, Najmul" w:date="2020-08-13T13:28:00Z">
        <w:r w:rsidR="00890835" w:rsidRPr="007C2DDC">
          <w:rPr>
            <w:rFonts w:ascii="Times New Roman" w:hAnsi="Times New Roman" w:cs="Times New Roman"/>
            <w:color w:val="000000" w:themeColor="text1"/>
            <w:sz w:val="24"/>
            <w:szCs w:val="24"/>
            <w:rPrChange w:id="393" w:author="nayeem hasan" w:date="2020-08-19T04:23:00Z">
              <w:rPr>
                <w:rFonts w:ascii="Times New Roman" w:hAnsi="Times New Roman" w:cs="Times New Roman"/>
                <w:sz w:val="24"/>
                <w:szCs w:val="24"/>
              </w:rPr>
            </w:rPrChange>
          </w:rPr>
          <w:t>s a</w:t>
        </w:r>
      </w:ins>
      <w:r w:rsidR="00435F0A" w:rsidRPr="007C2DDC">
        <w:rPr>
          <w:rFonts w:ascii="Times New Roman" w:hAnsi="Times New Roman" w:cs="Times New Roman"/>
          <w:color w:val="000000" w:themeColor="text1"/>
          <w:sz w:val="24"/>
          <w:szCs w:val="24"/>
          <w:rPrChange w:id="394" w:author="nayeem hasan" w:date="2020-08-19T04:23:00Z">
            <w:rPr>
              <w:rFonts w:ascii="Times New Roman" w:hAnsi="Times New Roman" w:cs="Times New Roman"/>
              <w:sz w:val="24"/>
              <w:szCs w:val="24"/>
            </w:rPr>
          </w:rPrChange>
        </w:rPr>
        <w:t xml:space="preserve"> global pandemic</w:t>
      </w:r>
      <w:r w:rsidR="00A27E87" w:rsidRPr="007C2DDC">
        <w:rPr>
          <w:rFonts w:ascii="Times New Roman" w:hAnsi="Times New Roman" w:cs="Times New Roman"/>
          <w:color w:val="000000" w:themeColor="text1"/>
          <w:sz w:val="24"/>
          <w:szCs w:val="24"/>
          <w:rPrChange w:id="395" w:author="nayeem hasan" w:date="2020-08-19T04:23:00Z">
            <w:rPr>
              <w:rFonts w:ascii="Times New Roman" w:hAnsi="Times New Roman" w:cs="Times New Roman"/>
              <w:sz w:val="24"/>
              <w:szCs w:val="24"/>
            </w:rPr>
          </w:rPrChange>
        </w:rPr>
        <w:fldChar w:fldCharType="begin" w:fldLock="1"/>
      </w:r>
      <w:r w:rsidR="00417329" w:rsidRPr="007C2DDC">
        <w:rPr>
          <w:rFonts w:ascii="Times New Roman" w:hAnsi="Times New Roman" w:cs="Times New Roman"/>
          <w:color w:val="000000" w:themeColor="text1"/>
          <w:sz w:val="24"/>
          <w:szCs w:val="24"/>
          <w:rPrChange w:id="396" w:author="nayeem hasan" w:date="2020-08-19T04:23:00Z">
            <w:rPr>
              <w:rFonts w:ascii="Times New Roman" w:hAnsi="Times New Roman" w:cs="Times New Roman"/>
              <w:sz w:val="24"/>
              <w:szCs w:val="24"/>
            </w:rPr>
          </w:rPrChange>
        </w:rPr>
        <w:instrText>ADDIN CSL_CITATION {"citationItems":[{"id":"ITEM-1","itemData":{"abstract":"Official names have been announced for the virus responsible for COVID-19 (previously known as “2019 novel coronavirus”) and the disease it causes. The official names are: Disease coronavirus disease (COVID-19) Virus severe acute respiratory syndrome coronavirus 2 (SARS-CoV-2) Why do the virus and the disease have different names? Viruses, and the diseases they cause, often have different names. For example, HIV is the virus that causes AIDS. People often know the name of a disease, such as measles, but not the name of the virus that causes it (rubeola). There are different processes, and purposes, for naming viruses and diseases. Viruses are named based on their genetic structure to facilitate the development of diagnostic tests, vaccines and medicines. Virologists and the wider scientific community do this work, so viruses are named by the International Committee on Taxonomy of Viruses (ICTV). Diseases are named to enable discussion on disease prevention, spread, transmissibility, severity and treatment. Human disease preparedness and response is WHO’s role, so diseases are officially named by WHO in the International Classification of Diseases (ICD). ICTV announced “severe acute respiratory syndrome coronavirus 2 (SARS-CoV-2)” as the name of the new virus on 11 February 2020. This name was chosen because the virus is genetically related to the coronavirus responsible for the SARS outbreak of 2003. While related, the two viruses are different. WHO announced “COVID-19” as the name of this new disease on 11 February 2020, following guidelines previously developed with the World Organisation for Animal Health (OIE) and the Food and Agriculture Organization of the United Nations (FAO).","author":[{"dropping-particle":"","family":"World Health Organization","given":"","non-dropping-particle":"","parse-names":false,"suffix":""}],"container-title":"World Health Organization","id":"ITEM-1","issued":{"date-parts":[["2020"]]},"page":"1","title":"Naming the coronavirus disease (COVID-19) and the virus that causes it","type":"article"},"uris":["http://www.mendeley.com/documents/?uuid=bc6091aa-af84-325f-8190-ce57a0494a2c","http://www.mendeley.com/documents/?uuid=c118cfea-eb2d-4f0f-854d-44a64f244083"]}],"mendeley":{"formattedCitation":"&lt;sup&gt;1&lt;/sup&gt;","plainTextFormattedCitation":"1","previouslyFormattedCitation":"&lt;sup&gt;1&lt;/sup&gt;"},"properties":{"noteIndex":0},"schema":"https://github.com/citation-style-language/schema/raw/master/csl-citation.json"}</w:instrText>
      </w:r>
      <w:r w:rsidR="00A27E87" w:rsidRPr="007C2DDC">
        <w:rPr>
          <w:rFonts w:ascii="Times New Roman" w:hAnsi="Times New Roman" w:cs="Times New Roman"/>
          <w:color w:val="000000" w:themeColor="text1"/>
          <w:sz w:val="24"/>
          <w:szCs w:val="24"/>
          <w:rPrChange w:id="397" w:author="nayeem hasan" w:date="2020-08-19T04:23:00Z">
            <w:rPr>
              <w:rFonts w:ascii="Times New Roman" w:hAnsi="Times New Roman" w:cs="Times New Roman"/>
              <w:sz w:val="24"/>
              <w:szCs w:val="24"/>
            </w:rPr>
          </w:rPrChange>
        </w:rPr>
        <w:fldChar w:fldCharType="separate"/>
      </w:r>
      <w:r w:rsidR="0013013D" w:rsidRPr="007C2DDC">
        <w:rPr>
          <w:rFonts w:ascii="Times New Roman" w:hAnsi="Times New Roman" w:cs="Times New Roman"/>
          <w:noProof/>
          <w:color w:val="000000" w:themeColor="text1"/>
          <w:sz w:val="24"/>
          <w:szCs w:val="24"/>
          <w:vertAlign w:val="superscript"/>
          <w:rPrChange w:id="398" w:author="nayeem hasan" w:date="2020-08-19T04:23:00Z">
            <w:rPr>
              <w:rFonts w:ascii="Times New Roman" w:hAnsi="Times New Roman" w:cs="Times New Roman"/>
              <w:noProof/>
              <w:sz w:val="24"/>
              <w:szCs w:val="24"/>
              <w:vertAlign w:val="superscript"/>
            </w:rPr>
          </w:rPrChange>
        </w:rPr>
        <w:t>1</w:t>
      </w:r>
      <w:r w:rsidR="00A27E87" w:rsidRPr="007C2DDC">
        <w:rPr>
          <w:rFonts w:ascii="Times New Roman" w:hAnsi="Times New Roman" w:cs="Times New Roman"/>
          <w:color w:val="000000" w:themeColor="text1"/>
          <w:sz w:val="24"/>
          <w:szCs w:val="24"/>
          <w:rPrChange w:id="399" w:author="nayeem hasan" w:date="2020-08-19T04:23:00Z">
            <w:rPr>
              <w:rFonts w:ascii="Times New Roman" w:hAnsi="Times New Roman" w:cs="Times New Roman"/>
              <w:sz w:val="24"/>
              <w:szCs w:val="24"/>
            </w:rPr>
          </w:rPrChange>
        </w:rPr>
        <w:fldChar w:fldCharType="end"/>
      </w:r>
      <w:r w:rsidR="00EA543D" w:rsidRPr="007C2DDC">
        <w:rPr>
          <w:rFonts w:ascii="Times New Roman" w:hAnsi="Times New Roman" w:cs="Times New Roman"/>
          <w:color w:val="000000" w:themeColor="text1"/>
          <w:sz w:val="24"/>
          <w:szCs w:val="24"/>
          <w:rPrChange w:id="400" w:author="nayeem hasan" w:date="2020-08-19T04:23:00Z">
            <w:rPr>
              <w:rFonts w:ascii="Times New Roman" w:hAnsi="Times New Roman" w:cs="Times New Roman"/>
              <w:sz w:val="24"/>
              <w:szCs w:val="24"/>
            </w:rPr>
          </w:rPrChange>
        </w:rPr>
        <w:t>.</w:t>
      </w:r>
      <w:r w:rsidR="00A428E5" w:rsidRPr="007C2DDC">
        <w:rPr>
          <w:rFonts w:ascii="Times New Roman" w:hAnsi="Times New Roman" w:cs="Times New Roman"/>
          <w:color w:val="000000" w:themeColor="text1"/>
          <w:sz w:val="24"/>
          <w:szCs w:val="24"/>
          <w:rPrChange w:id="401" w:author="nayeem hasan" w:date="2020-08-19T04:23:00Z">
            <w:rPr>
              <w:rFonts w:ascii="Times New Roman" w:hAnsi="Times New Roman" w:cs="Times New Roman"/>
              <w:sz w:val="24"/>
              <w:szCs w:val="24"/>
            </w:rPr>
          </w:rPrChange>
        </w:rPr>
        <w:t xml:space="preserve"> </w:t>
      </w:r>
      <w:del w:id="402" w:author="Haider, Najmul" w:date="2020-08-13T13:28:00Z">
        <w:r w:rsidR="00A428E5" w:rsidRPr="007C2DDC" w:rsidDel="00890835">
          <w:rPr>
            <w:rFonts w:ascii="Times New Roman" w:hAnsi="Times New Roman" w:cs="Times New Roman"/>
            <w:color w:val="000000" w:themeColor="text1"/>
            <w:sz w:val="24"/>
            <w:szCs w:val="24"/>
            <w:rPrChange w:id="403" w:author="nayeem hasan" w:date="2020-08-19T04:23:00Z">
              <w:rPr>
                <w:rFonts w:ascii="Times New Roman" w:hAnsi="Times New Roman" w:cs="Times New Roman"/>
                <w:sz w:val="24"/>
                <w:szCs w:val="24"/>
              </w:rPr>
            </w:rPrChange>
          </w:rPr>
          <w:delText>According to the Worldometer, a</w:delText>
        </w:r>
      </w:del>
      <w:ins w:id="404" w:author="Haider, Najmul" w:date="2020-08-13T13:28:00Z">
        <w:r w:rsidR="00890835" w:rsidRPr="007C2DDC">
          <w:rPr>
            <w:rFonts w:ascii="Times New Roman" w:hAnsi="Times New Roman" w:cs="Times New Roman"/>
            <w:color w:val="000000" w:themeColor="text1"/>
            <w:sz w:val="24"/>
            <w:szCs w:val="24"/>
            <w:rPrChange w:id="405" w:author="nayeem hasan" w:date="2020-08-19T04:23:00Z">
              <w:rPr>
                <w:rFonts w:ascii="Times New Roman" w:hAnsi="Times New Roman" w:cs="Times New Roman"/>
                <w:sz w:val="24"/>
                <w:szCs w:val="24"/>
              </w:rPr>
            </w:rPrChange>
          </w:rPr>
          <w:t>A</w:t>
        </w:r>
      </w:ins>
      <w:r w:rsidR="00A428E5" w:rsidRPr="007C2DDC">
        <w:rPr>
          <w:rFonts w:ascii="Times New Roman" w:hAnsi="Times New Roman" w:cs="Times New Roman"/>
          <w:color w:val="000000" w:themeColor="text1"/>
          <w:sz w:val="24"/>
          <w:szCs w:val="24"/>
          <w:rPrChange w:id="406" w:author="nayeem hasan" w:date="2020-08-19T04:23:00Z">
            <w:rPr>
              <w:rFonts w:ascii="Times New Roman" w:hAnsi="Times New Roman" w:cs="Times New Roman"/>
              <w:sz w:val="24"/>
              <w:szCs w:val="24"/>
            </w:rPr>
          </w:rPrChange>
        </w:rPr>
        <w:t xml:space="preserve">s of </w:t>
      </w:r>
      <w:r w:rsidR="00A83A8F" w:rsidRPr="007C2DDC">
        <w:rPr>
          <w:rFonts w:ascii="Times New Roman" w:hAnsi="Times New Roman" w:cs="Times New Roman"/>
          <w:color w:val="000000" w:themeColor="text1"/>
          <w:sz w:val="24"/>
          <w:szCs w:val="24"/>
          <w:rPrChange w:id="407" w:author="nayeem hasan" w:date="2020-08-19T04:23:00Z">
            <w:rPr>
              <w:rFonts w:ascii="Times New Roman" w:hAnsi="Times New Roman" w:cs="Times New Roman"/>
              <w:sz w:val="24"/>
              <w:szCs w:val="24"/>
            </w:rPr>
          </w:rPrChange>
        </w:rPr>
        <w:t>June</w:t>
      </w:r>
      <w:r w:rsidR="00A428E5" w:rsidRPr="007C2DDC">
        <w:rPr>
          <w:rFonts w:ascii="Times New Roman" w:hAnsi="Times New Roman" w:cs="Times New Roman"/>
          <w:color w:val="000000" w:themeColor="text1"/>
          <w:sz w:val="24"/>
          <w:szCs w:val="24"/>
          <w:rPrChange w:id="408" w:author="nayeem hasan" w:date="2020-08-19T04:23:00Z">
            <w:rPr>
              <w:rFonts w:ascii="Times New Roman" w:hAnsi="Times New Roman" w:cs="Times New Roman"/>
              <w:sz w:val="24"/>
              <w:szCs w:val="24"/>
            </w:rPr>
          </w:rPrChange>
        </w:rPr>
        <w:t xml:space="preserve"> </w:t>
      </w:r>
      <w:r w:rsidR="002C5142" w:rsidRPr="007C2DDC">
        <w:rPr>
          <w:rFonts w:ascii="Times New Roman" w:hAnsi="Times New Roman" w:cs="Times New Roman"/>
          <w:color w:val="000000" w:themeColor="text1"/>
          <w:sz w:val="24"/>
          <w:szCs w:val="24"/>
          <w:rPrChange w:id="409" w:author="nayeem hasan" w:date="2020-08-19T04:23:00Z">
            <w:rPr>
              <w:rFonts w:ascii="Times New Roman" w:hAnsi="Times New Roman" w:cs="Times New Roman"/>
              <w:sz w:val="24"/>
              <w:szCs w:val="24"/>
            </w:rPr>
          </w:rPrChange>
        </w:rPr>
        <w:t>30</w:t>
      </w:r>
      <w:r w:rsidR="002C5142" w:rsidRPr="007C2DDC">
        <w:rPr>
          <w:rFonts w:ascii="Times New Roman" w:hAnsi="Times New Roman" w:cs="Times New Roman"/>
          <w:color w:val="000000" w:themeColor="text1"/>
          <w:sz w:val="24"/>
          <w:szCs w:val="24"/>
          <w:vertAlign w:val="superscript"/>
          <w:rPrChange w:id="410" w:author="nayeem hasan" w:date="2020-08-19T04:23:00Z">
            <w:rPr>
              <w:rFonts w:ascii="Times New Roman" w:hAnsi="Times New Roman" w:cs="Times New Roman"/>
              <w:sz w:val="24"/>
              <w:szCs w:val="24"/>
              <w:vertAlign w:val="superscript"/>
            </w:rPr>
          </w:rPrChange>
        </w:rPr>
        <w:t>th</w:t>
      </w:r>
      <w:r w:rsidR="00A83A8F" w:rsidRPr="007C2DDC">
        <w:rPr>
          <w:rFonts w:ascii="Times New Roman" w:hAnsi="Times New Roman" w:cs="Times New Roman"/>
          <w:color w:val="000000" w:themeColor="text1"/>
          <w:sz w:val="24"/>
          <w:szCs w:val="24"/>
          <w:rPrChange w:id="411" w:author="nayeem hasan" w:date="2020-08-19T04:23:00Z">
            <w:rPr>
              <w:rFonts w:ascii="Times New Roman" w:hAnsi="Times New Roman" w:cs="Times New Roman"/>
              <w:sz w:val="24"/>
              <w:szCs w:val="24"/>
            </w:rPr>
          </w:rPrChange>
        </w:rPr>
        <w:t>,</w:t>
      </w:r>
      <w:r w:rsidR="00A428E5" w:rsidRPr="007C2DDC">
        <w:rPr>
          <w:rFonts w:ascii="Times New Roman" w:hAnsi="Times New Roman" w:cs="Times New Roman"/>
          <w:color w:val="000000" w:themeColor="text1"/>
          <w:sz w:val="24"/>
          <w:szCs w:val="24"/>
          <w:rPrChange w:id="412" w:author="nayeem hasan" w:date="2020-08-19T04:23:00Z">
            <w:rPr>
              <w:rFonts w:ascii="Times New Roman" w:hAnsi="Times New Roman" w:cs="Times New Roman"/>
              <w:sz w:val="24"/>
              <w:szCs w:val="24"/>
            </w:rPr>
          </w:rPrChange>
        </w:rPr>
        <w:t xml:space="preserve"> 2020, there are over </w:t>
      </w:r>
      <w:r w:rsidR="002C5142" w:rsidRPr="007C2DDC">
        <w:rPr>
          <w:rFonts w:ascii="Times New Roman" w:hAnsi="Times New Roman" w:cs="Times New Roman"/>
          <w:color w:val="000000" w:themeColor="text1"/>
          <w:sz w:val="24"/>
          <w:szCs w:val="24"/>
          <w:rPrChange w:id="413" w:author="nayeem hasan" w:date="2020-08-19T04:23:00Z">
            <w:rPr>
              <w:rFonts w:ascii="Times New Roman" w:hAnsi="Times New Roman" w:cs="Times New Roman"/>
              <w:sz w:val="24"/>
              <w:szCs w:val="24"/>
            </w:rPr>
          </w:rPrChange>
        </w:rPr>
        <w:t>10.25</w:t>
      </w:r>
      <w:r w:rsidR="00A83A8F" w:rsidRPr="007C2DDC">
        <w:rPr>
          <w:rFonts w:ascii="Times New Roman" w:hAnsi="Times New Roman" w:cs="Times New Roman"/>
          <w:color w:val="000000" w:themeColor="text1"/>
          <w:sz w:val="24"/>
          <w:szCs w:val="24"/>
          <w:rPrChange w:id="414" w:author="nayeem hasan" w:date="2020-08-19T04:23:00Z">
            <w:rPr>
              <w:rFonts w:ascii="Times New Roman" w:hAnsi="Times New Roman" w:cs="Times New Roman"/>
              <w:sz w:val="24"/>
              <w:szCs w:val="24"/>
            </w:rPr>
          </w:rPrChange>
        </w:rPr>
        <w:t xml:space="preserve"> million</w:t>
      </w:r>
      <w:r w:rsidR="00A27E87" w:rsidRPr="007C2DDC">
        <w:rPr>
          <w:rFonts w:ascii="Times New Roman" w:hAnsi="Times New Roman" w:cs="Times New Roman"/>
          <w:color w:val="000000" w:themeColor="text1"/>
          <w:sz w:val="24"/>
          <w:szCs w:val="24"/>
          <w:rPrChange w:id="415" w:author="nayeem hasan" w:date="2020-08-19T04:23:00Z">
            <w:rPr>
              <w:rFonts w:ascii="Times New Roman" w:hAnsi="Times New Roman" w:cs="Times New Roman"/>
              <w:sz w:val="24"/>
              <w:szCs w:val="24"/>
            </w:rPr>
          </w:rPrChange>
        </w:rPr>
        <w:t xml:space="preserve"> </w:t>
      </w:r>
      <w:r w:rsidR="00A428E5" w:rsidRPr="007C2DDC">
        <w:rPr>
          <w:rFonts w:ascii="Times New Roman" w:hAnsi="Times New Roman" w:cs="Times New Roman"/>
          <w:color w:val="000000" w:themeColor="text1"/>
          <w:sz w:val="24"/>
          <w:szCs w:val="24"/>
          <w:rPrChange w:id="416" w:author="nayeem hasan" w:date="2020-08-19T04:23:00Z">
            <w:rPr>
              <w:rFonts w:ascii="Times New Roman" w:hAnsi="Times New Roman" w:cs="Times New Roman"/>
              <w:sz w:val="24"/>
              <w:szCs w:val="24"/>
            </w:rPr>
          </w:rPrChange>
        </w:rPr>
        <w:t>identified cases</w:t>
      </w:r>
      <w:r w:rsidR="00A27E87" w:rsidRPr="007C2DDC">
        <w:rPr>
          <w:rFonts w:ascii="Times New Roman" w:hAnsi="Times New Roman" w:cs="Times New Roman"/>
          <w:color w:val="000000" w:themeColor="text1"/>
          <w:sz w:val="24"/>
          <w:szCs w:val="24"/>
          <w:rPrChange w:id="417" w:author="nayeem hasan" w:date="2020-08-19T04:23:00Z">
            <w:rPr>
              <w:rFonts w:ascii="Times New Roman" w:hAnsi="Times New Roman" w:cs="Times New Roman"/>
              <w:sz w:val="24"/>
              <w:szCs w:val="24"/>
            </w:rPr>
          </w:rPrChange>
        </w:rPr>
        <w:t xml:space="preserve"> and </w:t>
      </w:r>
      <w:r w:rsidR="00376E10" w:rsidRPr="007C2DDC">
        <w:rPr>
          <w:rFonts w:ascii="Times New Roman" w:hAnsi="Times New Roman" w:cs="Times New Roman"/>
          <w:color w:val="000000" w:themeColor="text1"/>
          <w:sz w:val="24"/>
          <w:szCs w:val="24"/>
          <w:rPrChange w:id="418" w:author="nayeem hasan" w:date="2020-08-19T04:23:00Z">
            <w:rPr>
              <w:rFonts w:ascii="Times New Roman" w:hAnsi="Times New Roman" w:cs="Times New Roman"/>
              <w:sz w:val="24"/>
              <w:szCs w:val="24"/>
            </w:rPr>
          </w:rPrChange>
        </w:rPr>
        <w:t>505</w:t>
      </w:r>
      <w:r w:rsidR="006A390B" w:rsidRPr="007C2DDC">
        <w:rPr>
          <w:rFonts w:ascii="Times New Roman" w:hAnsi="Times New Roman" w:cs="Times New Roman"/>
          <w:color w:val="000000" w:themeColor="text1"/>
          <w:sz w:val="24"/>
          <w:szCs w:val="24"/>
          <w:rPrChange w:id="419" w:author="nayeem hasan" w:date="2020-08-19T04:23:00Z">
            <w:rPr>
              <w:rFonts w:ascii="Times New Roman" w:hAnsi="Times New Roman" w:cs="Times New Roman"/>
              <w:sz w:val="24"/>
              <w:szCs w:val="24"/>
            </w:rPr>
          </w:rPrChange>
        </w:rPr>
        <w:t>,</w:t>
      </w:r>
      <w:r w:rsidR="00376E10" w:rsidRPr="007C2DDC">
        <w:rPr>
          <w:rFonts w:ascii="Times New Roman" w:hAnsi="Times New Roman" w:cs="Times New Roman"/>
          <w:color w:val="000000" w:themeColor="text1"/>
          <w:sz w:val="24"/>
          <w:szCs w:val="24"/>
          <w:rPrChange w:id="420" w:author="nayeem hasan" w:date="2020-08-19T04:23:00Z">
            <w:rPr>
              <w:rFonts w:ascii="Times New Roman" w:hAnsi="Times New Roman" w:cs="Times New Roman"/>
              <w:sz w:val="24"/>
              <w:szCs w:val="24"/>
            </w:rPr>
          </w:rPrChange>
        </w:rPr>
        <w:t>318</w:t>
      </w:r>
      <w:r w:rsidR="006A390B" w:rsidRPr="007C2DDC">
        <w:rPr>
          <w:rFonts w:ascii="Times New Roman" w:hAnsi="Times New Roman" w:cs="Times New Roman"/>
          <w:color w:val="000000" w:themeColor="text1"/>
          <w:sz w:val="24"/>
          <w:szCs w:val="24"/>
          <w:rPrChange w:id="421" w:author="nayeem hasan" w:date="2020-08-19T04:23:00Z">
            <w:rPr>
              <w:rFonts w:ascii="Times New Roman" w:hAnsi="Times New Roman" w:cs="Times New Roman"/>
              <w:sz w:val="24"/>
              <w:szCs w:val="24"/>
            </w:rPr>
          </w:rPrChange>
        </w:rPr>
        <w:t xml:space="preserve"> deaths</w:t>
      </w:r>
      <w:r w:rsidR="00A428E5" w:rsidRPr="007C2DDC">
        <w:rPr>
          <w:rFonts w:ascii="Times New Roman" w:hAnsi="Times New Roman" w:cs="Times New Roman"/>
          <w:color w:val="000000" w:themeColor="text1"/>
          <w:sz w:val="24"/>
          <w:szCs w:val="24"/>
          <w:rPrChange w:id="422" w:author="nayeem hasan" w:date="2020-08-19T04:23:00Z">
            <w:rPr>
              <w:rFonts w:ascii="Times New Roman" w:hAnsi="Times New Roman" w:cs="Times New Roman"/>
              <w:sz w:val="24"/>
              <w:szCs w:val="24"/>
            </w:rPr>
          </w:rPrChange>
        </w:rPr>
        <w:t xml:space="preserve"> of COVID-19 worldwide in </w:t>
      </w:r>
      <w:r w:rsidR="00A27E87" w:rsidRPr="007C2DDC">
        <w:rPr>
          <w:rFonts w:ascii="Times New Roman" w:hAnsi="Times New Roman" w:cs="Times New Roman"/>
          <w:color w:val="000000" w:themeColor="text1"/>
          <w:sz w:val="24"/>
          <w:szCs w:val="24"/>
          <w:rPrChange w:id="423" w:author="nayeem hasan" w:date="2020-08-19T04:23:00Z">
            <w:rPr>
              <w:rFonts w:ascii="Times New Roman" w:hAnsi="Times New Roman" w:cs="Times New Roman"/>
              <w:sz w:val="24"/>
              <w:szCs w:val="24"/>
            </w:rPr>
          </w:rPrChange>
        </w:rPr>
        <w:t>213</w:t>
      </w:r>
      <w:r w:rsidR="00A428E5" w:rsidRPr="007C2DDC">
        <w:rPr>
          <w:rFonts w:ascii="Times New Roman" w:hAnsi="Times New Roman" w:cs="Times New Roman"/>
          <w:color w:val="000000" w:themeColor="text1"/>
          <w:sz w:val="24"/>
          <w:szCs w:val="24"/>
          <w:rPrChange w:id="424" w:author="nayeem hasan" w:date="2020-08-19T04:23:00Z">
            <w:rPr>
              <w:rFonts w:ascii="Times New Roman" w:hAnsi="Times New Roman" w:cs="Times New Roman"/>
              <w:sz w:val="24"/>
              <w:szCs w:val="24"/>
            </w:rPr>
          </w:rPrChange>
        </w:rPr>
        <w:t xml:space="preserve"> countries and territories</w:t>
      </w:r>
      <w:r w:rsidR="006A390B" w:rsidRPr="007C2DDC">
        <w:rPr>
          <w:rFonts w:ascii="Times New Roman" w:hAnsi="Times New Roman" w:cs="Times New Roman"/>
          <w:color w:val="000000" w:themeColor="text1"/>
          <w:sz w:val="24"/>
          <w:szCs w:val="24"/>
          <w:rPrChange w:id="425" w:author="nayeem hasan" w:date="2020-08-19T04:23:00Z">
            <w:rPr>
              <w:rFonts w:ascii="Times New Roman" w:hAnsi="Times New Roman" w:cs="Times New Roman"/>
              <w:sz w:val="24"/>
              <w:szCs w:val="24"/>
            </w:rPr>
          </w:rPrChange>
        </w:rPr>
        <w:fldChar w:fldCharType="begin" w:fldLock="1"/>
      </w:r>
      <w:r w:rsidR="00417329" w:rsidRPr="007C2DDC">
        <w:rPr>
          <w:rFonts w:ascii="Times New Roman" w:hAnsi="Times New Roman" w:cs="Times New Roman"/>
          <w:color w:val="000000" w:themeColor="text1"/>
          <w:sz w:val="24"/>
          <w:szCs w:val="24"/>
          <w:rPrChange w:id="426" w:author="nayeem hasan" w:date="2020-08-19T04:23:00Z">
            <w:rPr>
              <w:rFonts w:ascii="Times New Roman" w:hAnsi="Times New Roman" w:cs="Times New Roman"/>
              <w:sz w:val="24"/>
              <w:szCs w:val="24"/>
            </w:rPr>
          </w:rPrChange>
        </w:rPr>
        <w:instrText>ADDIN CSL_CITATION {"citationItems":[{"id":"ITEM-1","itemData":{"DOI":"10.1101/2020.01.23.20018549V2","author":[{"dropping-particle":"","family":"Worldometer","given":"","non-dropping-particle":"","parse-names":false,"suffix":""}],"container-title":"Worldometer","id":"ITEM-1","issued":{"date-parts":[["2020"]]},"page":"1-22","title":"Coronavirus Cases","type":"article"},"uris":["http://www.mendeley.com/documents/?uuid=fa44c158-3195-3c64-85d2-889356a0d2d5","http://www.mendeley.com/documents/?uuid=3f8302cc-6951-4485-88b9-7b542829ab6a"]}],"mendeley":{"formattedCitation":"&lt;sup&gt;2&lt;/sup&gt;","plainTextFormattedCitation":"2","previouslyFormattedCitation":"&lt;sup&gt;2&lt;/sup&gt;"},"properties":{"noteIndex":0},"schema":"https://github.com/citation-style-language/schema/raw/master/csl-citation.json"}</w:instrText>
      </w:r>
      <w:r w:rsidR="006A390B" w:rsidRPr="007C2DDC">
        <w:rPr>
          <w:rFonts w:ascii="Times New Roman" w:hAnsi="Times New Roman" w:cs="Times New Roman"/>
          <w:color w:val="000000" w:themeColor="text1"/>
          <w:sz w:val="24"/>
          <w:szCs w:val="24"/>
          <w:rPrChange w:id="427" w:author="nayeem hasan" w:date="2020-08-19T04:23:00Z">
            <w:rPr>
              <w:rFonts w:ascii="Times New Roman" w:hAnsi="Times New Roman" w:cs="Times New Roman"/>
              <w:sz w:val="24"/>
              <w:szCs w:val="24"/>
            </w:rPr>
          </w:rPrChange>
        </w:rPr>
        <w:fldChar w:fldCharType="separate"/>
      </w:r>
      <w:r w:rsidR="0013013D" w:rsidRPr="007C2DDC">
        <w:rPr>
          <w:rFonts w:ascii="Times New Roman" w:hAnsi="Times New Roman" w:cs="Times New Roman"/>
          <w:noProof/>
          <w:color w:val="000000" w:themeColor="text1"/>
          <w:sz w:val="24"/>
          <w:szCs w:val="24"/>
          <w:vertAlign w:val="superscript"/>
          <w:rPrChange w:id="428" w:author="nayeem hasan" w:date="2020-08-19T04:23:00Z">
            <w:rPr>
              <w:rFonts w:ascii="Times New Roman" w:hAnsi="Times New Roman" w:cs="Times New Roman"/>
              <w:noProof/>
              <w:sz w:val="24"/>
              <w:szCs w:val="24"/>
              <w:vertAlign w:val="superscript"/>
            </w:rPr>
          </w:rPrChange>
        </w:rPr>
        <w:t>2</w:t>
      </w:r>
      <w:r w:rsidR="006A390B" w:rsidRPr="007C2DDC">
        <w:rPr>
          <w:rFonts w:ascii="Times New Roman" w:hAnsi="Times New Roman" w:cs="Times New Roman"/>
          <w:color w:val="000000" w:themeColor="text1"/>
          <w:sz w:val="24"/>
          <w:szCs w:val="24"/>
          <w:rPrChange w:id="429" w:author="nayeem hasan" w:date="2020-08-19T04:23:00Z">
            <w:rPr>
              <w:rFonts w:ascii="Times New Roman" w:hAnsi="Times New Roman" w:cs="Times New Roman"/>
              <w:sz w:val="24"/>
              <w:szCs w:val="24"/>
            </w:rPr>
          </w:rPrChange>
        </w:rPr>
        <w:fldChar w:fldCharType="end"/>
      </w:r>
      <w:r w:rsidR="00A428E5" w:rsidRPr="007C2DDC">
        <w:rPr>
          <w:rFonts w:ascii="Times New Roman" w:hAnsi="Times New Roman" w:cs="Times New Roman"/>
          <w:color w:val="000000" w:themeColor="text1"/>
          <w:sz w:val="24"/>
          <w:szCs w:val="24"/>
          <w:rPrChange w:id="430" w:author="nayeem hasan" w:date="2020-08-19T04:23:00Z">
            <w:rPr>
              <w:rFonts w:ascii="Times New Roman" w:hAnsi="Times New Roman" w:cs="Times New Roman"/>
              <w:sz w:val="24"/>
              <w:szCs w:val="24"/>
            </w:rPr>
          </w:rPrChange>
        </w:rPr>
        <w:t xml:space="preserve">. Of these </w:t>
      </w:r>
      <w:r w:rsidR="006A390B" w:rsidRPr="007C2DDC">
        <w:rPr>
          <w:rFonts w:ascii="Times New Roman" w:hAnsi="Times New Roman" w:cs="Times New Roman"/>
          <w:color w:val="000000" w:themeColor="text1"/>
          <w:sz w:val="24"/>
          <w:szCs w:val="24"/>
          <w:rPrChange w:id="431" w:author="nayeem hasan" w:date="2020-08-19T04:23:00Z">
            <w:rPr>
              <w:rFonts w:ascii="Times New Roman" w:hAnsi="Times New Roman" w:cs="Times New Roman"/>
              <w:sz w:val="24"/>
              <w:szCs w:val="24"/>
            </w:rPr>
          </w:rPrChange>
        </w:rPr>
        <w:t>213</w:t>
      </w:r>
      <w:r w:rsidR="00A428E5" w:rsidRPr="007C2DDC">
        <w:rPr>
          <w:rFonts w:ascii="Times New Roman" w:hAnsi="Times New Roman" w:cs="Times New Roman"/>
          <w:color w:val="000000" w:themeColor="text1"/>
          <w:sz w:val="24"/>
          <w:szCs w:val="24"/>
          <w:rPrChange w:id="432" w:author="nayeem hasan" w:date="2020-08-19T04:23:00Z">
            <w:rPr>
              <w:rFonts w:ascii="Times New Roman" w:hAnsi="Times New Roman" w:cs="Times New Roman"/>
              <w:sz w:val="24"/>
              <w:szCs w:val="24"/>
            </w:rPr>
          </w:rPrChange>
        </w:rPr>
        <w:t xml:space="preserve"> countries, </w:t>
      </w:r>
      <w:r w:rsidR="004E740D" w:rsidRPr="007C2DDC">
        <w:rPr>
          <w:rFonts w:ascii="Times New Roman" w:hAnsi="Times New Roman" w:cs="Times New Roman"/>
          <w:color w:val="000000" w:themeColor="text1"/>
          <w:sz w:val="24"/>
          <w:szCs w:val="24"/>
          <w:rPrChange w:id="433" w:author="nayeem hasan" w:date="2020-08-19T04:23:00Z">
            <w:rPr>
              <w:rFonts w:ascii="Times New Roman" w:hAnsi="Times New Roman" w:cs="Times New Roman"/>
              <w:sz w:val="24"/>
              <w:szCs w:val="24"/>
            </w:rPr>
          </w:rPrChange>
        </w:rPr>
        <w:t>India</w:t>
      </w:r>
      <w:r w:rsidR="00C25120" w:rsidRPr="007C2DDC">
        <w:rPr>
          <w:rFonts w:ascii="Times New Roman" w:hAnsi="Times New Roman" w:cs="Times New Roman"/>
          <w:color w:val="000000" w:themeColor="text1"/>
          <w:sz w:val="24"/>
          <w:szCs w:val="24"/>
          <w:rPrChange w:id="434" w:author="nayeem hasan" w:date="2020-08-19T04:23:00Z">
            <w:rPr>
              <w:rFonts w:ascii="Times New Roman" w:hAnsi="Times New Roman" w:cs="Times New Roman"/>
              <w:sz w:val="24"/>
              <w:szCs w:val="24"/>
            </w:rPr>
          </w:rPrChange>
        </w:rPr>
        <w:t>,</w:t>
      </w:r>
      <w:r w:rsidR="00A428E5" w:rsidRPr="007C2DDC">
        <w:rPr>
          <w:rFonts w:ascii="Times New Roman" w:hAnsi="Times New Roman" w:cs="Times New Roman"/>
          <w:color w:val="000000" w:themeColor="text1"/>
          <w:sz w:val="24"/>
          <w:szCs w:val="24"/>
          <w:rPrChange w:id="435" w:author="nayeem hasan" w:date="2020-08-19T04:23:00Z">
            <w:rPr>
              <w:rFonts w:ascii="Times New Roman" w:hAnsi="Times New Roman" w:cs="Times New Roman"/>
              <w:sz w:val="24"/>
              <w:szCs w:val="24"/>
            </w:rPr>
          </w:rPrChange>
        </w:rPr>
        <w:t xml:space="preserve"> Iran</w:t>
      </w:r>
      <w:del w:id="436" w:author="Haider, Najmul" w:date="2020-08-13T13:28:00Z">
        <w:r w:rsidR="00A428E5" w:rsidRPr="007C2DDC" w:rsidDel="00890835">
          <w:rPr>
            <w:rFonts w:ascii="Times New Roman" w:hAnsi="Times New Roman" w:cs="Times New Roman"/>
            <w:color w:val="000000" w:themeColor="text1"/>
            <w:sz w:val="24"/>
            <w:szCs w:val="24"/>
            <w:rPrChange w:id="437" w:author="nayeem hasan" w:date="2020-08-19T04:23:00Z">
              <w:rPr>
                <w:rFonts w:ascii="Times New Roman" w:hAnsi="Times New Roman" w:cs="Times New Roman"/>
                <w:sz w:val="24"/>
                <w:szCs w:val="24"/>
              </w:rPr>
            </w:rPrChange>
          </w:rPr>
          <w:delText xml:space="preserve"> (outside of China)</w:delText>
        </w:r>
      </w:del>
      <w:r w:rsidR="006344CC" w:rsidRPr="007C2DDC">
        <w:rPr>
          <w:rFonts w:ascii="Times New Roman" w:hAnsi="Times New Roman" w:cs="Times New Roman"/>
          <w:color w:val="000000" w:themeColor="text1"/>
          <w:sz w:val="24"/>
          <w:szCs w:val="24"/>
          <w:rPrChange w:id="438" w:author="nayeem hasan" w:date="2020-08-19T04:23:00Z">
            <w:rPr>
              <w:rFonts w:ascii="Times New Roman" w:hAnsi="Times New Roman" w:cs="Times New Roman"/>
              <w:sz w:val="24"/>
              <w:szCs w:val="24"/>
            </w:rPr>
          </w:rPrChange>
        </w:rPr>
        <w:t>,</w:t>
      </w:r>
      <w:r w:rsidR="00C25120" w:rsidRPr="007C2DDC">
        <w:rPr>
          <w:rFonts w:ascii="Times New Roman" w:hAnsi="Times New Roman" w:cs="Times New Roman"/>
          <w:color w:val="000000" w:themeColor="text1"/>
          <w:sz w:val="24"/>
          <w:szCs w:val="24"/>
          <w:rPrChange w:id="439" w:author="nayeem hasan" w:date="2020-08-19T04:23:00Z">
            <w:rPr>
              <w:rFonts w:ascii="Times New Roman" w:hAnsi="Times New Roman" w:cs="Times New Roman"/>
              <w:sz w:val="24"/>
              <w:szCs w:val="24"/>
            </w:rPr>
          </w:rPrChange>
        </w:rPr>
        <w:t xml:space="preserve"> and Pakistan</w:t>
      </w:r>
      <w:r w:rsidR="00A428E5" w:rsidRPr="007C2DDC">
        <w:rPr>
          <w:rFonts w:ascii="Times New Roman" w:hAnsi="Times New Roman" w:cs="Times New Roman"/>
          <w:color w:val="000000" w:themeColor="text1"/>
          <w:sz w:val="24"/>
          <w:szCs w:val="24"/>
          <w:rPrChange w:id="440" w:author="nayeem hasan" w:date="2020-08-19T04:23:00Z">
            <w:rPr>
              <w:rFonts w:ascii="Times New Roman" w:hAnsi="Times New Roman" w:cs="Times New Roman"/>
              <w:sz w:val="24"/>
              <w:szCs w:val="24"/>
            </w:rPr>
          </w:rPrChange>
        </w:rPr>
        <w:t xml:space="preserve"> have the largest epidemic of COVID-19</w:t>
      </w:r>
      <w:r w:rsidR="00B1564F" w:rsidRPr="007C2DDC">
        <w:rPr>
          <w:rFonts w:ascii="Times New Roman" w:hAnsi="Times New Roman" w:cs="Times New Roman"/>
          <w:color w:val="000000" w:themeColor="text1"/>
          <w:sz w:val="24"/>
          <w:szCs w:val="24"/>
          <w:rPrChange w:id="441" w:author="nayeem hasan" w:date="2020-08-19T04:23:00Z">
            <w:rPr>
              <w:rFonts w:ascii="Times New Roman" w:hAnsi="Times New Roman" w:cs="Times New Roman"/>
              <w:sz w:val="24"/>
              <w:szCs w:val="24"/>
            </w:rPr>
          </w:rPrChange>
        </w:rPr>
        <w:t xml:space="preserve"> in </w:t>
      </w:r>
      <w:r w:rsidR="006309CD" w:rsidRPr="007C2DDC">
        <w:rPr>
          <w:rFonts w:ascii="Times New Roman" w:hAnsi="Times New Roman" w:cs="Times New Roman"/>
          <w:color w:val="000000" w:themeColor="text1"/>
          <w:sz w:val="24"/>
          <w:szCs w:val="24"/>
          <w:rPrChange w:id="442" w:author="nayeem hasan" w:date="2020-08-19T04:23:00Z">
            <w:rPr>
              <w:rFonts w:ascii="Times New Roman" w:hAnsi="Times New Roman" w:cs="Times New Roman"/>
              <w:sz w:val="24"/>
              <w:szCs w:val="24"/>
            </w:rPr>
          </w:rPrChange>
        </w:rPr>
        <w:t>A</w:t>
      </w:r>
      <w:r w:rsidR="00B1564F" w:rsidRPr="007C2DDC">
        <w:rPr>
          <w:rFonts w:ascii="Times New Roman" w:hAnsi="Times New Roman" w:cs="Times New Roman"/>
          <w:color w:val="000000" w:themeColor="text1"/>
          <w:sz w:val="24"/>
          <w:szCs w:val="24"/>
          <w:rPrChange w:id="443" w:author="nayeem hasan" w:date="2020-08-19T04:23:00Z">
            <w:rPr>
              <w:rFonts w:ascii="Times New Roman" w:hAnsi="Times New Roman" w:cs="Times New Roman"/>
              <w:sz w:val="24"/>
              <w:szCs w:val="24"/>
            </w:rPr>
          </w:rPrChange>
        </w:rPr>
        <w:t>sia</w:t>
      </w:r>
      <w:ins w:id="444" w:author="Haider, Najmul" w:date="2020-08-13T13:29:00Z">
        <w:r w:rsidR="00890835" w:rsidRPr="007C2DDC">
          <w:rPr>
            <w:rFonts w:ascii="Times New Roman" w:hAnsi="Times New Roman" w:cs="Times New Roman"/>
            <w:color w:val="000000" w:themeColor="text1"/>
            <w:sz w:val="24"/>
            <w:szCs w:val="24"/>
            <w:rPrChange w:id="445" w:author="nayeem hasan" w:date="2020-08-19T04:23:00Z">
              <w:rPr>
                <w:rFonts w:ascii="Times New Roman" w:hAnsi="Times New Roman" w:cs="Times New Roman"/>
                <w:sz w:val="24"/>
                <w:szCs w:val="24"/>
              </w:rPr>
            </w:rPrChange>
          </w:rPr>
          <w:t xml:space="preserve">, </w:t>
        </w:r>
      </w:ins>
      <w:del w:id="446" w:author="Haider, Najmul" w:date="2020-08-13T13:29:00Z">
        <w:r w:rsidR="009A5F13" w:rsidRPr="007C2DDC" w:rsidDel="00890835">
          <w:rPr>
            <w:rFonts w:ascii="Times New Roman" w:hAnsi="Times New Roman" w:cs="Times New Roman"/>
            <w:color w:val="000000" w:themeColor="text1"/>
            <w:sz w:val="24"/>
            <w:szCs w:val="24"/>
            <w:rPrChange w:id="447" w:author="nayeem hasan" w:date="2020-08-19T04:23:00Z">
              <w:rPr>
                <w:rFonts w:ascii="Times New Roman" w:hAnsi="Times New Roman" w:cs="Times New Roman"/>
                <w:sz w:val="24"/>
                <w:szCs w:val="24"/>
              </w:rPr>
            </w:rPrChange>
          </w:rPr>
          <w:delText>.</w:delText>
        </w:r>
        <w:r w:rsidR="00A428E5" w:rsidRPr="007C2DDC" w:rsidDel="00890835">
          <w:rPr>
            <w:rFonts w:ascii="Times New Roman" w:hAnsi="Times New Roman" w:cs="Times New Roman"/>
            <w:color w:val="000000" w:themeColor="text1"/>
            <w:sz w:val="24"/>
            <w:szCs w:val="24"/>
            <w:rPrChange w:id="448" w:author="nayeem hasan" w:date="2020-08-19T04:23:00Z">
              <w:rPr>
                <w:rFonts w:ascii="Times New Roman" w:hAnsi="Times New Roman" w:cs="Times New Roman"/>
                <w:sz w:val="24"/>
                <w:szCs w:val="24"/>
              </w:rPr>
            </w:rPrChange>
          </w:rPr>
          <w:delText xml:space="preserve"> </w:delText>
        </w:r>
      </w:del>
      <w:r w:rsidR="004D5787" w:rsidRPr="007C2DDC">
        <w:rPr>
          <w:rFonts w:ascii="Times New Roman" w:hAnsi="Times New Roman" w:cs="Times New Roman"/>
          <w:color w:val="000000" w:themeColor="text1"/>
          <w:sz w:val="24"/>
          <w:szCs w:val="24"/>
          <w:rPrChange w:id="449" w:author="nayeem hasan" w:date="2020-08-19T04:23:00Z">
            <w:rPr>
              <w:rFonts w:ascii="Times New Roman" w:hAnsi="Times New Roman" w:cs="Times New Roman"/>
              <w:sz w:val="24"/>
              <w:szCs w:val="24"/>
            </w:rPr>
          </w:rPrChange>
        </w:rPr>
        <w:t>Russia</w:t>
      </w:r>
      <w:r w:rsidR="00A428E5" w:rsidRPr="007C2DDC">
        <w:rPr>
          <w:rFonts w:ascii="Times New Roman" w:hAnsi="Times New Roman" w:cs="Times New Roman"/>
          <w:color w:val="000000" w:themeColor="text1"/>
          <w:sz w:val="24"/>
          <w:szCs w:val="24"/>
          <w:rPrChange w:id="450" w:author="nayeem hasan" w:date="2020-08-19T04:23:00Z">
            <w:rPr>
              <w:rFonts w:ascii="Times New Roman" w:hAnsi="Times New Roman" w:cs="Times New Roman"/>
              <w:sz w:val="24"/>
              <w:szCs w:val="24"/>
            </w:rPr>
          </w:rPrChange>
        </w:rPr>
        <w:t>,</w:t>
      </w:r>
      <w:ins w:id="451" w:author="Haider, Najmul" w:date="2020-08-13T13:29:00Z">
        <w:r w:rsidR="00890835" w:rsidRPr="007C2DDC">
          <w:rPr>
            <w:rFonts w:ascii="Times New Roman" w:hAnsi="Times New Roman" w:cs="Times New Roman"/>
            <w:color w:val="000000" w:themeColor="text1"/>
            <w:sz w:val="24"/>
            <w:szCs w:val="24"/>
            <w:rPrChange w:id="452" w:author="nayeem hasan" w:date="2020-08-19T04:23:00Z">
              <w:rPr>
                <w:rFonts w:ascii="Times New Roman" w:hAnsi="Times New Roman" w:cs="Times New Roman"/>
                <w:sz w:val="24"/>
                <w:szCs w:val="24"/>
              </w:rPr>
            </w:rPrChange>
          </w:rPr>
          <w:t xml:space="preserve"> United Kingdom,</w:t>
        </w:r>
      </w:ins>
      <w:r w:rsidR="00A428E5" w:rsidRPr="007C2DDC">
        <w:rPr>
          <w:rFonts w:ascii="Times New Roman" w:hAnsi="Times New Roman" w:cs="Times New Roman"/>
          <w:color w:val="000000" w:themeColor="text1"/>
          <w:sz w:val="24"/>
          <w:szCs w:val="24"/>
          <w:rPrChange w:id="453" w:author="nayeem hasan" w:date="2020-08-19T04:23:00Z">
            <w:rPr>
              <w:rFonts w:ascii="Times New Roman" w:hAnsi="Times New Roman" w:cs="Times New Roman"/>
              <w:sz w:val="24"/>
              <w:szCs w:val="24"/>
            </w:rPr>
          </w:rPrChange>
        </w:rPr>
        <w:t xml:space="preserve"> </w:t>
      </w:r>
      <w:r w:rsidR="004D5787" w:rsidRPr="007C2DDC">
        <w:rPr>
          <w:rFonts w:ascii="Times New Roman" w:hAnsi="Times New Roman" w:cs="Times New Roman"/>
          <w:color w:val="000000" w:themeColor="text1"/>
          <w:sz w:val="24"/>
          <w:szCs w:val="24"/>
          <w:rPrChange w:id="454" w:author="nayeem hasan" w:date="2020-08-19T04:23:00Z">
            <w:rPr>
              <w:rFonts w:ascii="Times New Roman" w:hAnsi="Times New Roman" w:cs="Times New Roman"/>
              <w:sz w:val="24"/>
              <w:szCs w:val="24"/>
            </w:rPr>
          </w:rPrChange>
        </w:rPr>
        <w:t>Italy</w:t>
      </w:r>
      <w:r w:rsidR="009A5F13" w:rsidRPr="007C2DDC">
        <w:rPr>
          <w:rFonts w:ascii="Times New Roman" w:hAnsi="Times New Roman" w:cs="Times New Roman"/>
          <w:color w:val="000000" w:themeColor="text1"/>
          <w:sz w:val="24"/>
          <w:szCs w:val="24"/>
          <w:rPrChange w:id="455" w:author="nayeem hasan" w:date="2020-08-19T04:23:00Z">
            <w:rPr>
              <w:rFonts w:ascii="Times New Roman" w:hAnsi="Times New Roman" w:cs="Times New Roman"/>
              <w:sz w:val="24"/>
              <w:szCs w:val="24"/>
            </w:rPr>
          </w:rPrChange>
        </w:rPr>
        <w:t>,</w:t>
      </w:r>
      <w:r w:rsidR="00A428E5" w:rsidRPr="007C2DDC">
        <w:rPr>
          <w:rFonts w:ascii="Times New Roman" w:hAnsi="Times New Roman" w:cs="Times New Roman"/>
          <w:color w:val="000000" w:themeColor="text1"/>
          <w:sz w:val="24"/>
          <w:szCs w:val="24"/>
          <w:rPrChange w:id="456" w:author="nayeem hasan" w:date="2020-08-19T04:23:00Z">
            <w:rPr>
              <w:rFonts w:ascii="Times New Roman" w:hAnsi="Times New Roman" w:cs="Times New Roman"/>
              <w:sz w:val="24"/>
              <w:szCs w:val="24"/>
            </w:rPr>
          </w:rPrChange>
        </w:rPr>
        <w:t xml:space="preserve"> and Spain are the countries with a major </w:t>
      </w:r>
      <w:del w:id="457" w:author="Haider, Najmul" w:date="2020-08-13T13:29:00Z">
        <w:r w:rsidR="00A428E5" w:rsidRPr="007C2DDC" w:rsidDel="00890835">
          <w:rPr>
            <w:rFonts w:ascii="Times New Roman" w:hAnsi="Times New Roman" w:cs="Times New Roman"/>
            <w:color w:val="000000" w:themeColor="text1"/>
            <w:sz w:val="24"/>
            <w:szCs w:val="24"/>
            <w:rPrChange w:id="458" w:author="nayeem hasan" w:date="2020-08-19T04:23:00Z">
              <w:rPr>
                <w:rFonts w:ascii="Times New Roman" w:hAnsi="Times New Roman" w:cs="Times New Roman"/>
                <w:sz w:val="24"/>
                <w:szCs w:val="24"/>
              </w:rPr>
            </w:rPrChange>
          </w:rPr>
          <w:delText>epidemic of COVID-19</w:delText>
        </w:r>
      </w:del>
      <w:ins w:id="459" w:author="Haider, Najmul" w:date="2020-08-13T13:29:00Z">
        <w:r w:rsidR="00890835" w:rsidRPr="007C2DDC">
          <w:rPr>
            <w:rFonts w:ascii="Times New Roman" w:hAnsi="Times New Roman" w:cs="Times New Roman"/>
            <w:color w:val="000000" w:themeColor="text1"/>
            <w:sz w:val="24"/>
            <w:szCs w:val="24"/>
            <w:rPrChange w:id="460" w:author="nayeem hasan" w:date="2020-08-19T04:23:00Z">
              <w:rPr>
                <w:rFonts w:ascii="Times New Roman" w:hAnsi="Times New Roman" w:cs="Times New Roman"/>
                <w:sz w:val="24"/>
                <w:szCs w:val="24"/>
              </w:rPr>
            </w:rPrChange>
          </w:rPr>
          <w:t>affected counties</w:t>
        </w:r>
      </w:ins>
      <w:r w:rsidR="00A428E5" w:rsidRPr="007C2DDC">
        <w:rPr>
          <w:rFonts w:ascii="Times New Roman" w:hAnsi="Times New Roman" w:cs="Times New Roman"/>
          <w:color w:val="000000" w:themeColor="text1"/>
          <w:sz w:val="24"/>
          <w:szCs w:val="24"/>
          <w:rPrChange w:id="461" w:author="nayeem hasan" w:date="2020-08-19T04:23:00Z">
            <w:rPr>
              <w:rFonts w:ascii="Times New Roman" w:hAnsi="Times New Roman" w:cs="Times New Roman"/>
              <w:sz w:val="24"/>
              <w:szCs w:val="24"/>
            </w:rPr>
          </w:rPrChange>
        </w:rPr>
        <w:t xml:space="preserve"> in Europe</w:t>
      </w:r>
      <w:r w:rsidR="00981E28" w:rsidRPr="007C2DDC">
        <w:rPr>
          <w:rFonts w:ascii="Times New Roman" w:hAnsi="Times New Roman" w:cs="Times New Roman"/>
          <w:color w:val="000000" w:themeColor="text1"/>
          <w:sz w:val="24"/>
          <w:szCs w:val="24"/>
          <w:rPrChange w:id="462" w:author="nayeem hasan" w:date="2020-08-19T04:23:00Z">
            <w:rPr>
              <w:rFonts w:ascii="Times New Roman" w:hAnsi="Times New Roman" w:cs="Times New Roman"/>
              <w:sz w:val="24"/>
              <w:szCs w:val="24"/>
            </w:rPr>
          </w:rPrChange>
        </w:rPr>
        <w:fldChar w:fldCharType="begin" w:fldLock="1"/>
      </w:r>
      <w:r w:rsidR="00417329" w:rsidRPr="007C2DDC">
        <w:rPr>
          <w:rFonts w:ascii="Times New Roman" w:hAnsi="Times New Roman" w:cs="Times New Roman"/>
          <w:color w:val="000000" w:themeColor="text1"/>
          <w:sz w:val="24"/>
          <w:szCs w:val="24"/>
          <w:rPrChange w:id="463" w:author="nayeem hasan" w:date="2020-08-19T04:23:00Z">
            <w:rPr>
              <w:rFonts w:ascii="Times New Roman" w:hAnsi="Times New Roman" w:cs="Times New Roman"/>
              <w:sz w:val="24"/>
              <w:szCs w:val="24"/>
            </w:rPr>
          </w:rPrChange>
        </w:rPr>
        <w:instrText>ADDIN CSL_CITATION {"citationItems":[{"id":"ITEM-1","itemData":{"author":[{"dropping-particle":"","family":"World Health Organization","given":"","non-dropping-particle":"","parse-names":false,"suffix":""}],"id":"ITEM-1","issued":{"date-parts":[["2020"]]},"title":"Coronavirus disease 2019 (COVID-19) Situation Report – 97","type":"webpage"},"uris":["http://www.mendeley.com/documents/?uuid=338308f2-f5c7-32de-bd0f-7dcaf75f4994","http://www.mendeley.com/documents/?uuid=5df0653b-0853-4685-85f6-b01e4a3e1c55"]}],"mendeley":{"formattedCitation":"&lt;sup&gt;3&lt;/sup&gt;","plainTextFormattedCitation":"3","previouslyFormattedCitation":"&lt;sup&gt;3&lt;/sup&gt;"},"properties":{"noteIndex":0},"schema":"https://github.com/citation-style-language/schema/raw/master/csl-citation.json"}</w:instrText>
      </w:r>
      <w:r w:rsidR="00981E28" w:rsidRPr="007C2DDC">
        <w:rPr>
          <w:rFonts w:ascii="Times New Roman" w:hAnsi="Times New Roman" w:cs="Times New Roman"/>
          <w:color w:val="000000" w:themeColor="text1"/>
          <w:sz w:val="24"/>
          <w:szCs w:val="24"/>
          <w:rPrChange w:id="464" w:author="nayeem hasan" w:date="2020-08-19T04:23:00Z">
            <w:rPr>
              <w:rFonts w:ascii="Times New Roman" w:hAnsi="Times New Roman" w:cs="Times New Roman"/>
              <w:sz w:val="24"/>
              <w:szCs w:val="24"/>
            </w:rPr>
          </w:rPrChange>
        </w:rPr>
        <w:fldChar w:fldCharType="separate"/>
      </w:r>
      <w:r w:rsidR="0013013D" w:rsidRPr="007C2DDC">
        <w:rPr>
          <w:rFonts w:ascii="Times New Roman" w:hAnsi="Times New Roman" w:cs="Times New Roman"/>
          <w:noProof/>
          <w:color w:val="000000" w:themeColor="text1"/>
          <w:sz w:val="24"/>
          <w:szCs w:val="24"/>
          <w:vertAlign w:val="superscript"/>
          <w:rPrChange w:id="465" w:author="nayeem hasan" w:date="2020-08-19T04:23:00Z">
            <w:rPr>
              <w:rFonts w:ascii="Times New Roman" w:hAnsi="Times New Roman" w:cs="Times New Roman"/>
              <w:noProof/>
              <w:sz w:val="24"/>
              <w:szCs w:val="24"/>
              <w:vertAlign w:val="superscript"/>
            </w:rPr>
          </w:rPrChange>
        </w:rPr>
        <w:t>3</w:t>
      </w:r>
      <w:r w:rsidR="00981E28" w:rsidRPr="007C2DDC">
        <w:rPr>
          <w:rFonts w:ascii="Times New Roman" w:hAnsi="Times New Roman" w:cs="Times New Roman"/>
          <w:color w:val="000000" w:themeColor="text1"/>
          <w:sz w:val="24"/>
          <w:szCs w:val="24"/>
          <w:rPrChange w:id="466" w:author="nayeem hasan" w:date="2020-08-19T04:23:00Z">
            <w:rPr>
              <w:rFonts w:ascii="Times New Roman" w:hAnsi="Times New Roman" w:cs="Times New Roman"/>
              <w:sz w:val="24"/>
              <w:szCs w:val="24"/>
            </w:rPr>
          </w:rPrChange>
        </w:rPr>
        <w:fldChar w:fldCharType="end"/>
      </w:r>
      <w:ins w:id="467" w:author="Haider, Najmul" w:date="2020-08-13T13:29:00Z">
        <w:r w:rsidR="00890835" w:rsidRPr="007C2DDC">
          <w:rPr>
            <w:rFonts w:ascii="Times New Roman" w:hAnsi="Times New Roman" w:cs="Times New Roman"/>
            <w:color w:val="000000" w:themeColor="text1"/>
            <w:sz w:val="24"/>
            <w:szCs w:val="24"/>
            <w:rPrChange w:id="468" w:author="nayeem hasan" w:date="2020-08-19T04:23:00Z">
              <w:rPr>
                <w:rFonts w:ascii="Times New Roman" w:hAnsi="Times New Roman" w:cs="Times New Roman"/>
                <w:sz w:val="24"/>
                <w:szCs w:val="24"/>
              </w:rPr>
            </w:rPrChange>
          </w:rPr>
          <w:t xml:space="preserve"> , Brazil, Peru, Chile, </w:t>
        </w:r>
      </w:ins>
      <w:ins w:id="469" w:author="Haider, Najmul" w:date="2020-08-13T13:30:00Z">
        <w:r w:rsidR="00890835" w:rsidRPr="007C2DDC">
          <w:rPr>
            <w:rFonts w:ascii="Times New Roman" w:hAnsi="Times New Roman" w:cs="Times New Roman"/>
            <w:color w:val="000000" w:themeColor="text1"/>
            <w:sz w:val="24"/>
            <w:szCs w:val="24"/>
            <w:rPrChange w:id="470" w:author="nayeem hasan" w:date="2020-08-19T04:23:00Z">
              <w:rPr>
                <w:rFonts w:ascii="Times New Roman" w:hAnsi="Times New Roman" w:cs="Times New Roman"/>
                <w:sz w:val="24"/>
                <w:szCs w:val="24"/>
              </w:rPr>
            </w:rPrChange>
          </w:rPr>
          <w:t>Ecuador</w:t>
        </w:r>
      </w:ins>
      <w:ins w:id="471" w:author="Haider, Najmul" w:date="2020-08-13T13:29:00Z">
        <w:r w:rsidR="00890835" w:rsidRPr="007C2DDC">
          <w:rPr>
            <w:rFonts w:ascii="Times New Roman" w:hAnsi="Times New Roman" w:cs="Times New Roman"/>
            <w:color w:val="000000" w:themeColor="text1"/>
            <w:sz w:val="24"/>
            <w:szCs w:val="24"/>
            <w:rPrChange w:id="472" w:author="nayeem hasan" w:date="2020-08-19T04:23:00Z">
              <w:rPr>
                <w:rFonts w:ascii="Times New Roman" w:hAnsi="Times New Roman" w:cs="Times New Roman"/>
                <w:sz w:val="24"/>
                <w:szCs w:val="24"/>
              </w:rPr>
            </w:rPrChange>
          </w:rPr>
          <w:t xml:space="preserve"> are major victim in South</w:t>
        </w:r>
      </w:ins>
      <w:ins w:id="473" w:author="Haider, Najmul" w:date="2020-08-13T13:30:00Z">
        <w:r w:rsidR="00890835" w:rsidRPr="007C2DDC">
          <w:rPr>
            <w:rFonts w:ascii="Times New Roman" w:hAnsi="Times New Roman" w:cs="Times New Roman"/>
            <w:color w:val="000000" w:themeColor="text1"/>
            <w:sz w:val="24"/>
            <w:szCs w:val="24"/>
            <w:rPrChange w:id="474" w:author="nayeem hasan" w:date="2020-08-19T04:23:00Z">
              <w:rPr>
                <w:rFonts w:ascii="Times New Roman" w:hAnsi="Times New Roman" w:cs="Times New Roman"/>
                <w:sz w:val="24"/>
                <w:szCs w:val="24"/>
              </w:rPr>
            </w:rPrChange>
          </w:rPr>
          <w:t xml:space="preserve"> America, the United States of America and Mexico are primary </w:t>
        </w:r>
      </w:ins>
      <w:ins w:id="475" w:author="Haider, Najmul" w:date="2020-08-13T13:32:00Z">
        <w:r w:rsidR="007B5285" w:rsidRPr="007C2DDC">
          <w:rPr>
            <w:rFonts w:ascii="Times New Roman" w:hAnsi="Times New Roman" w:cs="Times New Roman"/>
            <w:color w:val="000000" w:themeColor="text1"/>
            <w:sz w:val="24"/>
            <w:szCs w:val="24"/>
            <w:rPrChange w:id="476" w:author="nayeem hasan" w:date="2020-08-19T04:23:00Z">
              <w:rPr>
                <w:rFonts w:ascii="Times New Roman" w:hAnsi="Times New Roman" w:cs="Times New Roman"/>
                <w:sz w:val="24"/>
                <w:szCs w:val="24"/>
              </w:rPr>
            </w:rPrChange>
          </w:rPr>
          <w:t xml:space="preserve">affected </w:t>
        </w:r>
        <w:proofErr w:type="spellStart"/>
        <w:r w:rsidR="007B5285" w:rsidRPr="007C2DDC">
          <w:rPr>
            <w:rFonts w:ascii="Times New Roman" w:hAnsi="Times New Roman" w:cs="Times New Roman"/>
            <w:color w:val="000000" w:themeColor="text1"/>
            <w:sz w:val="24"/>
            <w:szCs w:val="24"/>
            <w:rPrChange w:id="477" w:author="nayeem hasan" w:date="2020-08-19T04:23:00Z">
              <w:rPr>
                <w:rFonts w:ascii="Times New Roman" w:hAnsi="Times New Roman" w:cs="Times New Roman"/>
                <w:sz w:val="24"/>
                <w:szCs w:val="24"/>
              </w:rPr>
            </w:rPrChange>
          </w:rPr>
          <w:t>countreis</w:t>
        </w:r>
        <w:proofErr w:type="spellEnd"/>
        <w:r w:rsidR="007B5285" w:rsidRPr="007C2DDC">
          <w:rPr>
            <w:rFonts w:ascii="Times New Roman" w:hAnsi="Times New Roman" w:cs="Times New Roman"/>
            <w:color w:val="000000" w:themeColor="text1"/>
            <w:sz w:val="24"/>
            <w:szCs w:val="24"/>
            <w:rPrChange w:id="478" w:author="nayeem hasan" w:date="2020-08-19T04:23:00Z">
              <w:rPr>
                <w:rFonts w:ascii="Times New Roman" w:hAnsi="Times New Roman" w:cs="Times New Roman"/>
                <w:sz w:val="24"/>
                <w:szCs w:val="24"/>
              </w:rPr>
            </w:rPrChange>
          </w:rPr>
          <w:t xml:space="preserve"> in North America, South Africa, Egypt, Morocco and Nigeria are top reported </w:t>
        </w:r>
      </w:ins>
      <w:ins w:id="479" w:author="Haider, Najmul" w:date="2020-08-13T13:33:00Z">
        <w:r w:rsidR="007B5285" w:rsidRPr="007C2DDC">
          <w:rPr>
            <w:rFonts w:ascii="Times New Roman" w:hAnsi="Times New Roman" w:cs="Times New Roman"/>
            <w:color w:val="000000" w:themeColor="text1"/>
            <w:sz w:val="24"/>
            <w:szCs w:val="24"/>
            <w:rPrChange w:id="480" w:author="nayeem hasan" w:date="2020-08-19T04:23:00Z">
              <w:rPr>
                <w:rFonts w:ascii="Times New Roman" w:hAnsi="Times New Roman" w:cs="Times New Roman"/>
                <w:sz w:val="24"/>
                <w:szCs w:val="24"/>
              </w:rPr>
            </w:rPrChange>
          </w:rPr>
          <w:t>countries</w:t>
        </w:r>
      </w:ins>
      <w:ins w:id="481" w:author="Haider, Najmul" w:date="2020-08-13T13:32:00Z">
        <w:r w:rsidR="007B5285" w:rsidRPr="007C2DDC">
          <w:rPr>
            <w:rFonts w:ascii="Times New Roman" w:hAnsi="Times New Roman" w:cs="Times New Roman"/>
            <w:color w:val="000000" w:themeColor="text1"/>
            <w:sz w:val="24"/>
            <w:szCs w:val="24"/>
            <w:rPrChange w:id="482" w:author="nayeem hasan" w:date="2020-08-19T04:23:00Z">
              <w:rPr>
                <w:rFonts w:ascii="Times New Roman" w:hAnsi="Times New Roman" w:cs="Times New Roman"/>
                <w:sz w:val="24"/>
                <w:szCs w:val="24"/>
              </w:rPr>
            </w:rPrChange>
          </w:rPr>
          <w:t xml:space="preserve"> in Africa</w:t>
        </w:r>
      </w:ins>
      <w:r w:rsidR="00A428E5" w:rsidRPr="007C2DDC">
        <w:rPr>
          <w:rFonts w:ascii="Times New Roman" w:hAnsi="Times New Roman" w:cs="Times New Roman"/>
          <w:color w:val="000000" w:themeColor="text1"/>
          <w:sz w:val="24"/>
          <w:szCs w:val="24"/>
          <w:rPrChange w:id="483" w:author="nayeem hasan" w:date="2020-08-19T04:23:00Z">
            <w:rPr>
              <w:rFonts w:ascii="Times New Roman" w:hAnsi="Times New Roman" w:cs="Times New Roman"/>
              <w:sz w:val="24"/>
              <w:szCs w:val="24"/>
            </w:rPr>
          </w:rPrChange>
        </w:rPr>
        <w:t>.</w:t>
      </w:r>
      <w:r w:rsidR="00BF4286" w:rsidRPr="007C2DDC">
        <w:rPr>
          <w:rFonts w:ascii="Times New Roman" w:hAnsi="Times New Roman" w:cs="Times New Roman"/>
          <w:color w:val="000000" w:themeColor="text1"/>
          <w:sz w:val="24"/>
          <w:szCs w:val="24"/>
          <w:rPrChange w:id="484" w:author="nayeem hasan" w:date="2020-08-19T04:23:00Z">
            <w:rPr>
              <w:rFonts w:ascii="Times New Roman" w:hAnsi="Times New Roman" w:cs="Times New Roman"/>
              <w:sz w:val="24"/>
              <w:szCs w:val="24"/>
            </w:rPr>
          </w:rPrChange>
        </w:rPr>
        <w:t xml:space="preserve"> </w:t>
      </w:r>
      <w:ins w:id="485" w:author="Haider, Najmul" w:date="2020-08-14T11:57:00Z">
        <w:r w:rsidR="002E17C2" w:rsidRPr="007C2DDC">
          <w:rPr>
            <w:rFonts w:ascii="Times New Roman" w:hAnsi="Times New Roman" w:cs="Times New Roman"/>
            <w:color w:val="000000" w:themeColor="text1"/>
            <w:sz w:val="24"/>
            <w:szCs w:val="24"/>
            <w:rPrChange w:id="486" w:author="nayeem hasan" w:date="2020-08-19T04:23:00Z">
              <w:rPr>
                <w:rFonts w:ascii="Times New Roman" w:hAnsi="Times New Roman" w:cs="Times New Roman"/>
                <w:sz w:val="24"/>
                <w:szCs w:val="24"/>
              </w:rPr>
            </w:rPrChange>
          </w:rPr>
          <w:t xml:space="preserve">In terms of mortality, </w:t>
        </w:r>
      </w:ins>
      <w:moveToRangeStart w:id="487" w:author="Haider, Najmul" w:date="2020-08-14T11:57:00Z" w:name="move48298680"/>
      <w:moveTo w:id="488" w:author="Haider, Najmul" w:date="2020-08-14T11:57:00Z">
        <w:r w:rsidR="002E17C2" w:rsidRPr="007C2DDC">
          <w:rPr>
            <w:rFonts w:ascii="Times New Roman" w:hAnsi="Times New Roman" w:cs="Times New Roman"/>
            <w:color w:val="000000" w:themeColor="text1"/>
            <w:sz w:val="24"/>
            <w:szCs w:val="24"/>
            <w:rPrChange w:id="489" w:author="nayeem hasan" w:date="2020-08-19T04:23:00Z">
              <w:rPr>
                <w:rFonts w:ascii="Times New Roman" w:hAnsi="Times New Roman" w:cs="Times New Roman"/>
                <w:sz w:val="24"/>
                <w:szCs w:val="24"/>
              </w:rPr>
            </w:rPrChange>
          </w:rPr>
          <w:t>France (29,813 deaths, 18.1%), Italy (34,744 deaths, 14.5%) and Spain (28,355 deaths, 11.4%) and UK (43,575 deaths, 15.4%) are leading the list</w:t>
        </w:r>
        <w:del w:id="490" w:author="Haider, Najmul" w:date="2020-08-14T11:57:00Z">
          <w:r w:rsidR="002E17C2" w:rsidRPr="007C2DDC" w:rsidDel="002E17C2">
            <w:rPr>
              <w:rFonts w:ascii="Times New Roman" w:hAnsi="Times New Roman" w:cs="Times New Roman"/>
              <w:color w:val="000000" w:themeColor="text1"/>
              <w:sz w:val="24"/>
              <w:szCs w:val="24"/>
              <w:rPrChange w:id="491" w:author="nayeem hasan" w:date="2020-08-19T04:23:00Z">
                <w:rPr>
                  <w:rFonts w:ascii="Times New Roman" w:hAnsi="Times New Roman" w:cs="Times New Roman"/>
                  <w:sz w:val="24"/>
                  <w:szCs w:val="24"/>
                </w:rPr>
              </w:rPrChange>
            </w:rPr>
            <w:delText xml:space="preserve"> in terms of case- fatality rates</w:delText>
          </w:r>
        </w:del>
        <w:r w:rsidR="002E17C2" w:rsidRPr="007C2DDC">
          <w:rPr>
            <w:rFonts w:ascii="Times New Roman" w:hAnsi="Times New Roman" w:cs="Times New Roman"/>
            <w:color w:val="000000" w:themeColor="text1"/>
            <w:sz w:val="24"/>
            <w:szCs w:val="24"/>
            <w:rPrChange w:id="492" w:author="nayeem hasan" w:date="2020-08-19T04:23:00Z">
              <w:rPr>
                <w:rFonts w:ascii="Times New Roman" w:hAnsi="Times New Roman" w:cs="Times New Roman"/>
                <w:sz w:val="24"/>
                <w:szCs w:val="24"/>
              </w:rPr>
            </w:rPrChange>
          </w:rPr>
          <w:fldChar w:fldCharType="begin" w:fldLock="1"/>
        </w:r>
      </w:moveTo>
      <w:r w:rsidR="00F42DDA" w:rsidRPr="007C2DDC">
        <w:rPr>
          <w:rFonts w:ascii="Times New Roman" w:hAnsi="Times New Roman" w:cs="Times New Roman"/>
          <w:color w:val="000000" w:themeColor="text1"/>
          <w:sz w:val="24"/>
          <w:szCs w:val="24"/>
          <w:rPrChange w:id="493" w:author="nayeem hasan" w:date="2020-08-19T04:23:00Z">
            <w:rPr>
              <w:rFonts w:ascii="Times New Roman" w:hAnsi="Times New Roman" w:cs="Times New Roman"/>
              <w:sz w:val="24"/>
              <w:szCs w:val="24"/>
            </w:rPr>
          </w:rPrChange>
        </w:rPr>
        <w:instrText>ADDIN CSL_CITATION {"citationItems":[{"id":"ITEM-1","itemData":{"author":[{"dropping-particle":"","family":"Roser","given":"Max","non-dropping-particle":"","parse-names":false,"suffix":""},{"dropping-particle":"","family":"Ritchie","given":"Hannah","non-dropping-particle":"","parse-names":false,"suffix":""},{"dropping-particle":"","family":"Ortiz-Ospina","given":"Esteban","non-dropping-particle":"","parse-names":false,"suffix":""}],"container-title":"Our World in Data","id":"ITEM-1","issued":{"date-parts":[["2020"]]},"title":"Case fatality rate of the ongoing COVID-19 pandemic","type":"webpage"},"uris":["http://www.mendeley.com/documents/?uuid=0a20b318-2b40-39d4-b8cb-f22246107eb5","http://www.mendeley.com/documents/?uuid=5c36fcfe-e9c8-408a-9178-8141d0db9781"]}],"mendeley":{"formattedCitation":"&lt;sup&gt;4&lt;/sup&gt;","plainTextFormattedCitation":"4","previouslyFormattedCitation":"&lt;sup&gt;4&lt;/sup&gt;"},"properties":{"noteIndex":0},"schema":"https://github.com/citation-style-language/schema/raw/master/csl-citation.json"}</w:instrText>
      </w:r>
      <w:moveTo w:id="494" w:author="Haider, Najmul" w:date="2020-08-14T11:57:00Z">
        <w:r w:rsidR="002E17C2" w:rsidRPr="007C2DDC">
          <w:rPr>
            <w:rFonts w:ascii="Times New Roman" w:hAnsi="Times New Roman" w:cs="Times New Roman"/>
            <w:color w:val="000000" w:themeColor="text1"/>
            <w:sz w:val="24"/>
            <w:szCs w:val="24"/>
            <w:rPrChange w:id="495" w:author="nayeem hasan" w:date="2020-08-19T04:23:00Z">
              <w:rPr>
                <w:rFonts w:ascii="Times New Roman" w:hAnsi="Times New Roman" w:cs="Times New Roman"/>
                <w:sz w:val="24"/>
                <w:szCs w:val="24"/>
              </w:rPr>
            </w:rPrChange>
          </w:rPr>
          <w:fldChar w:fldCharType="separate"/>
        </w:r>
      </w:moveTo>
      <w:r w:rsidR="00F42DDA" w:rsidRPr="007C2DDC">
        <w:rPr>
          <w:rFonts w:ascii="Times New Roman" w:hAnsi="Times New Roman" w:cs="Times New Roman"/>
          <w:noProof/>
          <w:color w:val="000000" w:themeColor="text1"/>
          <w:sz w:val="24"/>
          <w:szCs w:val="24"/>
          <w:vertAlign w:val="superscript"/>
          <w:rPrChange w:id="496" w:author="nayeem hasan" w:date="2020-08-19T04:23:00Z">
            <w:rPr>
              <w:rFonts w:ascii="Times New Roman" w:hAnsi="Times New Roman" w:cs="Times New Roman"/>
              <w:noProof/>
              <w:sz w:val="24"/>
              <w:szCs w:val="24"/>
              <w:vertAlign w:val="superscript"/>
            </w:rPr>
          </w:rPrChange>
        </w:rPr>
        <w:t>4</w:t>
      </w:r>
      <w:moveTo w:id="497" w:author="Haider, Najmul" w:date="2020-08-14T11:57:00Z">
        <w:r w:rsidR="002E17C2" w:rsidRPr="007C2DDC">
          <w:rPr>
            <w:rFonts w:ascii="Times New Roman" w:hAnsi="Times New Roman" w:cs="Times New Roman"/>
            <w:color w:val="000000" w:themeColor="text1"/>
            <w:sz w:val="24"/>
            <w:szCs w:val="24"/>
            <w:rPrChange w:id="498" w:author="nayeem hasan" w:date="2020-08-19T04:23:00Z">
              <w:rPr>
                <w:rFonts w:ascii="Times New Roman" w:hAnsi="Times New Roman" w:cs="Times New Roman"/>
                <w:sz w:val="24"/>
                <w:szCs w:val="24"/>
              </w:rPr>
            </w:rPrChange>
          </w:rPr>
          <w:fldChar w:fldCharType="end"/>
        </w:r>
        <w:r w:rsidR="002E17C2" w:rsidRPr="007C2DDC">
          <w:rPr>
            <w:rFonts w:ascii="Times New Roman" w:hAnsi="Times New Roman" w:cs="Times New Roman"/>
            <w:color w:val="000000" w:themeColor="text1"/>
            <w:sz w:val="24"/>
            <w:szCs w:val="24"/>
            <w:rPrChange w:id="499" w:author="nayeem hasan" w:date="2020-08-19T04:23:00Z">
              <w:rPr>
                <w:rFonts w:ascii="Times New Roman" w:hAnsi="Times New Roman" w:cs="Times New Roman"/>
                <w:sz w:val="24"/>
                <w:szCs w:val="24"/>
              </w:rPr>
            </w:rPrChange>
          </w:rPr>
          <w:t xml:space="preserve">.  </w:t>
        </w:r>
      </w:moveTo>
    </w:p>
    <w:moveToRangeEnd w:id="487"/>
    <w:p w14:paraId="22697780" w14:textId="30DB2821" w:rsidR="00DF3BB4" w:rsidRPr="007C2DDC" w:rsidRDefault="00DF3BB4" w:rsidP="00F645FC">
      <w:pPr>
        <w:spacing w:after="0" w:line="480" w:lineRule="auto"/>
        <w:jc w:val="both"/>
        <w:rPr>
          <w:ins w:id="500" w:author="Haider, Najmul" w:date="2020-08-13T17:26:00Z"/>
          <w:rFonts w:ascii="Times New Roman" w:hAnsi="Times New Roman" w:cs="Times New Roman"/>
          <w:color w:val="000000" w:themeColor="text1"/>
          <w:sz w:val="24"/>
          <w:szCs w:val="24"/>
          <w:rPrChange w:id="501" w:author="nayeem hasan" w:date="2020-08-19T04:23:00Z">
            <w:rPr>
              <w:ins w:id="502" w:author="Haider, Najmul" w:date="2020-08-13T17:26:00Z"/>
              <w:rFonts w:ascii="Times New Roman" w:hAnsi="Times New Roman" w:cs="Times New Roman"/>
              <w:sz w:val="24"/>
              <w:szCs w:val="24"/>
            </w:rPr>
          </w:rPrChange>
        </w:rPr>
      </w:pPr>
    </w:p>
    <w:p w14:paraId="233A5781" w14:textId="225336D2" w:rsidR="00FA625C" w:rsidRPr="007C2DDC" w:rsidRDefault="00712242" w:rsidP="00FA625C">
      <w:pPr>
        <w:autoSpaceDE w:val="0"/>
        <w:autoSpaceDN w:val="0"/>
        <w:adjustRightInd w:val="0"/>
        <w:spacing w:after="0" w:line="360" w:lineRule="auto"/>
        <w:rPr>
          <w:ins w:id="503" w:author="Haider, Najmul" w:date="2020-08-14T11:52:00Z"/>
          <w:rFonts w:ascii="Times New Roman" w:hAnsi="Times New Roman" w:cs="Times New Roman"/>
          <w:color w:val="000000" w:themeColor="text1"/>
          <w:sz w:val="24"/>
          <w:szCs w:val="24"/>
          <w:rPrChange w:id="504" w:author="nayeem hasan" w:date="2020-08-19T04:23:00Z">
            <w:rPr>
              <w:ins w:id="505" w:author="Haider, Najmul" w:date="2020-08-14T11:52:00Z"/>
              <w:rFonts w:ascii="Times New Roman" w:hAnsi="Times New Roman" w:cs="Times New Roman"/>
              <w:color w:val="000000"/>
              <w:sz w:val="24"/>
              <w:szCs w:val="24"/>
            </w:rPr>
          </w:rPrChange>
        </w:rPr>
      </w:pPr>
      <w:ins w:id="506" w:author="Haider, Najmul" w:date="2020-08-13T17:22:00Z">
        <w:r w:rsidRPr="007C2DDC">
          <w:rPr>
            <w:rFonts w:ascii="Times New Roman" w:hAnsi="Times New Roman" w:cs="Times New Roman"/>
            <w:color w:val="000000" w:themeColor="text1"/>
            <w:sz w:val="24"/>
            <w:szCs w:val="24"/>
            <w:rPrChange w:id="507" w:author="nayeem hasan" w:date="2020-08-19T04:23:00Z">
              <w:rPr>
                <w:rFonts w:ascii="Times New Roman" w:hAnsi="Times New Roman" w:cs="Times New Roman"/>
                <w:sz w:val="24"/>
                <w:szCs w:val="24"/>
              </w:rPr>
            </w:rPrChange>
          </w:rPr>
          <w:t xml:space="preserve">An important question </w:t>
        </w:r>
      </w:ins>
      <w:ins w:id="508" w:author="Haider, Najmul" w:date="2020-08-13T17:23:00Z">
        <w:r w:rsidR="00F33814" w:rsidRPr="007C2DDC">
          <w:rPr>
            <w:rFonts w:ascii="Times New Roman" w:hAnsi="Times New Roman" w:cs="Times New Roman"/>
            <w:color w:val="000000" w:themeColor="text1"/>
            <w:sz w:val="24"/>
            <w:szCs w:val="24"/>
            <w:rPrChange w:id="509" w:author="nayeem hasan" w:date="2020-08-19T04:23:00Z">
              <w:rPr>
                <w:rFonts w:ascii="Times New Roman" w:hAnsi="Times New Roman" w:cs="Times New Roman"/>
                <w:sz w:val="24"/>
                <w:szCs w:val="24"/>
              </w:rPr>
            </w:rPrChange>
          </w:rPr>
          <w:t xml:space="preserve">is why the mortality rate due to COVID-19 varies so greatly in </w:t>
        </w:r>
      </w:ins>
      <w:ins w:id="510" w:author="Haider, Najmul" w:date="2020-08-13T17:24:00Z">
        <w:r w:rsidR="00F33814" w:rsidRPr="007C2DDC">
          <w:rPr>
            <w:rFonts w:ascii="Times New Roman" w:hAnsi="Times New Roman" w:cs="Times New Roman"/>
            <w:color w:val="000000" w:themeColor="text1"/>
            <w:sz w:val="24"/>
            <w:szCs w:val="24"/>
            <w:rPrChange w:id="511" w:author="nayeem hasan" w:date="2020-08-19T04:23:00Z">
              <w:rPr>
                <w:rFonts w:ascii="Times New Roman" w:hAnsi="Times New Roman" w:cs="Times New Roman"/>
                <w:sz w:val="24"/>
                <w:szCs w:val="24"/>
              </w:rPr>
            </w:rPrChange>
          </w:rPr>
          <w:t>different</w:t>
        </w:r>
      </w:ins>
      <w:ins w:id="512" w:author="Haider, Najmul" w:date="2020-08-13T17:23:00Z">
        <w:r w:rsidR="00F33814" w:rsidRPr="007C2DDC">
          <w:rPr>
            <w:rFonts w:ascii="Times New Roman" w:hAnsi="Times New Roman" w:cs="Times New Roman"/>
            <w:color w:val="000000" w:themeColor="text1"/>
            <w:sz w:val="24"/>
            <w:szCs w:val="24"/>
            <w:rPrChange w:id="513" w:author="nayeem hasan" w:date="2020-08-19T04:23:00Z">
              <w:rPr>
                <w:rFonts w:ascii="Times New Roman" w:hAnsi="Times New Roman" w:cs="Times New Roman"/>
                <w:sz w:val="24"/>
                <w:szCs w:val="24"/>
              </w:rPr>
            </w:rPrChange>
          </w:rPr>
          <w:t xml:space="preserve"> </w:t>
        </w:r>
      </w:ins>
      <w:ins w:id="514" w:author="Haider, Najmul" w:date="2020-08-13T17:24:00Z">
        <w:r w:rsidR="00F33814" w:rsidRPr="007C2DDC">
          <w:rPr>
            <w:rFonts w:ascii="Times New Roman" w:hAnsi="Times New Roman" w:cs="Times New Roman"/>
            <w:color w:val="000000" w:themeColor="text1"/>
            <w:sz w:val="24"/>
            <w:szCs w:val="24"/>
            <w:rPrChange w:id="515" w:author="nayeem hasan" w:date="2020-08-19T04:23:00Z">
              <w:rPr>
                <w:rFonts w:ascii="Times New Roman" w:hAnsi="Times New Roman" w:cs="Times New Roman"/>
                <w:sz w:val="24"/>
                <w:szCs w:val="24"/>
              </w:rPr>
            </w:rPrChange>
          </w:rPr>
          <w:t>countries</w:t>
        </w:r>
      </w:ins>
      <w:ins w:id="516" w:author="Haider, Najmul" w:date="2020-08-13T17:23:00Z">
        <w:r w:rsidR="00F33814" w:rsidRPr="007C2DDC">
          <w:rPr>
            <w:rFonts w:ascii="Times New Roman" w:hAnsi="Times New Roman" w:cs="Times New Roman"/>
            <w:color w:val="000000" w:themeColor="text1"/>
            <w:sz w:val="24"/>
            <w:szCs w:val="24"/>
            <w:rPrChange w:id="517" w:author="nayeem hasan" w:date="2020-08-19T04:23:00Z">
              <w:rPr>
                <w:rFonts w:ascii="Times New Roman" w:hAnsi="Times New Roman" w:cs="Times New Roman"/>
                <w:sz w:val="24"/>
                <w:szCs w:val="24"/>
              </w:rPr>
            </w:rPrChange>
          </w:rPr>
          <w:t xml:space="preserve">. </w:t>
        </w:r>
      </w:ins>
      <w:ins w:id="518" w:author="Haider, Najmul" w:date="2020-08-14T11:47:00Z">
        <w:r w:rsidR="00EF4DAA" w:rsidRPr="007C2DDC">
          <w:rPr>
            <w:rFonts w:ascii="Times New Roman" w:hAnsi="Times New Roman" w:cs="Times New Roman"/>
            <w:color w:val="000000" w:themeColor="text1"/>
            <w:sz w:val="24"/>
            <w:szCs w:val="24"/>
            <w:rPrChange w:id="519" w:author="nayeem hasan" w:date="2020-08-19T04:23:00Z">
              <w:rPr>
                <w:rFonts w:ascii="Times New Roman" w:hAnsi="Times New Roman" w:cs="Times New Roman"/>
                <w:color w:val="000000"/>
                <w:sz w:val="24"/>
                <w:szCs w:val="24"/>
              </w:rPr>
            </w:rPrChange>
          </w:rPr>
          <w:t>For example, th</w:t>
        </w:r>
        <w:r w:rsidR="00EF4DAA" w:rsidRPr="007C2DDC">
          <w:rPr>
            <w:rFonts w:ascii="Times New Roman" w:hAnsi="Times New Roman" w:cs="Times New Roman"/>
            <w:color w:val="000000" w:themeColor="text1"/>
            <w:sz w:val="24"/>
            <w:szCs w:val="24"/>
            <w:rPrChange w:id="520" w:author="nayeem hasan" w:date="2020-08-19T04:23:00Z">
              <w:rPr>
                <w:rFonts w:ascii="Times New Roman" w:hAnsi="Times New Roman" w:cs="Times New Roman"/>
                <w:sz w:val="24"/>
                <w:szCs w:val="24"/>
              </w:rPr>
            </w:rPrChange>
          </w:rPr>
          <w:t xml:space="preserve">e mortality rate of COVID-19 </w:t>
        </w:r>
      </w:ins>
      <w:ins w:id="521" w:author="Haider, Najmul" w:date="2020-08-14T11:48:00Z">
        <w:r w:rsidR="00EF4DAA" w:rsidRPr="007C2DDC">
          <w:rPr>
            <w:rFonts w:ascii="Times New Roman" w:hAnsi="Times New Roman" w:cs="Times New Roman"/>
            <w:color w:val="000000" w:themeColor="text1"/>
            <w:sz w:val="24"/>
            <w:szCs w:val="24"/>
            <w:rPrChange w:id="522" w:author="nayeem hasan" w:date="2020-08-19T04:23:00Z">
              <w:rPr>
                <w:rFonts w:ascii="Times New Roman" w:hAnsi="Times New Roman" w:cs="Times New Roman"/>
                <w:sz w:val="24"/>
                <w:szCs w:val="24"/>
              </w:rPr>
            </w:rPrChange>
          </w:rPr>
          <w:t xml:space="preserve">varies </w:t>
        </w:r>
      </w:ins>
      <w:ins w:id="523" w:author="Haider, Najmul" w:date="2020-08-14T11:47:00Z">
        <w:r w:rsidR="00EF4DAA" w:rsidRPr="007C2DDC">
          <w:rPr>
            <w:rFonts w:ascii="Times New Roman" w:hAnsi="Times New Roman" w:cs="Times New Roman"/>
            <w:color w:val="000000" w:themeColor="text1"/>
            <w:sz w:val="24"/>
            <w:szCs w:val="24"/>
            <w:rPrChange w:id="524" w:author="nayeem hasan" w:date="2020-08-19T04:23:00Z">
              <w:rPr>
                <w:rFonts w:ascii="Times New Roman" w:hAnsi="Times New Roman" w:cs="Times New Roman"/>
                <w:sz w:val="24"/>
                <w:szCs w:val="24"/>
              </w:rPr>
            </w:rPrChange>
          </w:rPr>
          <w:t>from 26% in Yemen to 0.1% in Singapore.</w:t>
        </w:r>
      </w:ins>
      <w:ins w:id="525" w:author="Haider, Najmul" w:date="2020-08-14T11:48:00Z">
        <w:r w:rsidR="00EF4DAA" w:rsidRPr="007C2DDC">
          <w:rPr>
            <w:rFonts w:ascii="Times New Roman" w:hAnsi="Times New Roman" w:cs="Times New Roman"/>
            <w:color w:val="000000" w:themeColor="text1"/>
            <w:sz w:val="24"/>
            <w:szCs w:val="24"/>
            <w:rPrChange w:id="526" w:author="nayeem hasan" w:date="2020-08-19T04:23:00Z">
              <w:rPr>
                <w:rFonts w:ascii="Times New Roman" w:hAnsi="Times New Roman" w:cs="Times New Roman"/>
                <w:sz w:val="24"/>
                <w:szCs w:val="24"/>
              </w:rPr>
            </w:rPrChange>
          </w:rPr>
          <w:t xml:space="preserve"> </w:t>
        </w:r>
      </w:ins>
      <w:ins w:id="527" w:author="Haider, Najmul" w:date="2020-08-13T17:18:00Z">
        <w:r w:rsidRPr="007C2DDC">
          <w:rPr>
            <w:rFonts w:ascii="Times New Roman" w:hAnsi="Times New Roman" w:cs="Times New Roman"/>
            <w:color w:val="000000" w:themeColor="text1"/>
            <w:sz w:val="24"/>
            <w:szCs w:val="24"/>
            <w:rPrChange w:id="528" w:author="nayeem hasan" w:date="2020-08-19T04:23:00Z">
              <w:rPr>
                <w:rFonts w:ascii="Times New Roman" w:hAnsi="Times New Roman" w:cs="Times New Roman"/>
                <w:sz w:val="24"/>
                <w:szCs w:val="24"/>
              </w:rPr>
            </w:rPrChange>
          </w:rPr>
          <w:t>A recent study described possibl</w:t>
        </w:r>
        <w:r w:rsidR="00DF3BB4" w:rsidRPr="007C2DDC">
          <w:rPr>
            <w:rFonts w:ascii="Times New Roman" w:hAnsi="Times New Roman" w:cs="Times New Roman"/>
            <w:color w:val="000000" w:themeColor="text1"/>
            <w:sz w:val="24"/>
            <w:szCs w:val="24"/>
            <w:rPrChange w:id="529" w:author="nayeem hasan" w:date="2020-08-19T04:23:00Z">
              <w:rPr>
                <w:rFonts w:ascii="Times New Roman" w:hAnsi="Times New Roman" w:cs="Times New Roman"/>
                <w:sz w:val="24"/>
                <w:szCs w:val="24"/>
              </w:rPr>
            </w:rPrChange>
          </w:rPr>
          <w:t>e drivers behind s</w:t>
        </w:r>
        <w:r w:rsidR="000D6582" w:rsidRPr="007C2DDC">
          <w:rPr>
            <w:rFonts w:ascii="Times New Roman" w:hAnsi="Times New Roman" w:cs="Times New Roman"/>
            <w:color w:val="000000" w:themeColor="text1"/>
            <w:sz w:val="24"/>
            <w:szCs w:val="24"/>
            <w:rPrChange w:id="530" w:author="nayeem hasan" w:date="2020-08-19T04:23:00Z">
              <w:rPr>
                <w:rFonts w:ascii="Times New Roman" w:hAnsi="Times New Roman" w:cs="Times New Roman"/>
                <w:sz w:val="24"/>
                <w:szCs w:val="24"/>
              </w:rPr>
            </w:rPrChange>
          </w:rPr>
          <w:t xml:space="preserve">uch </w:t>
        </w:r>
      </w:ins>
      <w:ins w:id="531" w:author="Haider, Najmul" w:date="2020-08-14T11:48:00Z">
        <w:r w:rsidR="00243C82" w:rsidRPr="007C2DDC">
          <w:rPr>
            <w:rFonts w:ascii="Times New Roman" w:hAnsi="Times New Roman" w:cs="Times New Roman"/>
            <w:color w:val="000000" w:themeColor="text1"/>
            <w:sz w:val="24"/>
            <w:szCs w:val="24"/>
            <w:rPrChange w:id="532" w:author="nayeem hasan" w:date="2020-08-19T04:23:00Z">
              <w:rPr>
                <w:rFonts w:ascii="Times New Roman" w:hAnsi="Times New Roman" w:cs="Times New Roman"/>
                <w:sz w:val="24"/>
                <w:szCs w:val="24"/>
              </w:rPr>
            </w:rPrChange>
          </w:rPr>
          <w:t xml:space="preserve">national level </w:t>
        </w:r>
      </w:ins>
      <w:ins w:id="533" w:author="Haider, Najmul" w:date="2020-08-13T17:18:00Z">
        <w:r w:rsidR="000D6582" w:rsidRPr="007C2DDC">
          <w:rPr>
            <w:rFonts w:ascii="Times New Roman" w:hAnsi="Times New Roman" w:cs="Times New Roman"/>
            <w:color w:val="000000" w:themeColor="text1"/>
            <w:sz w:val="24"/>
            <w:szCs w:val="24"/>
            <w:rPrChange w:id="534" w:author="nayeem hasan" w:date="2020-08-19T04:23:00Z">
              <w:rPr>
                <w:rFonts w:ascii="Times New Roman" w:hAnsi="Times New Roman" w:cs="Times New Roman"/>
                <w:sz w:val="24"/>
                <w:szCs w:val="24"/>
              </w:rPr>
            </w:rPrChange>
          </w:rPr>
          <w:t>variation</w:t>
        </w:r>
      </w:ins>
      <w:ins w:id="535" w:author="Haider, Najmul" w:date="2020-08-14T11:45:00Z">
        <w:r w:rsidR="0013013D" w:rsidRPr="007C2DDC">
          <w:rPr>
            <w:rFonts w:ascii="Times New Roman" w:hAnsi="Times New Roman" w:cs="Times New Roman"/>
            <w:color w:val="000000" w:themeColor="text1"/>
            <w:sz w:val="24"/>
            <w:szCs w:val="24"/>
            <w:rPrChange w:id="536" w:author="nayeem hasan" w:date="2020-08-19T04:23:00Z">
              <w:rPr>
                <w:rFonts w:ascii="Times New Roman" w:hAnsi="Times New Roman" w:cs="Times New Roman"/>
                <w:sz w:val="24"/>
                <w:szCs w:val="24"/>
              </w:rPr>
            </w:rPrChange>
          </w:rPr>
          <w:t xml:space="preserve"> </w:t>
        </w:r>
      </w:ins>
      <w:r w:rsidR="0013013D" w:rsidRPr="007C2DDC">
        <w:rPr>
          <w:rFonts w:ascii="Times New Roman" w:hAnsi="Times New Roman" w:cs="Times New Roman"/>
          <w:color w:val="000000" w:themeColor="text1"/>
          <w:sz w:val="24"/>
          <w:szCs w:val="24"/>
          <w:rPrChange w:id="537" w:author="nayeem hasan" w:date="2020-08-19T04:23:00Z">
            <w:rPr>
              <w:rFonts w:ascii="Times New Roman" w:hAnsi="Times New Roman" w:cs="Times New Roman"/>
              <w:sz w:val="24"/>
              <w:szCs w:val="24"/>
            </w:rPr>
          </w:rPrChange>
        </w:rPr>
        <w:fldChar w:fldCharType="begin" w:fldLock="1"/>
      </w:r>
      <w:r w:rsidR="00F42DDA" w:rsidRPr="007C2DDC">
        <w:rPr>
          <w:rFonts w:ascii="Times New Roman" w:hAnsi="Times New Roman" w:cs="Times New Roman"/>
          <w:color w:val="000000" w:themeColor="text1"/>
          <w:sz w:val="24"/>
          <w:szCs w:val="24"/>
          <w:rPrChange w:id="538" w:author="nayeem hasan" w:date="2020-08-19T04:23:00Z">
            <w:rPr>
              <w:rFonts w:ascii="Times New Roman" w:hAnsi="Times New Roman" w:cs="Times New Roman"/>
              <w:sz w:val="24"/>
              <w:szCs w:val="24"/>
            </w:rPr>
          </w:rPrChange>
        </w:rPr>
        <w:instrText>ADDIN CSL_CITATION {"citationItems":[{"id":"ITEM-1","itemData":{"DOI":"10.1038/s41598-020-68862-x","ISSN":"2045-2322","abstract":"A question central to the Covid-19 pandemic is why the Covid-19 mortality rate varies so greatly across countries. This study aims to investigate factors associated with cross-country variation in Covid-19 mortality. Covid-19 mortality rate was calculated as number of deaths per 100 Covid-19 cases. To identify factors associated with Covid-19 mortality rate, linear regressions were applied to a cross-sectional dataset comprising 169 countries. We retrieved data from the Worldometer website, the Worldwide Governance Indicators, World Development Indicators, and Logistics Performance Indicators databases. Covid-19 mortality rate was negatively associated with Covid-19 test number per 100 people (RR = 0.92, P = 0.001), government effectiveness score (RR = 0.96, P = 0.017), and number of hospital beds (RR = 0.85, P &lt; 0.001). Covid-19 mortality rate was positively associated with proportion of population aged 65 or older (RR = 1.12, P &lt; 0.001) and transport infrastructure quality score (RR = 1.08, P = 0.002). Furthermore, the negative association between Covid-19 mortality and test number was stronger among low-income countries and countries with lower government effectiveness scores, younger populations and fewer hospital beds. Predicted mortality rates were highly associated with observed mortality rates (r = 0.77; P &lt; 0.001). Increasing Covid-19 testing, improving government effectiveness and increasing hospital beds may have the potential to attenuate Covid-19 mortality.","author":[{"dropping-particle":"","family":"Liang","given":"Li-Lin","non-dropping-particle":"","parse-names":false,"suffix":""},{"dropping-particle":"","family":"Tseng","given":"Ching-Hung","non-dropping-particle":"","parse-names":false,"suffix":""},{"dropping-particle":"","family":"Ho","given":"Hsiu J.","non-dropping-particle":"","parse-names":false,"suffix":""},{"dropping-particle":"","family":"Wu","given":"Chun-Ying","non-dropping-particle":"","parse-names":false,"suffix":""}],"container-title":"Scientific Reports","id":"ITEM-1","issue":"1","issued":{"date-parts":[["2020","12","24"]]},"page":"12567","title":"Covid-19 mortality is negatively associated with test number and government effectiveness","type":"article-journal","volume":"10"},"uris":["http://www.mendeley.com/documents/?uuid=a897e3cf-3dc3-4d5c-a781-f963a591cc44"]}],"mendeley":{"formattedCitation":"&lt;sup&gt;5&lt;/sup&gt;","plainTextFormattedCitation":"5","previouslyFormattedCitation":"&lt;sup&gt;5&lt;/sup&gt;"},"properties":{"noteIndex":0},"schema":"https://github.com/citation-style-language/schema/raw/master/csl-citation.json"}</w:instrText>
      </w:r>
      <w:r w:rsidR="0013013D" w:rsidRPr="007C2DDC">
        <w:rPr>
          <w:rFonts w:ascii="Times New Roman" w:hAnsi="Times New Roman" w:cs="Times New Roman"/>
          <w:color w:val="000000" w:themeColor="text1"/>
          <w:sz w:val="24"/>
          <w:szCs w:val="24"/>
          <w:rPrChange w:id="539" w:author="nayeem hasan" w:date="2020-08-19T04:23:00Z">
            <w:rPr>
              <w:rFonts w:ascii="Times New Roman" w:hAnsi="Times New Roman" w:cs="Times New Roman"/>
              <w:sz w:val="24"/>
              <w:szCs w:val="24"/>
            </w:rPr>
          </w:rPrChange>
        </w:rPr>
        <w:fldChar w:fldCharType="separate"/>
      </w:r>
      <w:r w:rsidR="00F42DDA" w:rsidRPr="007C2DDC">
        <w:rPr>
          <w:rFonts w:ascii="Times New Roman" w:hAnsi="Times New Roman" w:cs="Times New Roman"/>
          <w:noProof/>
          <w:color w:val="000000" w:themeColor="text1"/>
          <w:sz w:val="24"/>
          <w:szCs w:val="24"/>
          <w:vertAlign w:val="superscript"/>
          <w:rPrChange w:id="540" w:author="nayeem hasan" w:date="2020-08-19T04:23:00Z">
            <w:rPr>
              <w:rFonts w:ascii="Times New Roman" w:hAnsi="Times New Roman" w:cs="Times New Roman"/>
              <w:noProof/>
              <w:sz w:val="24"/>
              <w:szCs w:val="24"/>
              <w:vertAlign w:val="superscript"/>
            </w:rPr>
          </w:rPrChange>
        </w:rPr>
        <w:t>5</w:t>
      </w:r>
      <w:ins w:id="541" w:author="Haider, Najmul" w:date="2020-08-14T11:45:00Z">
        <w:r w:rsidR="0013013D" w:rsidRPr="007C2DDC">
          <w:rPr>
            <w:rFonts w:ascii="Times New Roman" w:hAnsi="Times New Roman" w:cs="Times New Roman"/>
            <w:color w:val="000000" w:themeColor="text1"/>
            <w:sz w:val="24"/>
            <w:szCs w:val="24"/>
            <w:rPrChange w:id="542" w:author="nayeem hasan" w:date="2020-08-19T04:23:00Z">
              <w:rPr>
                <w:rFonts w:ascii="Times New Roman" w:hAnsi="Times New Roman" w:cs="Times New Roman"/>
                <w:sz w:val="24"/>
                <w:szCs w:val="24"/>
              </w:rPr>
            </w:rPrChange>
          </w:rPr>
          <w:fldChar w:fldCharType="end"/>
        </w:r>
      </w:ins>
      <w:ins w:id="543" w:author="Haider, Najmul" w:date="2020-08-13T17:18:00Z">
        <w:r w:rsidR="000D6582" w:rsidRPr="007C2DDC">
          <w:rPr>
            <w:rFonts w:ascii="Times New Roman" w:hAnsi="Times New Roman" w:cs="Times New Roman"/>
            <w:color w:val="000000" w:themeColor="text1"/>
            <w:sz w:val="24"/>
            <w:szCs w:val="24"/>
            <w:rPrChange w:id="544" w:author="nayeem hasan" w:date="2020-08-19T04:23:00Z">
              <w:rPr>
                <w:rFonts w:ascii="Times New Roman" w:hAnsi="Times New Roman" w:cs="Times New Roman"/>
                <w:sz w:val="24"/>
                <w:szCs w:val="24"/>
              </w:rPr>
            </w:rPrChange>
          </w:rPr>
          <w:t xml:space="preserve">. According to the </w:t>
        </w:r>
      </w:ins>
      <w:ins w:id="545" w:author="Haider, Najmul" w:date="2020-08-14T11:45:00Z">
        <w:r w:rsidR="00206CB7" w:rsidRPr="007C2DDC">
          <w:rPr>
            <w:rFonts w:ascii="Times New Roman" w:hAnsi="Times New Roman" w:cs="Times New Roman"/>
            <w:color w:val="000000" w:themeColor="text1"/>
            <w:sz w:val="24"/>
            <w:szCs w:val="24"/>
            <w:rPrChange w:id="546" w:author="nayeem hasan" w:date="2020-08-19T04:23:00Z">
              <w:rPr>
                <w:rFonts w:ascii="Times New Roman" w:hAnsi="Times New Roman" w:cs="Times New Roman"/>
                <w:sz w:val="24"/>
                <w:szCs w:val="24"/>
              </w:rPr>
            </w:rPrChange>
          </w:rPr>
          <w:t>study,</w:t>
        </w:r>
      </w:ins>
      <w:ins w:id="547" w:author="Haider, Najmul" w:date="2020-08-14T11:38:00Z">
        <w:r w:rsidR="000D6582" w:rsidRPr="007C2DDC">
          <w:rPr>
            <w:rFonts w:ascii="Times New Roman" w:hAnsi="Times New Roman" w:cs="Times New Roman"/>
            <w:color w:val="000000" w:themeColor="text1"/>
            <w:sz w:val="24"/>
            <w:szCs w:val="24"/>
            <w:rPrChange w:id="548" w:author="nayeem hasan" w:date="2020-08-19T04:23:00Z">
              <w:rPr>
                <w:rFonts w:ascii="Times New Roman" w:hAnsi="Times New Roman" w:cs="Times New Roman"/>
                <w:sz w:val="24"/>
                <w:szCs w:val="24"/>
              </w:rPr>
            </w:rPrChange>
          </w:rPr>
          <w:t xml:space="preserve"> </w:t>
        </w:r>
      </w:ins>
      <w:ins w:id="549" w:author="Haider, Najmul" w:date="2020-08-14T11:39:00Z">
        <w:r w:rsidR="000D6582" w:rsidRPr="007C2DDC">
          <w:rPr>
            <w:rFonts w:ascii="Times New Roman" w:hAnsi="Times New Roman" w:cs="Times New Roman"/>
            <w:color w:val="000000" w:themeColor="text1"/>
            <w:sz w:val="24"/>
            <w:szCs w:val="24"/>
            <w:rPrChange w:id="550" w:author="nayeem hasan" w:date="2020-08-19T04:23:00Z">
              <w:rPr>
                <w:rFonts w:ascii="Times New Roman" w:hAnsi="Times New Roman" w:cs="Times New Roman"/>
                <w:sz w:val="24"/>
                <w:szCs w:val="24"/>
              </w:rPr>
            </w:rPrChange>
          </w:rPr>
          <w:t xml:space="preserve">the COVID-19 mortality rate is </w:t>
        </w:r>
      </w:ins>
      <w:ins w:id="551" w:author="Haider, Najmul" w:date="2020-08-13T17:18:00Z">
        <w:r w:rsidR="000D6582" w:rsidRPr="007C2DDC">
          <w:rPr>
            <w:rFonts w:ascii="Times New Roman" w:hAnsi="Times New Roman" w:cs="Times New Roman"/>
            <w:color w:val="000000" w:themeColor="text1"/>
            <w:sz w:val="24"/>
            <w:szCs w:val="24"/>
            <w:rPrChange w:id="552" w:author="nayeem hasan" w:date="2020-08-19T04:23:00Z">
              <w:rPr>
                <w:rFonts w:ascii="Times New Roman" w:hAnsi="Times New Roman" w:cs="Times New Roman"/>
                <w:sz w:val="24"/>
                <w:szCs w:val="24"/>
              </w:rPr>
            </w:rPrChange>
          </w:rPr>
          <w:t xml:space="preserve">negatively </w:t>
        </w:r>
      </w:ins>
      <w:ins w:id="553" w:author="Haider, Najmul" w:date="2020-08-14T11:39:00Z">
        <w:r w:rsidR="000D6582" w:rsidRPr="007C2DDC">
          <w:rPr>
            <w:rFonts w:ascii="Times New Roman" w:hAnsi="Times New Roman" w:cs="Times New Roman"/>
            <w:color w:val="000000" w:themeColor="text1"/>
            <w:sz w:val="24"/>
            <w:szCs w:val="24"/>
            <w:rPrChange w:id="554" w:author="nayeem hasan" w:date="2020-08-19T04:23:00Z">
              <w:rPr>
                <w:rFonts w:ascii="Times New Roman" w:hAnsi="Times New Roman" w:cs="Times New Roman"/>
                <w:sz w:val="24"/>
                <w:szCs w:val="24"/>
              </w:rPr>
            </w:rPrChange>
          </w:rPr>
          <w:t>associated</w:t>
        </w:r>
      </w:ins>
      <w:ins w:id="555" w:author="Haider, Najmul" w:date="2020-08-13T17:18:00Z">
        <w:r w:rsidR="000D6582" w:rsidRPr="007C2DDC">
          <w:rPr>
            <w:rFonts w:ascii="Times New Roman" w:hAnsi="Times New Roman" w:cs="Times New Roman"/>
            <w:color w:val="000000" w:themeColor="text1"/>
            <w:sz w:val="24"/>
            <w:szCs w:val="24"/>
            <w:rPrChange w:id="556" w:author="nayeem hasan" w:date="2020-08-19T04:23:00Z">
              <w:rPr>
                <w:rFonts w:ascii="Times New Roman" w:hAnsi="Times New Roman" w:cs="Times New Roman"/>
                <w:sz w:val="24"/>
                <w:szCs w:val="24"/>
              </w:rPr>
            </w:rPrChange>
          </w:rPr>
          <w:t xml:space="preserve"> </w:t>
        </w:r>
      </w:ins>
      <w:ins w:id="557" w:author="Haider, Najmul" w:date="2020-08-14T11:39:00Z">
        <w:r w:rsidR="000D6582" w:rsidRPr="007C2DDC">
          <w:rPr>
            <w:rFonts w:ascii="Times New Roman" w:hAnsi="Times New Roman" w:cs="Times New Roman"/>
            <w:color w:val="000000" w:themeColor="text1"/>
            <w:sz w:val="24"/>
            <w:szCs w:val="24"/>
            <w:rPrChange w:id="558" w:author="nayeem hasan" w:date="2020-08-19T04:23:00Z">
              <w:rPr>
                <w:rFonts w:ascii="Times New Roman" w:hAnsi="Times New Roman" w:cs="Times New Roman"/>
                <w:sz w:val="24"/>
                <w:szCs w:val="24"/>
              </w:rPr>
            </w:rPrChange>
          </w:rPr>
          <w:t xml:space="preserve">with COVID-19 test number per 100 people, </w:t>
        </w:r>
      </w:ins>
      <w:ins w:id="559" w:author="Haider, Najmul" w:date="2020-08-14T11:40:00Z">
        <w:r w:rsidR="00FF2759" w:rsidRPr="007C2DDC">
          <w:rPr>
            <w:rFonts w:ascii="Times New Roman" w:hAnsi="Times New Roman" w:cs="Times New Roman"/>
            <w:color w:val="000000" w:themeColor="text1"/>
            <w:sz w:val="24"/>
            <w:szCs w:val="24"/>
            <w:rPrChange w:id="560" w:author="nayeem hasan" w:date="2020-08-19T04:23:00Z">
              <w:rPr>
                <w:rFonts w:ascii="Times New Roman" w:hAnsi="Times New Roman" w:cs="Times New Roman"/>
                <w:sz w:val="24"/>
                <w:szCs w:val="24"/>
              </w:rPr>
            </w:rPrChange>
          </w:rPr>
          <w:t>government</w:t>
        </w:r>
      </w:ins>
      <w:ins w:id="561" w:author="Haider, Najmul" w:date="2020-08-14T11:39:00Z">
        <w:r w:rsidR="00BE1D44" w:rsidRPr="007C2DDC">
          <w:rPr>
            <w:rFonts w:ascii="Times New Roman" w:hAnsi="Times New Roman" w:cs="Times New Roman"/>
            <w:color w:val="000000" w:themeColor="text1"/>
            <w:sz w:val="24"/>
            <w:szCs w:val="24"/>
            <w:rPrChange w:id="562" w:author="nayeem hasan" w:date="2020-08-19T04:23:00Z">
              <w:rPr>
                <w:rFonts w:ascii="Times New Roman" w:hAnsi="Times New Roman" w:cs="Times New Roman"/>
                <w:sz w:val="24"/>
                <w:szCs w:val="24"/>
              </w:rPr>
            </w:rPrChange>
          </w:rPr>
          <w:t xml:space="preserve"> effectiveness score, </w:t>
        </w:r>
      </w:ins>
      <w:ins w:id="563" w:author="Haider, Najmul" w:date="2020-08-14T11:40:00Z">
        <w:r w:rsidR="00AB7261" w:rsidRPr="007C2DDC">
          <w:rPr>
            <w:rFonts w:ascii="Times New Roman" w:hAnsi="Times New Roman" w:cs="Times New Roman"/>
            <w:color w:val="000000" w:themeColor="text1"/>
            <w:sz w:val="24"/>
            <w:szCs w:val="24"/>
            <w:rPrChange w:id="564" w:author="nayeem hasan" w:date="2020-08-19T04:23:00Z">
              <w:rPr>
                <w:rFonts w:ascii="Times New Roman" w:hAnsi="Times New Roman" w:cs="Times New Roman"/>
                <w:sz w:val="24"/>
                <w:szCs w:val="24"/>
              </w:rPr>
            </w:rPrChange>
          </w:rPr>
          <w:t>and number of hospital beds</w:t>
        </w:r>
      </w:ins>
      <w:ins w:id="565" w:author="Haider, Najmul" w:date="2020-08-14T11:45:00Z">
        <w:r w:rsidR="00206CB7" w:rsidRPr="007C2DDC">
          <w:rPr>
            <w:rFonts w:ascii="Times New Roman" w:hAnsi="Times New Roman" w:cs="Times New Roman"/>
            <w:color w:val="000000" w:themeColor="text1"/>
            <w:sz w:val="24"/>
            <w:szCs w:val="24"/>
            <w:rPrChange w:id="566" w:author="nayeem hasan" w:date="2020-08-19T04:23:00Z">
              <w:rPr>
                <w:rFonts w:ascii="Times New Roman" w:hAnsi="Times New Roman" w:cs="Times New Roman"/>
                <w:sz w:val="24"/>
                <w:szCs w:val="24"/>
              </w:rPr>
            </w:rPrChange>
          </w:rPr>
          <w:t xml:space="preserve"> </w:t>
        </w:r>
      </w:ins>
      <w:r w:rsidR="00206CB7" w:rsidRPr="007C2DDC">
        <w:rPr>
          <w:rFonts w:ascii="Times New Roman" w:hAnsi="Times New Roman" w:cs="Times New Roman"/>
          <w:color w:val="000000" w:themeColor="text1"/>
          <w:sz w:val="24"/>
          <w:szCs w:val="24"/>
          <w:rPrChange w:id="567" w:author="nayeem hasan" w:date="2020-08-19T04:23:00Z">
            <w:rPr>
              <w:rFonts w:ascii="Times New Roman" w:hAnsi="Times New Roman" w:cs="Times New Roman"/>
              <w:sz w:val="24"/>
              <w:szCs w:val="24"/>
            </w:rPr>
          </w:rPrChange>
        </w:rPr>
        <w:fldChar w:fldCharType="begin" w:fldLock="1"/>
      </w:r>
      <w:r w:rsidR="00F42DDA" w:rsidRPr="007C2DDC">
        <w:rPr>
          <w:rFonts w:ascii="Times New Roman" w:hAnsi="Times New Roman" w:cs="Times New Roman"/>
          <w:color w:val="000000" w:themeColor="text1"/>
          <w:sz w:val="24"/>
          <w:szCs w:val="24"/>
          <w:rPrChange w:id="568" w:author="nayeem hasan" w:date="2020-08-19T04:23:00Z">
            <w:rPr>
              <w:rFonts w:ascii="Times New Roman" w:hAnsi="Times New Roman" w:cs="Times New Roman"/>
              <w:sz w:val="24"/>
              <w:szCs w:val="24"/>
            </w:rPr>
          </w:rPrChange>
        </w:rPr>
        <w:instrText>ADDIN CSL_CITATION {"citationItems":[{"id":"ITEM-1","itemData":{"DOI":"10.1038/s41598-020-68862-x","ISSN":"2045-2322","abstract":"A question central to the Covid-19 pandemic is why the Covid-19 mortality rate varies so greatly across countries. This study aims to investigate factors associated with cross-country variation in Covid-19 mortality. Covid-19 mortality rate was calculated as number of deaths per 100 Covid-19 cases. To identify factors associated with Covid-19 mortality rate, linear regressions were applied to a cross-sectional dataset comprising 169 countries. We retrieved data from the Worldometer website, the Worldwide Governance Indicators, World Development Indicators, and Logistics Performance Indicators databases. Covid-19 mortality rate was negatively associated with Covid-19 test number per 100 people (RR = 0.92, P = 0.001), government effectiveness score (RR = 0.96, P = 0.017), and number of hospital beds (RR = 0.85, P &lt; 0.001). Covid-19 mortality rate was positively associated with proportion of population aged 65 or older (RR = 1.12, P &lt; 0.001) and transport infrastructure quality score (RR = 1.08, P = 0.002). Furthermore, the negative association between Covid-19 mortality and test number was stronger among low-income countries and countries with lower government effectiveness scores, younger populations and fewer hospital beds. Predicted mortality rates were highly associated with observed mortality rates (r = 0.77; P &lt; 0.001). Increasing Covid-19 testing, improving government effectiveness and increasing hospital beds may have the potential to attenuate Covid-19 mortality.","author":[{"dropping-particle":"","family":"Liang","given":"Li-Lin","non-dropping-particle":"","parse-names":false,"suffix":""},{"dropping-particle":"","family":"Tseng","given":"Ching-Hung","non-dropping-particle":"","parse-names":false,"suffix":""},{"dropping-particle":"","family":"Ho","given":"Hsiu J.","non-dropping-particle":"","parse-names":false,"suffix":""},{"dropping-particle":"","family":"Wu","given":"Chun-Ying","non-dropping-particle":"","parse-names":false,"suffix":""}],"container-title":"Scientific Reports","id":"ITEM-1","issue":"1","issued":{"date-parts":[["2020","12","24"]]},"page":"12567","title":"Covid-19 mortality is negatively associated with test number and government effectiveness","type":"article-journal","volume":"10"},"uris":["http://www.mendeley.com/documents/?uuid=a897e3cf-3dc3-4d5c-a781-f963a591cc44"]}],"mendeley":{"formattedCitation":"&lt;sup&gt;5&lt;/sup&gt;","plainTextFormattedCitation":"5","previouslyFormattedCitation":"&lt;sup&gt;5&lt;/sup&gt;"},"properties":{"noteIndex":0},"schema":"https://github.com/citation-style-language/schema/raw/master/csl-citation.json"}</w:instrText>
      </w:r>
      <w:r w:rsidR="00206CB7" w:rsidRPr="007C2DDC">
        <w:rPr>
          <w:rFonts w:ascii="Times New Roman" w:hAnsi="Times New Roman" w:cs="Times New Roman"/>
          <w:color w:val="000000" w:themeColor="text1"/>
          <w:sz w:val="24"/>
          <w:szCs w:val="24"/>
          <w:rPrChange w:id="569" w:author="nayeem hasan" w:date="2020-08-19T04:23:00Z">
            <w:rPr>
              <w:rFonts w:ascii="Times New Roman" w:hAnsi="Times New Roman" w:cs="Times New Roman"/>
              <w:sz w:val="24"/>
              <w:szCs w:val="24"/>
            </w:rPr>
          </w:rPrChange>
        </w:rPr>
        <w:fldChar w:fldCharType="separate"/>
      </w:r>
      <w:r w:rsidR="00F42DDA" w:rsidRPr="007C2DDC">
        <w:rPr>
          <w:rFonts w:ascii="Times New Roman" w:hAnsi="Times New Roman" w:cs="Times New Roman"/>
          <w:noProof/>
          <w:color w:val="000000" w:themeColor="text1"/>
          <w:sz w:val="24"/>
          <w:szCs w:val="24"/>
          <w:vertAlign w:val="superscript"/>
          <w:rPrChange w:id="570" w:author="nayeem hasan" w:date="2020-08-19T04:23:00Z">
            <w:rPr>
              <w:rFonts w:ascii="Times New Roman" w:hAnsi="Times New Roman" w:cs="Times New Roman"/>
              <w:noProof/>
              <w:sz w:val="24"/>
              <w:szCs w:val="24"/>
              <w:vertAlign w:val="superscript"/>
            </w:rPr>
          </w:rPrChange>
        </w:rPr>
        <w:t>5</w:t>
      </w:r>
      <w:ins w:id="571" w:author="Haider, Najmul" w:date="2020-08-14T11:45:00Z">
        <w:r w:rsidR="00206CB7" w:rsidRPr="007C2DDC">
          <w:rPr>
            <w:rFonts w:ascii="Times New Roman" w:hAnsi="Times New Roman" w:cs="Times New Roman"/>
            <w:color w:val="000000" w:themeColor="text1"/>
            <w:sz w:val="24"/>
            <w:szCs w:val="24"/>
            <w:rPrChange w:id="572" w:author="nayeem hasan" w:date="2020-08-19T04:23:00Z">
              <w:rPr>
                <w:rFonts w:ascii="Times New Roman" w:hAnsi="Times New Roman" w:cs="Times New Roman"/>
                <w:sz w:val="24"/>
                <w:szCs w:val="24"/>
              </w:rPr>
            </w:rPrChange>
          </w:rPr>
          <w:fldChar w:fldCharType="end"/>
        </w:r>
      </w:ins>
      <w:ins w:id="573" w:author="Haider, Najmul" w:date="2020-08-14T11:40:00Z">
        <w:r w:rsidR="00AB7261" w:rsidRPr="007C2DDC">
          <w:rPr>
            <w:rFonts w:ascii="Times New Roman" w:hAnsi="Times New Roman" w:cs="Times New Roman"/>
            <w:color w:val="000000" w:themeColor="text1"/>
            <w:sz w:val="24"/>
            <w:szCs w:val="24"/>
            <w:rPrChange w:id="574" w:author="nayeem hasan" w:date="2020-08-19T04:23:00Z">
              <w:rPr>
                <w:rFonts w:ascii="Times New Roman" w:hAnsi="Times New Roman" w:cs="Times New Roman"/>
                <w:sz w:val="24"/>
                <w:szCs w:val="24"/>
              </w:rPr>
            </w:rPrChange>
          </w:rPr>
          <w:t xml:space="preserve">. </w:t>
        </w:r>
      </w:ins>
      <w:ins w:id="575" w:author="Haider, Najmul" w:date="2020-08-14T11:41:00Z">
        <w:r w:rsidR="00FF2759" w:rsidRPr="007C2DDC">
          <w:rPr>
            <w:rFonts w:ascii="Times New Roman" w:hAnsi="Times New Roman" w:cs="Times New Roman"/>
            <w:color w:val="000000" w:themeColor="text1"/>
            <w:sz w:val="24"/>
            <w:szCs w:val="24"/>
            <w:rPrChange w:id="576" w:author="nayeem hasan" w:date="2020-08-19T04:23:00Z">
              <w:rPr>
                <w:rFonts w:ascii="Times New Roman" w:hAnsi="Times New Roman" w:cs="Times New Roman"/>
                <w:sz w:val="24"/>
                <w:szCs w:val="24"/>
              </w:rPr>
            </w:rPrChange>
          </w:rPr>
          <w:t xml:space="preserve">The study further showed a positive correlation between the </w:t>
        </w:r>
      </w:ins>
      <w:ins w:id="577" w:author="Haider, Najmul" w:date="2020-08-14T11:42:00Z">
        <w:r w:rsidR="00FF2759" w:rsidRPr="007C2DDC">
          <w:rPr>
            <w:rFonts w:ascii="Times New Roman" w:hAnsi="Times New Roman" w:cs="Times New Roman"/>
            <w:color w:val="000000" w:themeColor="text1"/>
            <w:sz w:val="24"/>
            <w:szCs w:val="24"/>
            <w:rPrChange w:id="578" w:author="nayeem hasan" w:date="2020-08-19T04:23:00Z">
              <w:rPr>
                <w:rFonts w:ascii="Times New Roman" w:hAnsi="Times New Roman" w:cs="Times New Roman"/>
                <w:sz w:val="24"/>
                <w:szCs w:val="24"/>
              </w:rPr>
            </w:rPrChange>
          </w:rPr>
          <w:t>proportion</w:t>
        </w:r>
      </w:ins>
      <w:ins w:id="579" w:author="Haider, Najmul" w:date="2020-08-14T11:41:00Z">
        <w:r w:rsidR="00FF2759" w:rsidRPr="007C2DDC">
          <w:rPr>
            <w:rFonts w:ascii="Times New Roman" w:hAnsi="Times New Roman" w:cs="Times New Roman"/>
            <w:color w:val="000000" w:themeColor="text1"/>
            <w:sz w:val="24"/>
            <w:szCs w:val="24"/>
            <w:rPrChange w:id="580" w:author="nayeem hasan" w:date="2020-08-19T04:23:00Z">
              <w:rPr>
                <w:rFonts w:ascii="Times New Roman" w:hAnsi="Times New Roman" w:cs="Times New Roman"/>
                <w:sz w:val="24"/>
                <w:szCs w:val="24"/>
              </w:rPr>
            </w:rPrChange>
          </w:rPr>
          <w:t xml:space="preserve"> </w:t>
        </w:r>
      </w:ins>
      <w:ins w:id="581" w:author="Haider, Najmul" w:date="2020-08-14T11:42:00Z">
        <w:r w:rsidR="00FF2759" w:rsidRPr="007C2DDC">
          <w:rPr>
            <w:rFonts w:ascii="Times New Roman" w:hAnsi="Times New Roman" w:cs="Times New Roman"/>
            <w:color w:val="000000" w:themeColor="text1"/>
            <w:sz w:val="24"/>
            <w:szCs w:val="24"/>
            <w:rPrChange w:id="582" w:author="nayeem hasan" w:date="2020-08-19T04:23:00Z">
              <w:rPr>
                <w:rFonts w:ascii="Times New Roman" w:hAnsi="Times New Roman" w:cs="Times New Roman"/>
                <w:sz w:val="24"/>
                <w:szCs w:val="24"/>
              </w:rPr>
            </w:rPrChange>
          </w:rPr>
          <w:t xml:space="preserve">of population aged 65 years and above, and transport infrastructure </w:t>
        </w:r>
        <w:r w:rsidR="001F721D" w:rsidRPr="007C2DDC">
          <w:rPr>
            <w:rFonts w:ascii="Times New Roman" w:hAnsi="Times New Roman" w:cs="Times New Roman"/>
            <w:color w:val="000000" w:themeColor="text1"/>
            <w:sz w:val="24"/>
            <w:szCs w:val="24"/>
            <w:rPrChange w:id="583" w:author="nayeem hasan" w:date="2020-08-19T04:23:00Z">
              <w:rPr>
                <w:rFonts w:ascii="Times New Roman" w:hAnsi="Times New Roman" w:cs="Times New Roman"/>
                <w:sz w:val="24"/>
                <w:szCs w:val="24"/>
              </w:rPr>
            </w:rPrChange>
          </w:rPr>
          <w:t xml:space="preserve">quality </w:t>
        </w:r>
      </w:ins>
      <w:ins w:id="584" w:author="Haider, Najmul" w:date="2020-08-14T11:45:00Z">
        <w:r w:rsidR="00FA625C" w:rsidRPr="007C2DDC">
          <w:rPr>
            <w:rFonts w:ascii="Times New Roman" w:hAnsi="Times New Roman" w:cs="Times New Roman"/>
            <w:color w:val="000000" w:themeColor="text1"/>
            <w:sz w:val="24"/>
            <w:szCs w:val="24"/>
            <w:rPrChange w:id="585" w:author="nayeem hasan" w:date="2020-08-19T04:23:00Z">
              <w:rPr>
                <w:rFonts w:ascii="Times New Roman" w:hAnsi="Times New Roman" w:cs="Times New Roman"/>
                <w:sz w:val="24"/>
                <w:szCs w:val="24"/>
              </w:rPr>
            </w:rPrChange>
          </w:rPr>
          <w:t>score</w:t>
        </w:r>
        <w:r w:rsidR="00206CB7" w:rsidRPr="007C2DDC">
          <w:rPr>
            <w:rFonts w:ascii="Times New Roman" w:hAnsi="Times New Roman" w:cs="Times New Roman"/>
            <w:color w:val="000000" w:themeColor="text1"/>
            <w:sz w:val="24"/>
            <w:szCs w:val="24"/>
            <w:rPrChange w:id="586" w:author="nayeem hasan" w:date="2020-08-19T04:23:00Z">
              <w:rPr>
                <w:rFonts w:ascii="Times New Roman" w:hAnsi="Times New Roman" w:cs="Times New Roman"/>
                <w:sz w:val="24"/>
                <w:szCs w:val="24"/>
              </w:rPr>
            </w:rPrChange>
          </w:rPr>
          <w:t xml:space="preserve">  </w:t>
        </w:r>
      </w:ins>
      <w:r w:rsidR="00206CB7" w:rsidRPr="007C2DDC">
        <w:rPr>
          <w:rFonts w:ascii="Times New Roman" w:hAnsi="Times New Roman" w:cs="Times New Roman"/>
          <w:color w:val="000000" w:themeColor="text1"/>
          <w:sz w:val="24"/>
          <w:szCs w:val="24"/>
          <w:rPrChange w:id="587" w:author="nayeem hasan" w:date="2020-08-19T04:23:00Z">
            <w:rPr>
              <w:rFonts w:ascii="Times New Roman" w:hAnsi="Times New Roman" w:cs="Times New Roman"/>
              <w:sz w:val="24"/>
              <w:szCs w:val="24"/>
            </w:rPr>
          </w:rPrChange>
        </w:rPr>
        <w:fldChar w:fldCharType="begin" w:fldLock="1"/>
      </w:r>
      <w:r w:rsidR="00F42DDA" w:rsidRPr="007C2DDC">
        <w:rPr>
          <w:rFonts w:ascii="Times New Roman" w:hAnsi="Times New Roman" w:cs="Times New Roman"/>
          <w:color w:val="000000" w:themeColor="text1"/>
          <w:sz w:val="24"/>
          <w:szCs w:val="24"/>
          <w:rPrChange w:id="588" w:author="nayeem hasan" w:date="2020-08-19T04:23:00Z">
            <w:rPr>
              <w:rFonts w:ascii="Times New Roman" w:hAnsi="Times New Roman" w:cs="Times New Roman"/>
              <w:sz w:val="24"/>
              <w:szCs w:val="24"/>
            </w:rPr>
          </w:rPrChange>
        </w:rPr>
        <w:instrText>ADDIN CSL_CITATION {"citationItems":[{"id":"ITEM-1","itemData":{"DOI":"10.1038/s41598-020-68862-x","ISSN":"2045-2322","abstract":"A question central to the Covid-19 pandemic is why the Covid-19 mortality rate varies so greatly across countries. This study aims to investigate factors associated with cross-country variation in Covid-19 mortality. Covid-19 mortality rate was calculated as number of deaths per 100 Covid-19 cases. To identify factors associated with Covid-19 mortality rate, linear regressions were applied to a cross-sectional dataset comprising 169 countries. We retrieved data from the Worldometer website, the Worldwide Governance Indicators, World Development Indicators, and Logistics Performance Indicators databases. Covid-19 mortality rate was negatively associated with Covid-19 test number per 100 people (RR = 0.92, P = 0.001), government effectiveness score (RR = 0.96, P = 0.017), and number of hospital beds (RR = 0.85, P &lt; 0.001). Covid-19 mortality rate was positively associated with proportion of population aged 65 or older (RR = 1.12, P &lt; 0.001) and transport infrastructure quality score (RR = 1.08, P = 0.002). Furthermore, the negative association between Covid-19 mortality and test number was stronger among low-income countries and countries with lower government effectiveness scores, younger populations and fewer hospital beds. Predicted mortality rates were highly associated with observed mortality rates (r = 0.77; P &lt; 0.001). Increasing Covid-19 testing, improving government effectiveness and increasing hospital beds may have the potential to attenuate Covid-19 mortality.","author":[{"dropping-particle":"","family":"Liang","given":"Li-Lin","non-dropping-particle":"","parse-names":false,"suffix":""},{"dropping-particle":"","family":"Tseng","given":"Ching-Hung","non-dropping-particle":"","parse-names":false,"suffix":""},{"dropping-particle":"","family":"Ho","given":"Hsiu J.","non-dropping-particle":"","parse-names":false,"suffix":""},{"dropping-particle":"","family":"Wu","given":"Chun-Ying","non-dropping-particle":"","parse-names":false,"suffix":""}],"container-title":"Scientific Reports","id":"ITEM-1","issue":"1","issued":{"date-parts":[["2020","12","24"]]},"page":"12567","title":"Covid-19 mortality is negatively associated with test number and government effectiveness","type":"article-journal","volume":"10"},"uris":["http://www.mendeley.com/documents/?uuid=a897e3cf-3dc3-4d5c-a781-f963a591cc44"]}],"mendeley":{"formattedCitation":"&lt;sup&gt;5&lt;/sup&gt;","plainTextFormattedCitation":"5","previouslyFormattedCitation":"&lt;sup&gt;5&lt;/sup&gt;"},"properties":{"noteIndex":0},"schema":"https://github.com/citation-style-language/schema/raw/master/csl-citation.json"}</w:instrText>
      </w:r>
      <w:r w:rsidR="00206CB7" w:rsidRPr="007C2DDC">
        <w:rPr>
          <w:rFonts w:ascii="Times New Roman" w:hAnsi="Times New Roman" w:cs="Times New Roman"/>
          <w:color w:val="000000" w:themeColor="text1"/>
          <w:sz w:val="24"/>
          <w:szCs w:val="24"/>
          <w:rPrChange w:id="589" w:author="nayeem hasan" w:date="2020-08-19T04:23:00Z">
            <w:rPr>
              <w:rFonts w:ascii="Times New Roman" w:hAnsi="Times New Roman" w:cs="Times New Roman"/>
              <w:sz w:val="24"/>
              <w:szCs w:val="24"/>
            </w:rPr>
          </w:rPrChange>
        </w:rPr>
        <w:fldChar w:fldCharType="separate"/>
      </w:r>
      <w:r w:rsidR="00F42DDA" w:rsidRPr="007C2DDC">
        <w:rPr>
          <w:rFonts w:ascii="Times New Roman" w:hAnsi="Times New Roman" w:cs="Times New Roman"/>
          <w:noProof/>
          <w:color w:val="000000" w:themeColor="text1"/>
          <w:sz w:val="24"/>
          <w:szCs w:val="24"/>
          <w:vertAlign w:val="superscript"/>
          <w:rPrChange w:id="590" w:author="nayeem hasan" w:date="2020-08-19T04:23:00Z">
            <w:rPr>
              <w:rFonts w:ascii="Times New Roman" w:hAnsi="Times New Roman" w:cs="Times New Roman"/>
              <w:noProof/>
              <w:sz w:val="24"/>
              <w:szCs w:val="24"/>
              <w:vertAlign w:val="superscript"/>
            </w:rPr>
          </w:rPrChange>
        </w:rPr>
        <w:t>5</w:t>
      </w:r>
      <w:ins w:id="591" w:author="Haider, Najmul" w:date="2020-08-14T11:45:00Z">
        <w:r w:rsidR="00206CB7" w:rsidRPr="007C2DDC">
          <w:rPr>
            <w:rFonts w:ascii="Times New Roman" w:hAnsi="Times New Roman" w:cs="Times New Roman"/>
            <w:color w:val="000000" w:themeColor="text1"/>
            <w:sz w:val="24"/>
            <w:szCs w:val="24"/>
            <w:rPrChange w:id="592" w:author="nayeem hasan" w:date="2020-08-19T04:23:00Z">
              <w:rPr>
                <w:rFonts w:ascii="Times New Roman" w:hAnsi="Times New Roman" w:cs="Times New Roman"/>
                <w:sz w:val="24"/>
                <w:szCs w:val="24"/>
              </w:rPr>
            </w:rPrChange>
          </w:rPr>
          <w:fldChar w:fldCharType="end"/>
        </w:r>
      </w:ins>
      <w:ins w:id="593" w:author="Haider, Najmul" w:date="2020-08-14T11:42:00Z">
        <w:r w:rsidR="001F721D" w:rsidRPr="007C2DDC">
          <w:rPr>
            <w:rFonts w:ascii="Times New Roman" w:hAnsi="Times New Roman" w:cs="Times New Roman"/>
            <w:color w:val="000000" w:themeColor="text1"/>
            <w:sz w:val="24"/>
            <w:szCs w:val="24"/>
            <w:rPrChange w:id="594" w:author="nayeem hasan" w:date="2020-08-19T04:23:00Z">
              <w:rPr>
                <w:rFonts w:ascii="Times New Roman" w:hAnsi="Times New Roman" w:cs="Times New Roman"/>
                <w:sz w:val="24"/>
                <w:szCs w:val="24"/>
              </w:rPr>
            </w:rPrChange>
          </w:rPr>
          <w:t xml:space="preserve">. </w:t>
        </w:r>
      </w:ins>
      <w:ins w:id="595" w:author="Haider, Najmul" w:date="2020-08-14T11:41:00Z">
        <w:r w:rsidR="00FF2759" w:rsidRPr="007C2DDC">
          <w:rPr>
            <w:rFonts w:ascii="Times New Roman" w:hAnsi="Times New Roman" w:cs="Times New Roman"/>
            <w:color w:val="000000" w:themeColor="text1"/>
            <w:sz w:val="24"/>
            <w:szCs w:val="24"/>
            <w:rPrChange w:id="596" w:author="nayeem hasan" w:date="2020-08-19T04:23:00Z">
              <w:rPr>
                <w:rFonts w:ascii="Times New Roman" w:hAnsi="Times New Roman" w:cs="Times New Roman"/>
                <w:sz w:val="24"/>
                <w:szCs w:val="24"/>
              </w:rPr>
            </w:rPrChange>
          </w:rPr>
          <w:t xml:space="preserve"> </w:t>
        </w:r>
      </w:ins>
      <w:ins w:id="597" w:author="Haider, Najmul" w:date="2020-08-14T11:46:00Z">
        <w:r w:rsidR="00FA625C" w:rsidRPr="007C2DDC">
          <w:rPr>
            <w:rFonts w:ascii="Times New Roman" w:hAnsi="Times New Roman" w:cs="Times New Roman"/>
            <w:color w:val="000000" w:themeColor="text1"/>
            <w:sz w:val="24"/>
            <w:szCs w:val="24"/>
            <w:rPrChange w:id="598" w:author="nayeem hasan" w:date="2020-08-19T04:23:00Z">
              <w:rPr>
                <w:rFonts w:ascii="Times New Roman" w:hAnsi="Times New Roman" w:cs="Times New Roman"/>
                <w:color w:val="000000"/>
                <w:sz w:val="24"/>
                <w:szCs w:val="24"/>
              </w:rPr>
            </w:rPrChange>
          </w:rPr>
          <w:t>Individual patient-level data showed that mortality can be explained by age, obesity, and underlying diseases, such as hypertension, diabetes, and coronary heart disease</w:t>
        </w:r>
        <w:r w:rsidR="007B45B0" w:rsidRPr="007C2DDC">
          <w:rPr>
            <w:rFonts w:ascii="Times New Roman" w:hAnsi="Times New Roman" w:cs="Times New Roman"/>
            <w:color w:val="000000" w:themeColor="text1"/>
            <w:sz w:val="24"/>
            <w:szCs w:val="24"/>
            <w:rPrChange w:id="599" w:author="nayeem hasan" w:date="2020-08-19T04:23:00Z">
              <w:rPr>
                <w:rFonts w:ascii="Times New Roman" w:hAnsi="Times New Roman" w:cs="Times New Roman"/>
                <w:color w:val="000000"/>
                <w:sz w:val="24"/>
                <w:szCs w:val="24"/>
              </w:rPr>
            </w:rPrChange>
          </w:rPr>
          <w:t xml:space="preserve"> </w:t>
        </w:r>
      </w:ins>
      <w:ins w:id="600" w:author="Haider, Najmul" w:date="2020-08-14T11:52:00Z">
        <w:r w:rsidR="00417329" w:rsidRPr="007C2DDC">
          <w:rPr>
            <w:rFonts w:ascii="Times New Roman" w:hAnsi="Times New Roman" w:cs="Times New Roman"/>
            <w:color w:val="000000" w:themeColor="text1"/>
            <w:sz w:val="24"/>
            <w:szCs w:val="24"/>
            <w:rPrChange w:id="601" w:author="nayeem hasan" w:date="2020-08-19T04:23:00Z">
              <w:rPr>
                <w:rFonts w:ascii="Times New Roman" w:hAnsi="Times New Roman" w:cs="Times New Roman"/>
                <w:color w:val="000000"/>
                <w:sz w:val="24"/>
                <w:szCs w:val="24"/>
              </w:rPr>
            </w:rPrChange>
          </w:rPr>
          <w:fldChar w:fldCharType="begin" w:fldLock="1"/>
        </w:r>
      </w:ins>
      <w:r w:rsidR="00F42DDA" w:rsidRPr="007C2DDC">
        <w:rPr>
          <w:rFonts w:ascii="Times New Roman" w:hAnsi="Times New Roman" w:cs="Times New Roman"/>
          <w:color w:val="000000" w:themeColor="text1"/>
          <w:sz w:val="24"/>
          <w:szCs w:val="24"/>
          <w:rPrChange w:id="602" w:author="nayeem hasan" w:date="2020-08-19T04:23:00Z">
            <w:rPr>
              <w:rFonts w:ascii="Times New Roman" w:hAnsi="Times New Roman" w:cs="Times New Roman"/>
              <w:color w:val="000000"/>
              <w:sz w:val="24"/>
              <w:szCs w:val="24"/>
            </w:rPr>
          </w:rPrChange>
        </w:rPr>
        <w:instrText>ADDIN CSL_CITATION {"citationItems":[{"id":"ITEM-1","itemData":{"DOI":"10.1016/S0140-6736(20)30566-3","ISSN":"01406736","PMID":"32171076","abstract":"Background: Since December, 2019, Wuhan, China, has experienced an outbreak of coronavirus disease 2019 (COVID-19), caused by the severe acute respiratory syndrome coronavirus 2 (SARS-CoV-2). Epidemiological and clinical characteristics of patients with COVID-19 have been reported but risk factors for mortality and a detailed clinical course of illness, including viral shedding, have not been well described. Methods: In this retrospective, multicentre cohort study, we included all adult inpatients (≥18 years old) with laboratory-confirmed COVID-19 from Jinyintan Hospital and Wuhan Pulmonary Hospital (Wuhan, China) who had been discharged or had died by Jan 31, 2020. Demographic, clinical, treatment, and laboratory data, including serial samples for viral RNA detection, were extracted from electronic medical records and compared between survivors and non-survivors. We used univariable and multivariable logistic regression methods to explore the risk factors associated with in-hospital death. Findings: 191 patients (135 from Jinyintan Hospital and 56 from Wuhan Pulmonary Hospital) were included in this study, of whom 137 were discharged and 54 died in hospital. 91 (48%) patients had a comorbidity, with hypertension being the most common (58 [30%] patients), followed by diabetes (36 [19%] patients) and coronary heart disease (15 [8%] patients). Multivariable regression showed increasing odds of in-hospital death associated with older age (odds ratio 1·10, 95% CI 1·03–1·17, per year increase; p=0·0043), higher Sequential Organ Failure Assessment (SOFA) score (5·65, 2·61–12·23; p&lt;0·0001), and d-dimer greater than 1 μg/mL (18·42, 2·64–128·55; p=0·0033) on admission. Median duration of viral shedding was 20·0 days (IQR 17·0–24·0) in survivors, but SARS-CoV-2 was detectable until death in non-survivors. The longest observed duration of viral shedding in survivors was 37 days. Interpretation: The potential risk factors of older age, high SOFA score, and d-dimer greater than 1 μg/mL could help clinicians to identify patients with poor prognosis at an early stage. Prolonged viral shedding provides the rationale for a strategy of isolation of infected patients and optimal antiviral interventions in the future. Funding: Chinese Academy of Medical Sciences Innovation Fund for Medical Sciences; National Science Grant for Distinguished Young Scholars; National Key Research and Development Program of China; The Beijing Science and Technology Project; and Major Projects …","author":[{"dropping-particle":"","family":"Zhou","given":"Fei","non-dropping-particle":"","parse-names":false,"suffix":""},{"dropping-particle":"","family":"Yu","given":"Ting","non-dropping-particle":"","parse-names":false,"suffix":""},{"dropping-particle":"","family":"Du","given":"Ronghui","non-dropping-particle":"","parse-names":false,"suffix":""},{"dropping-particle":"","family":"Fan","given":"Guohui","non-dropping-particle":"","parse-names":false,"suffix":""},{"dropping-particle":"","family":"Liu","given":"Ying","non-dropping-particle":"","parse-names":false,"suffix":""},{"dropping-particle":"","family":"Liu","given":"Zhibo","non-dropping-particle":"","parse-names":false,"suffix":""},{"dropping-particle":"","family":"Xiang","given":"Jie","non-dropping-particle":"","parse-names":false,"suffix":""},{"dropping-particle":"","family":"Wang","given":"Yeming","non-dropping-particle":"","parse-names":false,"suffix":""},{"dropping-particle":"","family":"Song","given":"Bin","non-dropping-particle":"","parse-names":false,"suffix":""},{"dropping-particle":"","family":"Gu","given":"Xiaoying","non-dropping-particle":"","parse-names":false,"suffix":""},{"dropping-particle":"","family":"Guan","given":"Lulu","non-dropping-particle":"","parse-names":false,"suffix":""},{"dropping-particle":"","family":"Wei","given":"Yuan","non-dropping-particle":"","parse-names":false,"suffix":""},{"dropping-particle":"","family":"Li","given":"Hui","non-dropping-particle":"","parse-names":false,"suffix":""},{"dropping-particle":"","family":"Wu","given":"Xudong","non-dropping-particle":"","parse-names":false,"suffix":""},{"dropping-particle":"","family":"Xu","given":"Jiuyang","non-dropping-particle":"","parse-names":false,"suffix":""},{"dropping-particle":"","family":"Tu","given":"Shengjin","non-dropping-particle":"","parse-names":false,"suffix":""},{"dropping-particle":"","family":"Zhang","given":"Yi","non-dropping-particle":"","parse-names":false,"suffix":""},{"dropping-particle":"","family":"Chen","given":"Hua","non-dropping-particle":"","parse-names":false,"suffix":""},{"dropping-particle":"","family":"Cao","given":"Bin","non-dropping-particle":"","parse-names":false,"suffix":""}],"container-title":"The Lancet","id":"ITEM-1","issue":"10229","issued":{"date-parts":[["2020","3"]]},"page":"1054-1062","title":"Clinical course and risk factors for mortality of adult inpatients with COVID-19 in Wuhan, China: a retrospective cohort study","type":"article-journal","volume":"395"},"uris":["http://www.mendeley.com/documents/?uuid=5b17aede-a095-4f15-935f-a07cd8dfc862"]}],"mendeley":{"formattedCitation":"&lt;sup&gt;6&lt;/sup&gt;","plainTextFormattedCitation":"6","previouslyFormattedCitation":"&lt;sup&gt;6&lt;/sup&gt;"},"properties":{"noteIndex":0},"schema":"https://github.com/citation-style-language/schema/raw/master/csl-citation.json"}</w:instrText>
      </w:r>
      <w:r w:rsidR="00417329" w:rsidRPr="007C2DDC">
        <w:rPr>
          <w:rFonts w:ascii="Times New Roman" w:hAnsi="Times New Roman" w:cs="Times New Roman"/>
          <w:color w:val="000000" w:themeColor="text1"/>
          <w:sz w:val="24"/>
          <w:szCs w:val="24"/>
          <w:rPrChange w:id="603" w:author="nayeem hasan" w:date="2020-08-19T04:23:00Z">
            <w:rPr>
              <w:rFonts w:ascii="Times New Roman" w:hAnsi="Times New Roman" w:cs="Times New Roman"/>
              <w:color w:val="000000"/>
              <w:sz w:val="24"/>
              <w:szCs w:val="24"/>
            </w:rPr>
          </w:rPrChange>
        </w:rPr>
        <w:fldChar w:fldCharType="separate"/>
      </w:r>
      <w:r w:rsidR="00F42DDA" w:rsidRPr="007C2DDC">
        <w:rPr>
          <w:rFonts w:ascii="Times New Roman" w:hAnsi="Times New Roman" w:cs="Times New Roman"/>
          <w:noProof/>
          <w:color w:val="000000" w:themeColor="text1"/>
          <w:sz w:val="24"/>
          <w:szCs w:val="24"/>
          <w:vertAlign w:val="superscript"/>
          <w:rPrChange w:id="604" w:author="nayeem hasan" w:date="2020-08-19T04:23:00Z">
            <w:rPr>
              <w:rFonts w:ascii="Times New Roman" w:hAnsi="Times New Roman" w:cs="Times New Roman"/>
              <w:noProof/>
              <w:color w:val="000000"/>
              <w:sz w:val="24"/>
              <w:szCs w:val="24"/>
              <w:vertAlign w:val="superscript"/>
            </w:rPr>
          </w:rPrChange>
        </w:rPr>
        <w:t>6</w:t>
      </w:r>
      <w:ins w:id="605" w:author="Haider, Najmul" w:date="2020-08-14T11:52:00Z">
        <w:r w:rsidR="00417329" w:rsidRPr="007C2DDC">
          <w:rPr>
            <w:rFonts w:ascii="Times New Roman" w:hAnsi="Times New Roman" w:cs="Times New Roman"/>
            <w:color w:val="000000" w:themeColor="text1"/>
            <w:sz w:val="24"/>
            <w:szCs w:val="24"/>
            <w:rPrChange w:id="606" w:author="nayeem hasan" w:date="2020-08-19T04:23:00Z">
              <w:rPr>
                <w:rFonts w:ascii="Times New Roman" w:hAnsi="Times New Roman" w:cs="Times New Roman"/>
                <w:color w:val="000000"/>
                <w:sz w:val="24"/>
                <w:szCs w:val="24"/>
              </w:rPr>
            </w:rPrChange>
          </w:rPr>
          <w:fldChar w:fldCharType="end"/>
        </w:r>
      </w:ins>
      <w:ins w:id="607" w:author="Haider, Najmul" w:date="2020-08-14T11:46:00Z">
        <w:r w:rsidR="00FA625C" w:rsidRPr="007C2DDC">
          <w:rPr>
            <w:rFonts w:ascii="Times New Roman" w:hAnsi="Times New Roman" w:cs="Times New Roman"/>
            <w:color w:val="000000" w:themeColor="text1"/>
            <w:sz w:val="24"/>
            <w:szCs w:val="24"/>
            <w:rPrChange w:id="608" w:author="nayeem hasan" w:date="2020-08-19T04:23:00Z">
              <w:rPr>
                <w:rFonts w:ascii="Times New Roman" w:hAnsi="Times New Roman" w:cs="Times New Roman"/>
                <w:color w:val="000000"/>
                <w:sz w:val="24"/>
                <w:szCs w:val="24"/>
              </w:rPr>
            </w:rPrChange>
          </w:rPr>
          <w:t xml:space="preserve">. </w:t>
        </w:r>
      </w:ins>
      <w:ins w:id="609" w:author="Haider, Najmul" w:date="2020-08-14T11:52:00Z">
        <w:r w:rsidR="00FE10D7" w:rsidRPr="007C2DDC">
          <w:rPr>
            <w:rFonts w:ascii="Times New Roman" w:hAnsi="Times New Roman" w:cs="Times New Roman"/>
            <w:color w:val="000000" w:themeColor="text1"/>
            <w:sz w:val="24"/>
            <w:szCs w:val="24"/>
            <w:rPrChange w:id="610" w:author="nayeem hasan" w:date="2020-08-19T04:23:00Z">
              <w:rPr>
                <w:rFonts w:ascii="Times New Roman" w:hAnsi="Times New Roman" w:cs="Times New Roman"/>
                <w:color w:val="000000"/>
                <w:sz w:val="24"/>
                <w:szCs w:val="24"/>
              </w:rPr>
            </w:rPrChange>
          </w:rPr>
          <w:t>However, little is known how</w:t>
        </w:r>
        <w:r w:rsidR="00417329" w:rsidRPr="007C2DDC">
          <w:rPr>
            <w:rFonts w:ascii="Times New Roman" w:hAnsi="Times New Roman" w:cs="Times New Roman"/>
            <w:color w:val="000000" w:themeColor="text1"/>
            <w:sz w:val="24"/>
            <w:szCs w:val="24"/>
            <w:rPrChange w:id="611" w:author="nayeem hasan" w:date="2020-08-19T04:23:00Z">
              <w:rPr>
                <w:rFonts w:ascii="Times New Roman" w:hAnsi="Times New Roman" w:cs="Times New Roman"/>
                <w:color w:val="000000"/>
                <w:sz w:val="24"/>
                <w:szCs w:val="24"/>
              </w:rPr>
            </w:rPrChange>
          </w:rPr>
          <w:t xml:space="preserve"> the case-fatality rate</w:t>
        </w:r>
      </w:ins>
      <w:ins w:id="612" w:author="Haider, Najmul" w:date="2020-08-14T11:58:00Z">
        <w:r w:rsidR="00FE10D7" w:rsidRPr="007C2DDC">
          <w:rPr>
            <w:rFonts w:ascii="Times New Roman" w:hAnsi="Times New Roman" w:cs="Times New Roman"/>
            <w:color w:val="000000" w:themeColor="text1"/>
            <w:sz w:val="24"/>
            <w:szCs w:val="24"/>
            <w:rPrChange w:id="613" w:author="nayeem hasan" w:date="2020-08-19T04:23:00Z">
              <w:rPr>
                <w:rFonts w:ascii="Times New Roman" w:hAnsi="Times New Roman" w:cs="Times New Roman"/>
                <w:color w:val="000000"/>
                <w:sz w:val="24"/>
                <w:szCs w:val="24"/>
              </w:rPr>
            </w:rPrChange>
          </w:rPr>
          <w:t>/mortality rate</w:t>
        </w:r>
      </w:ins>
      <w:ins w:id="614" w:author="Haider, Najmul" w:date="2020-08-14T11:52:00Z">
        <w:r w:rsidR="00417329" w:rsidRPr="007C2DDC">
          <w:rPr>
            <w:rFonts w:ascii="Times New Roman" w:hAnsi="Times New Roman" w:cs="Times New Roman"/>
            <w:color w:val="000000" w:themeColor="text1"/>
            <w:sz w:val="24"/>
            <w:szCs w:val="24"/>
            <w:rPrChange w:id="615" w:author="nayeem hasan" w:date="2020-08-19T04:23:00Z">
              <w:rPr>
                <w:rFonts w:ascii="Times New Roman" w:hAnsi="Times New Roman" w:cs="Times New Roman"/>
                <w:color w:val="000000"/>
                <w:sz w:val="24"/>
                <w:szCs w:val="24"/>
              </w:rPr>
            </w:rPrChange>
          </w:rPr>
          <w:t xml:space="preserve"> has changed </w:t>
        </w:r>
        <w:r w:rsidR="00FB4BB6" w:rsidRPr="007C2DDC">
          <w:rPr>
            <w:rFonts w:ascii="Times New Roman" w:hAnsi="Times New Roman" w:cs="Times New Roman"/>
            <w:color w:val="000000" w:themeColor="text1"/>
            <w:sz w:val="24"/>
            <w:szCs w:val="24"/>
            <w:rPrChange w:id="616" w:author="nayeem hasan" w:date="2020-08-19T04:23:00Z">
              <w:rPr>
                <w:rFonts w:ascii="Times New Roman" w:hAnsi="Times New Roman" w:cs="Times New Roman"/>
                <w:color w:val="000000"/>
                <w:sz w:val="24"/>
                <w:szCs w:val="24"/>
              </w:rPr>
            </w:rPrChange>
          </w:rPr>
          <w:t xml:space="preserve">over time. </w:t>
        </w:r>
      </w:ins>
    </w:p>
    <w:p w14:paraId="3922896A" w14:textId="7CFE72A8" w:rsidR="00FB4BB6" w:rsidRPr="007C2DDC" w:rsidRDefault="00FB4BB6" w:rsidP="00FA625C">
      <w:pPr>
        <w:autoSpaceDE w:val="0"/>
        <w:autoSpaceDN w:val="0"/>
        <w:adjustRightInd w:val="0"/>
        <w:spacing w:after="0" w:line="360" w:lineRule="auto"/>
        <w:rPr>
          <w:ins w:id="617" w:author="Haider, Najmul" w:date="2020-08-14T11:52:00Z"/>
          <w:rFonts w:ascii="Times New Roman" w:hAnsi="Times New Roman" w:cs="Times New Roman"/>
          <w:color w:val="000000" w:themeColor="text1"/>
          <w:sz w:val="24"/>
          <w:szCs w:val="24"/>
          <w:rPrChange w:id="618" w:author="nayeem hasan" w:date="2020-08-19T04:23:00Z">
            <w:rPr>
              <w:ins w:id="619" w:author="Haider, Najmul" w:date="2020-08-14T11:52:00Z"/>
              <w:rFonts w:ascii="Times New Roman" w:hAnsi="Times New Roman" w:cs="Times New Roman"/>
              <w:color w:val="000000"/>
              <w:sz w:val="24"/>
              <w:szCs w:val="24"/>
            </w:rPr>
          </w:rPrChange>
        </w:rPr>
      </w:pPr>
    </w:p>
    <w:p w14:paraId="48819E5A" w14:textId="2DA2259D" w:rsidR="00FB4BB6" w:rsidRPr="007C2DDC" w:rsidRDefault="00CC0DC0" w:rsidP="00FA625C">
      <w:pPr>
        <w:autoSpaceDE w:val="0"/>
        <w:autoSpaceDN w:val="0"/>
        <w:adjustRightInd w:val="0"/>
        <w:spacing w:after="0" w:line="360" w:lineRule="auto"/>
        <w:rPr>
          <w:ins w:id="620" w:author="Haider, Najmul" w:date="2020-08-14T11:46:00Z"/>
          <w:rFonts w:ascii="Times New Roman" w:hAnsi="Times New Roman" w:cs="Times New Roman"/>
          <w:color w:val="000000" w:themeColor="text1"/>
          <w:sz w:val="24"/>
          <w:szCs w:val="24"/>
          <w:rPrChange w:id="621" w:author="nayeem hasan" w:date="2020-08-19T04:23:00Z">
            <w:rPr>
              <w:ins w:id="622" w:author="Haider, Najmul" w:date="2020-08-14T11:46:00Z"/>
              <w:rFonts w:ascii="Times New Roman" w:hAnsi="Times New Roman" w:cs="Times New Roman"/>
              <w:color w:val="000000"/>
              <w:sz w:val="24"/>
              <w:szCs w:val="24"/>
            </w:rPr>
          </w:rPrChange>
        </w:rPr>
      </w:pPr>
      <w:ins w:id="623" w:author="Haider, Najmul" w:date="2020-08-14T11:58:00Z">
        <w:r w:rsidRPr="007C2DDC">
          <w:rPr>
            <w:rFonts w:ascii="Times New Roman" w:hAnsi="Times New Roman" w:cs="Times New Roman"/>
            <w:color w:val="000000" w:themeColor="text1"/>
            <w:sz w:val="24"/>
            <w:szCs w:val="24"/>
            <w:rPrChange w:id="624" w:author="nayeem hasan" w:date="2020-08-19T04:23:00Z">
              <w:rPr>
                <w:rFonts w:ascii="Times New Roman" w:hAnsi="Times New Roman" w:cs="Times New Roman"/>
                <w:color w:val="000000"/>
                <w:sz w:val="24"/>
                <w:szCs w:val="24"/>
              </w:rPr>
            </w:rPrChange>
          </w:rPr>
          <w:t xml:space="preserve">As the Pandemic is progressing, </w:t>
        </w:r>
        <w:r w:rsidR="00AE311C" w:rsidRPr="007C2DDC">
          <w:rPr>
            <w:rFonts w:ascii="Times New Roman" w:hAnsi="Times New Roman" w:cs="Times New Roman"/>
            <w:color w:val="000000" w:themeColor="text1"/>
            <w:sz w:val="24"/>
            <w:szCs w:val="24"/>
            <w:rPrChange w:id="625" w:author="nayeem hasan" w:date="2020-08-19T04:23:00Z">
              <w:rPr>
                <w:rFonts w:ascii="Times New Roman" w:hAnsi="Times New Roman" w:cs="Times New Roman"/>
                <w:color w:val="000000"/>
                <w:sz w:val="24"/>
                <w:szCs w:val="24"/>
              </w:rPr>
            </w:rPrChange>
          </w:rPr>
          <w:t xml:space="preserve">the countries are gaining experience and </w:t>
        </w:r>
      </w:ins>
      <w:ins w:id="626" w:author="Haider, Najmul" w:date="2020-08-14T11:59:00Z">
        <w:r w:rsidR="00AE311C" w:rsidRPr="007C2DDC">
          <w:rPr>
            <w:rFonts w:ascii="Times New Roman" w:hAnsi="Times New Roman" w:cs="Times New Roman"/>
            <w:color w:val="000000" w:themeColor="text1"/>
            <w:sz w:val="24"/>
            <w:szCs w:val="24"/>
            <w:rPrChange w:id="627" w:author="nayeem hasan" w:date="2020-08-19T04:23:00Z">
              <w:rPr>
                <w:rFonts w:ascii="Times New Roman" w:hAnsi="Times New Roman" w:cs="Times New Roman"/>
                <w:color w:val="000000"/>
                <w:sz w:val="24"/>
                <w:szCs w:val="24"/>
              </w:rPr>
            </w:rPrChange>
          </w:rPr>
          <w:t>building</w:t>
        </w:r>
      </w:ins>
      <w:ins w:id="628" w:author="Haider, Najmul" w:date="2020-08-14T11:58:00Z">
        <w:r w:rsidR="00AE311C" w:rsidRPr="007C2DDC">
          <w:rPr>
            <w:rFonts w:ascii="Times New Roman" w:hAnsi="Times New Roman" w:cs="Times New Roman"/>
            <w:color w:val="000000" w:themeColor="text1"/>
            <w:sz w:val="24"/>
            <w:szCs w:val="24"/>
            <w:rPrChange w:id="629" w:author="nayeem hasan" w:date="2020-08-19T04:23:00Z">
              <w:rPr>
                <w:rFonts w:ascii="Times New Roman" w:hAnsi="Times New Roman" w:cs="Times New Roman"/>
                <w:color w:val="000000"/>
                <w:sz w:val="24"/>
                <w:szCs w:val="24"/>
              </w:rPr>
            </w:rPrChange>
          </w:rPr>
          <w:t xml:space="preserve"> ca</w:t>
        </w:r>
      </w:ins>
      <w:ins w:id="630" w:author="Haider, Najmul" w:date="2020-08-14T11:59:00Z">
        <w:r w:rsidR="00AE311C" w:rsidRPr="007C2DDC">
          <w:rPr>
            <w:rFonts w:ascii="Times New Roman" w:hAnsi="Times New Roman" w:cs="Times New Roman"/>
            <w:color w:val="000000" w:themeColor="text1"/>
            <w:sz w:val="24"/>
            <w:szCs w:val="24"/>
            <w:rPrChange w:id="631" w:author="nayeem hasan" w:date="2020-08-19T04:23:00Z">
              <w:rPr>
                <w:rFonts w:ascii="Times New Roman" w:hAnsi="Times New Roman" w:cs="Times New Roman"/>
                <w:color w:val="000000"/>
                <w:sz w:val="24"/>
                <w:szCs w:val="24"/>
              </w:rPr>
            </w:rPrChange>
          </w:rPr>
          <w:t xml:space="preserve">pacity to handle the severity of COVID-19. </w:t>
        </w:r>
        <w:r w:rsidR="005E3103" w:rsidRPr="007C2DDC">
          <w:rPr>
            <w:rFonts w:ascii="Times New Roman" w:hAnsi="Times New Roman" w:cs="Times New Roman"/>
            <w:color w:val="000000" w:themeColor="text1"/>
            <w:sz w:val="24"/>
            <w:szCs w:val="24"/>
            <w:rPrChange w:id="632" w:author="nayeem hasan" w:date="2020-08-19T04:23:00Z">
              <w:rPr>
                <w:rFonts w:ascii="Times New Roman" w:hAnsi="Times New Roman" w:cs="Times New Roman"/>
                <w:color w:val="000000"/>
                <w:sz w:val="24"/>
                <w:szCs w:val="24"/>
              </w:rPr>
            </w:rPrChange>
          </w:rPr>
          <w:t>At least two drugs</w:t>
        </w:r>
      </w:ins>
      <w:ins w:id="633" w:author="Haider, Najmul" w:date="2020-08-14T12:07:00Z">
        <w:r w:rsidR="008F5434" w:rsidRPr="007C2DDC">
          <w:rPr>
            <w:rFonts w:ascii="Times New Roman" w:hAnsi="Times New Roman" w:cs="Times New Roman"/>
            <w:color w:val="000000" w:themeColor="text1"/>
            <w:sz w:val="24"/>
            <w:szCs w:val="24"/>
            <w:rPrChange w:id="634" w:author="nayeem hasan" w:date="2020-08-19T04:23:00Z">
              <w:rPr>
                <w:rFonts w:ascii="Times New Roman" w:hAnsi="Times New Roman" w:cs="Times New Roman"/>
                <w:color w:val="000000"/>
                <w:sz w:val="24"/>
                <w:szCs w:val="24"/>
              </w:rPr>
            </w:rPrChange>
          </w:rPr>
          <w:t xml:space="preserve"> (dexamethasone</w:t>
        </w:r>
        <w:r w:rsidR="00F42DDA" w:rsidRPr="007C2DDC">
          <w:rPr>
            <w:rFonts w:ascii="Times New Roman" w:hAnsi="Times New Roman" w:cs="Times New Roman"/>
            <w:color w:val="000000" w:themeColor="text1"/>
            <w:sz w:val="24"/>
            <w:szCs w:val="24"/>
            <w:rPrChange w:id="635" w:author="nayeem hasan" w:date="2020-08-19T04:23:00Z">
              <w:rPr>
                <w:rFonts w:ascii="Times New Roman" w:hAnsi="Times New Roman" w:cs="Times New Roman"/>
                <w:color w:val="000000"/>
                <w:sz w:val="24"/>
                <w:szCs w:val="24"/>
              </w:rPr>
            </w:rPrChange>
          </w:rPr>
          <w:t xml:space="preserve"> </w:t>
        </w:r>
        <w:r w:rsidR="00F42DDA" w:rsidRPr="007C2DDC">
          <w:rPr>
            <w:rFonts w:ascii="Times New Roman" w:hAnsi="Times New Roman" w:cs="Times New Roman"/>
            <w:color w:val="000000" w:themeColor="text1"/>
            <w:sz w:val="24"/>
            <w:szCs w:val="24"/>
            <w:rPrChange w:id="636" w:author="nayeem hasan" w:date="2020-08-19T04:23:00Z">
              <w:rPr>
                <w:rFonts w:ascii="Times New Roman" w:hAnsi="Times New Roman" w:cs="Times New Roman"/>
                <w:color w:val="000000"/>
                <w:sz w:val="24"/>
                <w:szCs w:val="24"/>
              </w:rPr>
            </w:rPrChange>
          </w:rPr>
          <w:fldChar w:fldCharType="begin" w:fldLock="1"/>
        </w:r>
      </w:ins>
      <w:r w:rsidR="00F42DDA" w:rsidRPr="007C2DDC">
        <w:rPr>
          <w:rFonts w:ascii="Times New Roman" w:hAnsi="Times New Roman" w:cs="Times New Roman"/>
          <w:color w:val="000000" w:themeColor="text1"/>
          <w:sz w:val="24"/>
          <w:szCs w:val="24"/>
          <w:rPrChange w:id="637" w:author="nayeem hasan" w:date="2020-08-19T04:23:00Z">
            <w:rPr>
              <w:rFonts w:ascii="Times New Roman" w:hAnsi="Times New Roman" w:cs="Times New Roman"/>
              <w:color w:val="000000"/>
              <w:sz w:val="24"/>
              <w:szCs w:val="24"/>
            </w:rPr>
          </w:rPrChange>
        </w:rPr>
        <w:instrText>ADDIN CSL_CITATION {"citationItems":[{"id":"ITEM-1","itemData":{"DOI":"10.1056/NEJMoa2021436","ISSN":"0028-4793","PMID":"32678530","abstract":"BACKGROUND Coronavirus disease 2019 (Covid-19) is associated with diffuse lung damage. Glucocorticoids may modulate inflammation-mediated lung injury and thereby reduce progression to respiratory failure and death. METHODS In this controlled, open-label trial comparing a range of possible treatments in patients who were hospitalized with Covid-19, we randomly assigned patients to receive oral or intravenous dexamethasone (at a dose of 6 mg once daily) for up to 10 days or to receive usual care alone. The primary outcome was 28-day mortality. Here, we report the preliminary results of this comparison. RESULTS A total of 2104 patients were assigned to receive dexamethasone and 4321 to receive usual care. Overall, 482 patients (22.9%) in the dexamethasone group and 1110 patients (25.7%) in the usual care group died within 28 days after randomization (age-adjusted rate ratio, 0.83; 95% confidence interval [CI], 0.75 to 0.93; P&lt;0.001). The proportional and absolute between-group differences in mortality varied considerably according to the level of respiratory support that the patients were receiving at the time of randomization. In the dexamethasone group, the incidence of death was lower than that in the usual care group among patients receiving invasive mechanical ventilation (29.3% vs. 41.4%; rate ratio, 0.64; 95% CI, 0.51 to 0.81) and among those receiving oxygen without invasive mechanical ventilation (23.3% vs. 26.2%; rate ratio, 0.82; 95% CI, 0.72 to 0.94) but not among those who were receiving no respiratory support at randomization (17.8% vs. 14.0%; rate ratio, 1.19; 95% CI, 0.91 to 1.55). CONCLUSIONS In patients hospitalized with Covid-19, the use of dexamethasone resulted in lower 28-day mortality among those who were receiving either invasive mechanical ventilation or oxygen alone at randomization but not among those receiving no respiratory support. (Funded by the Medical Research Council and National Institute for Health Research and others; RECOVERY ClinicalTrials.gov number, NCT04381936; ISRCTN number, 50189673.).","author":[{"dropping-particle":"","family":"RECOVERY Collaborative Group","given":"","non-dropping-particle":"","parse-names":false,"suffix":""},{"dropping-particle":"","family":"Horby","given":"Peter","non-dropping-particle":"","parse-names":false,"suffix":""},{"dropping-particle":"","family":"Lim","given":"Wei Shen","non-dropping-particle":"","parse-names":false,"suffix":""},{"dropping-particle":"","family":"Emberson","given":"Jonathan R","non-dropping-particle":"","parse-names":false,"suffix":""},{"dropping-particle":"","family":"Mafham","given":"Marion","non-dropping-particle":"","parse-names":false,"suffix":""},{"dropping-particle":"","family":"Bell","given":"Jennifer L","non-dropping-particle":"","parse-names":false,"suffix":""},{"dropping-particle":"","family":"Linsell","given":"Louise","non-dropping-particle":"","parse-names":false,"suffix":""},{"dropping-particle":"","family":"Staplin","given":"Natalie","non-dropping-particle":"","parse-names":false,"suffix":""},{"dropping-particle":"","family":"Brightling","given":"Christopher","non-dropping-particle":"","parse-names":false,"suffix":""},{"dropping-particle":"","family":"Ustianowski","given":"Andrew","non-dropping-particle":"","parse-names":false,"suffix":""},{"dropping-particle":"","family":"Elmahi","given":"Einas","non-dropping-particle":"","parse-names":false,"suffix":""},{"dropping-particle":"","family":"Prudon","given":"Benjamin","non-dropping-particle":"","parse-names":false,"suffix":""},{"dropping-particle":"","family":"Green","given":"Christopher","non-dropping-particle":"","parse-names":false,"suffix":""},{"dropping-particle":"","family":"Felton","given":"Timothy","non-dropping-particle":"","parse-names":false,"suffix":""},{"dropping-particle":"","family":"Chadwick","given":"David","non-dropping-particle":"","parse-names":false,"suffix":""},{"dropping-particle":"","family":"Rege","given":"Kanchan","non-dropping-particle":"","parse-names":false,"suffix":""},{"dropping-particle":"","family":"Fegan","given":"Christopher","non-dropping-particle":"","parse-names":false,"suffix":""},{"dropping-particle":"","family":"Chappell","given":"Lucy C","non-dropping-particle":"","parse-names":false,"suffix":""},{"dropping-particle":"","family":"Faust","given":"Saul N","non-dropping-particle":"","parse-names":false,"suffix":""},{"dropping-particle":"","family":"Jaki","given":"Thomas","non-dropping-particle":"","parse-names":false,"suffix":""},{"dropping-particle":"","family":"Jeffery","given":"Katie","non-dropping-particle":"","parse-names":false,"suffix":""},{"dropping-particle":"","family":"Montgomery","given":"Alan","non-dropping-particle":"","parse-names":false,"suffix":""},{"dropping-particle":"","family":"Rowan","given":"Kathryn","non-dropping-particle":"","parse-names":false,"suffix":""},{"dropping-particle":"","family":"Juszczak","given":"Edmund","non-dropping-particle":"","parse-names":false,"suffix":""},{"dropping-particle":"","family":"Baillie","given":"J Kenneth","non-dropping-particle":"","parse-names":false,"suffix":""},{"dropping-particle":"","family":"Haynes","given":"Richard","non-dropping-particle":"","parse-names":false,"suffix":""},{"dropping-particle":"","family":"Landray","given":"Martin J","non-dropping-particle":"","parse-names":false,"suffix":""}],"container-title":"New England Journal of Medicine","id":"ITEM-1","issued":{"date-parts":[["2020","7","17"]]},"page":"NEJMoa2021436","title":"Dexamethasone in Hospitalized Patients with Covid-19 — Preliminary Report","type":"article-journal"},"uris":["http://www.mendeley.com/documents/?uuid=073b4af2-55f7-4060-bedd-3e3f0e9a9b02"]}],"mendeley":{"formattedCitation":"&lt;sup&gt;7&lt;/sup&gt;","plainTextFormattedCitation":"7","previouslyFormattedCitation":"&lt;sup&gt;7&lt;/sup&gt;"},"properties":{"noteIndex":0},"schema":"https://github.com/citation-style-language/schema/raw/master/csl-citation.json"}</w:instrText>
      </w:r>
      <w:r w:rsidR="00F42DDA" w:rsidRPr="007C2DDC">
        <w:rPr>
          <w:rFonts w:ascii="Times New Roman" w:hAnsi="Times New Roman" w:cs="Times New Roman"/>
          <w:color w:val="000000" w:themeColor="text1"/>
          <w:sz w:val="24"/>
          <w:szCs w:val="24"/>
          <w:rPrChange w:id="638" w:author="nayeem hasan" w:date="2020-08-19T04:23:00Z">
            <w:rPr>
              <w:rFonts w:ascii="Times New Roman" w:hAnsi="Times New Roman" w:cs="Times New Roman"/>
              <w:color w:val="000000"/>
              <w:sz w:val="24"/>
              <w:szCs w:val="24"/>
            </w:rPr>
          </w:rPrChange>
        </w:rPr>
        <w:fldChar w:fldCharType="separate"/>
      </w:r>
      <w:r w:rsidR="00F42DDA" w:rsidRPr="007C2DDC">
        <w:rPr>
          <w:rFonts w:ascii="Times New Roman" w:hAnsi="Times New Roman" w:cs="Times New Roman"/>
          <w:noProof/>
          <w:color w:val="000000" w:themeColor="text1"/>
          <w:sz w:val="24"/>
          <w:szCs w:val="24"/>
          <w:vertAlign w:val="superscript"/>
          <w:rPrChange w:id="639" w:author="nayeem hasan" w:date="2020-08-19T04:23:00Z">
            <w:rPr>
              <w:rFonts w:ascii="Times New Roman" w:hAnsi="Times New Roman" w:cs="Times New Roman"/>
              <w:noProof/>
              <w:color w:val="000000"/>
              <w:sz w:val="24"/>
              <w:szCs w:val="24"/>
              <w:vertAlign w:val="superscript"/>
            </w:rPr>
          </w:rPrChange>
        </w:rPr>
        <w:t>7</w:t>
      </w:r>
      <w:ins w:id="640" w:author="Haider, Najmul" w:date="2020-08-14T12:07:00Z">
        <w:r w:rsidR="00F42DDA" w:rsidRPr="007C2DDC">
          <w:rPr>
            <w:rFonts w:ascii="Times New Roman" w:hAnsi="Times New Roman" w:cs="Times New Roman"/>
            <w:color w:val="000000" w:themeColor="text1"/>
            <w:sz w:val="24"/>
            <w:szCs w:val="24"/>
            <w:rPrChange w:id="641" w:author="nayeem hasan" w:date="2020-08-19T04:23:00Z">
              <w:rPr>
                <w:rFonts w:ascii="Times New Roman" w:hAnsi="Times New Roman" w:cs="Times New Roman"/>
                <w:color w:val="000000"/>
                <w:sz w:val="24"/>
                <w:szCs w:val="24"/>
              </w:rPr>
            </w:rPrChange>
          </w:rPr>
          <w:fldChar w:fldCharType="end"/>
        </w:r>
        <w:r w:rsidR="00F42DDA" w:rsidRPr="007C2DDC">
          <w:rPr>
            <w:rFonts w:ascii="Times New Roman" w:hAnsi="Times New Roman" w:cs="Times New Roman"/>
            <w:color w:val="000000" w:themeColor="text1"/>
            <w:sz w:val="24"/>
            <w:szCs w:val="24"/>
            <w:rPrChange w:id="642" w:author="nayeem hasan" w:date="2020-08-19T04:23:00Z">
              <w:rPr>
                <w:rFonts w:ascii="Times New Roman" w:hAnsi="Times New Roman" w:cs="Times New Roman"/>
                <w:color w:val="000000"/>
                <w:sz w:val="24"/>
                <w:szCs w:val="24"/>
              </w:rPr>
            </w:rPrChange>
          </w:rPr>
          <w:t xml:space="preserve"> and </w:t>
        </w:r>
        <w:proofErr w:type="spellStart"/>
        <w:r w:rsidR="00F42DDA" w:rsidRPr="007C2DDC">
          <w:rPr>
            <w:rFonts w:ascii="Times New Roman" w:hAnsi="Times New Roman" w:cs="Times New Roman"/>
            <w:color w:val="000000" w:themeColor="text1"/>
            <w:sz w:val="24"/>
            <w:szCs w:val="24"/>
            <w:rPrChange w:id="643" w:author="nayeem hasan" w:date="2020-08-19T04:23:00Z">
              <w:rPr>
                <w:rFonts w:ascii="Times New Roman" w:hAnsi="Times New Roman" w:cs="Times New Roman"/>
                <w:color w:val="000000"/>
                <w:sz w:val="24"/>
                <w:szCs w:val="24"/>
              </w:rPr>
            </w:rPrChange>
          </w:rPr>
          <w:t>Remde</w:t>
        </w:r>
        <w:r w:rsidR="008F5434" w:rsidRPr="007C2DDC">
          <w:rPr>
            <w:rFonts w:ascii="Times New Roman" w:hAnsi="Times New Roman" w:cs="Times New Roman"/>
            <w:color w:val="000000" w:themeColor="text1"/>
            <w:sz w:val="24"/>
            <w:szCs w:val="24"/>
            <w:rPrChange w:id="644" w:author="nayeem hasan" w:date="2020-08-19T04:23:00Z">
              <w:rPr>
                <w:rFonts w:ascii="Times New Roman" w:hAnsi="Times New Roman" w:cs="Times New Roman"/>
                <w:color w:val="000000"/>
                <w:sz w:val="24"/>
                <w:szCs w:val="24"/>
              </w:rPr>
            </w:rPrChange>
          </w:rPr>
          <w:t>sivir</w:t>
        </w:r>
      </w:ins>
      <w:proofErr w:type="spellEnd"/>
      <w:ins w:id="645" w:author="Haider, Najmul" w:date="2020-08-14T12:12:00Z">
        <w:r w:rsidR="00F42DDA" w:rsidRPr="007C2DDC">
          <w:rPr>
            <w:rFonts w:ascii="Times New Roman" w:hAnsi="Times New Roman" w:cs="Times New Roman"/>
            <w:color w:val="000000" w:themeColor="text1"/>
            <w:sz w:val="24"/>
            <w:szCs w:val="24"/>
            <w:rPrChange w:id="646" w:author="nayeem hasan" w:date="2020-08-19T04:23:00Z">
              <w:rPr>
                <w:rFonts w:ascii="Times New Roman" w:hAnsi="Times New Roman" w:cs="Times New Roman"/>
                <w:color w:val="000000"/>
                <w:sz w:val="24"/>
                <w:szCs w:val="24"/>
              </w:rPr>
            </w:rPrChange>
          </w:rPr>
          <w:t xml:space="preserve"> </w:t>
        </w:r>
        <w:r w:rsidR="00F42DDA" w:rsidRPr="007C2DDC">
          <w:rPr>
            <w:rFonts w:ascii="Times New Roman" w:hAnsi="Times New Roman" w:cs="Times New Roman"/>
            <w:color w:val="000000" w:themeColor="text1"/>
            <w:sz w:val="24"/>
            <w:szCs w:val="24"/>
            <w:rPrChange w:id="647" w:author="nayeem hasan" w:date="2020-08-19T04:23:00Z">
              <w:rPr>
                <w:rFonts w:ascii="Times New Roman" w:hAnsi="Times New Roman" w:cs="Times New Roman"/>
                <w:color w:val="000000"/>
                <w:sz w:val="24"/>
                <w:szCs w:val="24"/>
              </w:rPr>
            </w:rPrChange>
          </w:rPr>
          <w:fldChar w:fldCharType="begin" w:fldLock="1"/>
        </w:r>
      </w:ins>
      <w:r w:rsidR="00F42DDA" w:rsidRPr="007C2DDC">
        <w:rPr>
          <w:rFonts w:ascii="Times New Roman" w:hAnsi="Times New Roman" w:cs="Times New Roman"/>
          <w:color w:val="000000" w:themeColor="text1"/>
          <w:sz w:val="24"/>
          <w:szCs w:val="24"/>
          <w:rPrChange w:id="648" w:author="nayeem hasan" w:date="2020-08-19T04:23:00Z">
            <w:rPr>
              <w:rFonts w:ascii="Times New Roman" w:hAnsi="Times New Roman" w:cs="Times New Roman"/>
              <w:color w:val="000000"/>
              <w:sz w:val="24"/>
              <w:szCs w:val="24"/>
            </w:rPr>
          </w:rPrChange>
        </w:rPr>
        <w:instrText>ADDIN CSL_CITATION {"citationItems":[{"id":"ITEM-1","itemData":{"DOI":"10.1056/NEJMoa2007764","ISSN":"0028-4793","PMID":"32445440","abstract":"BACKGROUND Although several therapeutic agents have been evaluated for the treatment of coronavirus disease 2019 (Covid-19), none have yet been shown to be efficacious. METHODS We conducted a double-blind, randomized, placebo-controlled trial of intravenous remdesivir in adults hospitalized with Covid-19 with evidence of lower respiratory tract involvement. Patients were randomly assigned to receive either remdesivir (200 mg loading dose on day 1, followed by 100 mg daily for up to 9 additional days) or placebo for up to 10 days. The primary outcome was the time to recovery, defined by either discharge from the hospital or hospitalization for infection-control purposes only. RESULTS A total of 1063 patients underwent randomization. The data and safety monitoring board recommended early unblinding of the results on the basis of findings from an analysis that showed shortened time to recovery in the remdesivir group. Preliminary results from the 1059 patients (538 assigned to remdesivir and 521 to placebo) with data available after randomization indicated that those who received remdesivir had a median recovery time of 11 days (95% confidence interval [CI], 9 to 12), as compared with 15 days (95% CI, 13 to 19) in those who received placebo (rate ratio for recovery, 1.32; 95% CI, 1.12 to 1.55; P&lt;0.001). The Kaplan-Meier estimates of mortality by 14 days were 7.1% with remdesivir and 11.9% with placebo (hazard ratio for death, 0.70; 95% CI, 0.47 to 1.04). Serious adverse events were reported for 114 of the 541 patients in the remdesivir group who underwent randomization (21.1%) and 141 of the 522 patients in the placebo group who underwent randomization (27.0%). CONCLUSIONS Remdesivir was superior to placebo in shortening the time to recovery in adults hospitalized with Covid-19 and evidence of lower respiratory tract infection. (Funded by the National Institute of Allergy and Infectious Diseases and others; ACCT-1 ClinicalTrials.gov number, NCT04280705.).","author":[{"dropping-particle":"","family":"Beigel","given":"John H.","non-dropping-particle":"","parse-names":false,"suffix":""},{"dropping-particle":"","family":"Tomashek","given":"Kay M.","non-dropping-particle":"","parse-names":false,"suffix":""},{"dropping-particle":"","family":"Dodd","given":"Lori E.","non-dropping-particle":"","parse-names":false,"suffix":""},{"dropping-particle":"","family":"Mehta","given":"Aneesh K.","non-dropping-particle":"","parse-names":false,"suffix":""},{"dropping-particle":"","family":"Zingman","given":"Barry S.","non-dropping-particle":"","parse-names":false,"suffix":""},{"dropping-particle":"","family":"Kalil","given":"Andre C.","non-dropping-particle":"","parse-names":false,"suffix":""},{"dropping-particle":"","family":"Hohmann","given":"Elizabeth","non-dropping-particle":"","parse-names":false,"suffix":""},{"dropping-particle":"","family":"Chu","given":"Helen Y.","non-dropping-particle":"","parse-names":false,"suffix":""},{"dropping-particle":"","family":"Luetkemeyer","given":"Annie","non-dropping-particle":"","parse-names":false,"suffix":""},{"dropping-particle":"","family":"Kline","given":"Susan","non-dropping-particle":"","parse-names":false,"suffix":""},{"dropping-particle":"","family":"Lopez de Castilla","given":"Diego","non-dropping-particle":"","parse-names":false,"suffix":""},{"dropping-particle":"","family":"Finberg","given":"Robert W.","non-dropping-particle":"","parse-names":false,"suffix":""},{"dropping-particle":"","family":"Dierberg","given":"Kerry","non-dropping-particle":"","parse-names":false,"suffix":""},{"dropping-particle":"","family":"Tapson","given":"Victor","non-dropping-particle":"","parse-names":false,"suffix":""},{"dropping-particle":"","family":"Hsieh","given":"Lanny","non-dropping-particle":"","parse-names":false,"suffix":""},{"dropping-particle":"","family":"Patterson","given":"Thomas F.","non-dropping-particle":"","parse-names":false,"suffix":""},{"dropping-particle":"","family":"Paredes","given":"Roger","non-dropping-particle":"","parse-names":false,"suffix":""},{"dropping-particle":"","family":"Sweeney","given":"Daniel A.","non-dropping-particle":"","parse-names":false,"suffix":""},{"dropping-particle":"","family":"Short","given":"William R.","non-dropping-particle":"","parse-names":false,"suffix":""},{"dropping-particle":"","family":"Touloumi","given":"Giota","non-dropping-particle":"","parse-names":false,"suffix":""},{"dropping-particle":"","family":"Lye","given":"David Chien","non-dropping-particle":"","parse-names":false,"suffix":""},{"dropping-particle":"","family":"Ohmagari","given":"Norio","non-dropping-particle":"","parse-names":false,"suffix":""},{"dropping-particle":"","family":"Oh","given":"Myoung-don","non-dropping-particle":"","parse-names":false,"suffix":""},{"dropping-particle":"","family":"Ruiz-Palacios","given":"Guillermo M.","non-dropping-particle":"","parse-names":false,"suffix":""},{"dropping-particle":"","family":"Benfield","given":"Thomas","non-dropping-particle":"","parse-names":false,"suffix":""},{"dropping-particle":"","family":"Fätkenheuer","given":"Gerd","non-dropping-particle":"","parse-names":false,"suffix":""},{"dropping-particle":"","family":"Kortepeter","given":"Mark G.","non-dropping-particle":"","parse-names":false,"suffix":""},{"dropping-particle":"","family":"Atmar","given":"Robert L.","non-dropping-particle":"","parse-names":false,"suffix":""},{"dropping-particle":"","family":"Creech","given":"C. Buddy","non-dropping-particle":"","parse-names":false,"suffix":""},{"dropping-particle":"","family":"Lundgren","given":"Jens","non-dropping-particle":"","parse-names":false,"suffix":""},{"dropping-particle":"","family":"Babiker","given":"Abdel G.","non-dropping-particle":"","parse-names":false,"suffix":""},{"dropping-particle":"","family":"Pett","given":"Sarah","non-dropping-particle":"","parse-names":false,"suffix":""},{"dropping-particle":"","family":"Neaton","given":"James D.","non-dropping-particle":"","parse-names":false,"suffix":""},{"dropping-particle":"","family":"Burgess","given":"Timothy H.","non-dropping-particle":"","parse-names":false,"suffix":""},{"dropping-particle":"","family":"Bonnett","given":"Tyler","non-dropping-particle":"","parse-names":false,"suffix":""},{"dropping-particle":"","family":"Green","given":"Michelle","non-dropping-particle":"","parse-names":false,"suffix":""},{"dropping-particle":"","family":"Makowski","given":"Mat","non-dropping-particle":"","parse-names":false,"suffix":""},{"dropping-particle":"","family":"Osinusi","given":"Anu","non-dropping-particle":"","parse-names":false,"suffix":""},{"dropping-particle":"","family":"Nayak","given":"Seema","non-dropping-particle":"","parse-names":false,"suffix":""},{"dropping-particle":"","family":"Lane","given":"H. Clifford","non-dropping-particle":"","parse-names":false,"suffix":""}],"container-title":"New England Journal of Medicine","id":"ITEM-1","issued":{"date-parts":[["2020","5","22"]]},"page":"NEJMoa2007764","title":"Remdesivir for the Treatment of Covid-19 — Preliminary Report","type":"article-journal"},"uris":["http://www.mendeley.com/documents/?uuid=1042ff34-d3cd-44ab-928a-12755a05ed4f"]}],"mendeley":{"formattedCitation":"&lt;sup&gt;8&lt;/sup&gt;","plainTextFormattedCitation":"8"},"properties":{"noteIndex":0},"schema":"https://github.com/citation-style-language/schema/raw/master/csl-citation.json"}</w:instrText>
      </w:r>
      <w:r w:rsidR="00F42DDA" w:rsidRPr="007C2DDC">
        <w:rPr>
          <w:rFonts w:ascii="Times New Roman" w:hAnsi="Times New Roman" w:cs="Times New Roman"/>
          <w:color w:val="000000" w:themeColor="text1"/>
          <w:sz w:val="24"/>
          <w:szCs w:val="24"/>
          <w:rPrChange w:id="649" w:author="nayeem hasan" w:date="2020-08-19T04:23:00Z">
            <w:rPr>
              <w:rFonts w:ascii="Times New Roman" w:hAnsi="Times New Roman" w:cs="Times New Roman"/>
              <w:color w:val="000000"/>
              <w:sz w:val="24"/>
              <w:szCs w:val="24"/>
            </w:rPr>
          </w:rPrChange>
        </w:rPr>
        <w:fldChar w:fldCharType="separate"/>
      </w:r>
      <w:r w:rsidR="00F42DDA" w:rsidRPr="007C2DDC">
        <w:rPr>
          <w:rFonts w:ascii="Times New Roman" w:hAnsi="Times New Roman" w:cs="Times New Roman"/>
          <w:noProof/>
          <w:color w:val="000000" w:themeColor="text1"/>
          <w:sz w:val="24"/>
          <w:szCs w:val="24"/>
          <w:vertAlign w:val="superscript"/>
          <w:rPrChange w:id="650" w:author="nayeem hasan" w:date="2020-08-19T04:23:00Z">
            <w:rPr>
              <w:rFonts w:ascii="Times New Roman" w:hAnsi="Times New Roman" w:cs="Times New Roman"/>
              <w:noProof/>
              <w:color w:val="000000"/>
              <w:sz w:val="24"/>
              <w:szCs w:val="24"/>
              <w:vertAlign w:val="superscript"/>
            </w:rPr>
          </w:rPrChange>
        </w:rPr>
        <w:t>8</w:t>
      </w:r>
      <w:ins w:id="651" w:author="Haider, Najmul" w:date="2020-08-14T12:12:00Z">
        <w:r w:rsidR="00F42DDA" w:rsidRPr="007C2DDC">
          <w:rPr>
            <w:rFonts w:ascii="Times New Roman" w:hAnsi="Times New Roman" w:cs="Times New Roman"/>
            <w:color w:val="000000" w:themeColor="text1"/>
            <w:sz w:val="24"/>
            <w:szCs w:val="24"/>
            <w:rPrChange w:id="652" w:author="nayeem hasan" w:date="2020-08-19T04:23:00Z">
              <w:rPr>
                <w:rFonts w:ascii="Times New Roman" w:hAnsi="Times New Roman" w:cs="Times New Roman"/>
                <w:color w:val="000000"/>
                <w:sz w:val="24"/>
                <w:szCs w:val="24"/>
              </w:rPr>
            </w:rPrChange>
          </w:rPr>
          <w:fldChar w:fldCharType="end"/>
        </w:r>
      </w:ins>
      <w:ins w:id="653" w:author="Haider, Najmul" w:date="2020-08-14T12:07:00Z">
        <w:r w:rsidR="008F5434" w:rsidRPr="007C2DDC">
          <w:rPr>
            <w:rFonts w:ascii="Times New Roman" w:hAnsi="Times New Roman" w:cs="Times New Roman"/>
            <w:color w:val="000000" w:themeColor="text1"/>
            <w:sz w:val="24"/>
            <w:szCs w:val="24"/>
            <w:rPrChange w:id="654" w:author="nayeem hasan" w:date="2020-08-19T04:23:00Z">
              <w:rPr>
                <w:rFonts w:ascii="Times New Roman" w:hAnsi="Times New Roman" w:cs="Times New Roman"/>
                <w:color w:val="000000"/>
                <w:sz w:val="24"/>
                <w:szCs w:val="24"/>
              </w:rPr>
            </w:rPrChange>
          </w:rPr>
          <w:t xml:space="preserve">) </w:t>
        </w:r>
      </w:ins>
      <w:ins w:id="655" w:author="Haider, Najmul" w:date="2020-08-14T11:59:00Z">
        <w:r w:rsidR="005E3103" w:rsidRPr="007C2DDC">
          <w:rPr>
            <w:rFonts w:ascii="Times New Roman" w:hAnsi="Times New Roman" w:cs="Times New Roman"/>
            <w:color w:val="000000" w:themeColor="text1"/>
            <w:sz w:val="24"/>
            <w:szCs w:val="24"/>
            <w:rPrChange w:id="656" w:author="nayeem hasan" w:date="2020-08-19T04:23:00Z">
              <w:rPr>
                <w:rFonts w:ascii="Times New Roman" w:hAnsi="Times New Roman" w:cs="Times New Roman"/>
                <w:color w:val="000000"/>
                <w:sz w:val="24"/>
                <w:szCs w:val="24"/>
              </w:rPr>
            </w:rPrChange>
          </w:rPr>
          <w:t xml:space="preserve"> had shown some degree of effectiveness in reducing </w:t>
        </w:r>
      </w:ins>
      <w:ins w:id="657" w:author="Haider, Najmul" w:date="2020-08-14T12:00:00Z">
        <w:r w:rsidR="005E3103" w:rsidRPr="007C2DDC">
          <w:rPr>
            <w:rFonts w:ascii="Times New Roman" w:hAnsi="Times New Roman" w:cs="Times New Roman"/>
            <w:color w:val="000000" w:themeColor="text1"/>
            <w:sz w:val="24"/>
            <w:szCs w:val="24"/>
            <w:rPrChange w:id="658" w:author="nayeem hasan" w:date="2020-08-19T04:23:00Z">
              <w:rPr>
                <w:rFonts w:ascii="Times New Roman" w:hAnsi="Times New Roman" w:cs="Times New Roman"/>
                <w:color w:val="000000"/>
                <w:sz w:val="24"/>
                <w:szCs w:val="24"/>
              </w:rPr>
            </w:rPrChange>
          </w:rPr>
          <w:t xml:space="preserve">deaths or hospital stay of COVID-19 </w:t>
        </w:r>
        <w:r w:rsidR="00F64E4D" w:rsidRPr="007C2DDC">
          <w:rPr>
            <w:rFonts w:ascii="Times New Roman" w:hAnsi="Times New Roman" w:cs="Times New Roman"/>
            <w:color w:val="000000" w:themeColor="text1"/>
            <w:sz w:val="24"/>
            <w:szCs w:val="24"/>
            <w:rPrChange w:id="659" w:author="nayeem hasan" w:date="2020-08-19T04:23:00Z">
              <w:rPr>
                <w:rFonts w:ascii="Times New Roman" w:hAnsi="Times New Roman" w:cs="Times New Roman"/>
                <w:color w:val="000000"/>
                <w:sz w:val="24"/>
                <w:szCs w:val="24"/>
              </w:rPr>
            </w:rPrChange>
          </w:rPr>
          <w:t>patients</w:t>
        </w:r>
        <w:r w:rsidR="005E3103" w:rsidRPr="007C2DDC">
          <w:rPr>
            <w:rFonts w:ascii="Times New Roman" w:hAnsi="Times New Roman" w:cs="Times New Roman"/>
            <w:color w:val="000000" w:themeColor="text1"/>
            <w:sz w:val="24"/>
            <w:szCs w:val="24"/>
            <w:rPrChange w:id="660" w:author="nayeem hasan" w:date="2020-08-19T04:23:00Z">
              <w:rPr>
                <w:rFonts w:ascii="Times New Roman" w:hAnsi="Times New Roman" w:cs="Times New Roman"/>
                <w:color w:val="000000"/>
                <w:sz w:val="24"/>
                <w:szCs w:val="24"/>
              </w:rPr>
            </w:rPrChange>
          </w:rPr>
          <w:t xml:space="preserve">. </w:t>
        </w:r>
      </w:ins>
      <w:ins w:id="661" w:author="Haider, Najmul" w:date="2020-08-14T11:58:00Z">
        <w:r w:rsidR="00F64E4D" w:rsidRPr="007C2DDC">
          <w:rPr>
            <w:rFonts w:ascii="Times New Roman" w:hAnsi="Times New Roman" w:cs="Times New Roman"/>
            <w:color w:val="000000" w:themeColor="text1"/>
            <w:sz w:val="24"/>
            <w:szCs w:val="24"/>
            <w:rPrChange w:id="662" w:author="nayeem hasan" w:date="2020-08-19T04:23:00Z">
              <w:rPr>
                <w:rFonts w:ascii="Times New Roman" w:hAnsi="Times New Roman" w:cs="Times New Roman"/>
                <w:color w:val="000000"/>
                <w:sz w:val="24"/>
                <w:szCs w:val="24"/>
              </w:rPr>
            </w:rPrChange>
          </w:rPr>
          <w:t xml:space="preserve">Testing capacity has increased </w:t>
        </w:r>
      </w:ins>
      <w:ins w:id="663" w:author="Haider, Najmul" w:date="2020-08-14T12:01:00Z">
        <w:r w:rsidR="008F7CE3" w:rsidRPr="007C2DDC">
          <w:rPr>
            <w:rFonts w:ascii="Times New Roman" w:hAnsi="Times New Roman" w:cs="Times New Roman"/>
            <w:color w:val="000000" w:themeColor="text1"/>
            <w:sz w:val="24"/>
            <w:szCs w:val="24"/>
            <w:rPrChange w:id="664" w:author="nayeem hasan" w:date="2020-08-19T04:23:00Z">
              <w:rPr>
                <w:rFonts w:ascii="Times New Roman" w:hAnsi="Times New Roman" w:cs="Times New Roman"/>
                <w:color w:val="000000"/>
                <w:sz w:val="24"/>
                <w:szCs w:val="24"/>
              </w:rPr>
            </w:rPrChange>
          </w:rPr>
          <w:t xml:space="preserve">in most of the countries of the world </w:t>
        </w:r>
      </w:ins>
      <w:ins w:id="665" w:author="Haider, Najmul" w:date="2020-08-14T11:58:00Z">
        <w:r w:rsidR="00F64E4D" w:rsidRPr="007C2DDC">
          <w:rPr>
            <w:rFonts w:ascii="Times New Roman" w:hAnsi="Times New Roman" w:cs="Times New Roman"/>
            <w:color w:val="000000" w:themeColor="text1"/>
            <w:sz w:val="24"/>
            <w:szCs w:val="24"/>
            <w:rPrChange w:id="666" w:author="nayeem hasan" w:date="2020-08-19T04:23:00Z">
              <w:rPr>
                <w:rFonts w:ascii="Times New Roman" w:hAnsi="Times New Roman" w:cs="Times New Roman"/>
                <w:color w:val="000000"/>
                <w:sz w:val="24"/>
                <w:szCs w:val="24"/>
              </w:rPr>
            </w:rPrChange>
          </w:rPr>
          <w:t xml:space="preserve">over time that is being useful in detection of </w:t>
        </w:r>
      </w:ins>
      <w:ins w:id="667" w:author="Haider, Najmul" w:date="2020-08-14T12:00:00Z">
        <w:r w:rsidR="00F64E4D" w:rsidRPr="007C2DDC">
          <w:rPr>
            <w:rFonts w:ascii="Times New Roman" w:hAnsi="Times New Roman" w:cs="Times New Roman"/>
            <w:color w:val="000000" w:themeColor="text1"/>
            <w:sz w:val="24"/>
            <w:szCs w:val="24"/>
            <w:rPrChange w:id="668" w:author="nayeem hasan" w:date="2020-08-19T04:23:00Z">
              <w:rPr>
                <w:rFonts w:ascii="Times New Roman" w:hAnsi="Times New Roman" w:cs="Times New Roman"/>
                <w:color w:val="000000"/>
                <w:sz w:val="24"/>
                <w:szCs w:val="24"/>
              </w:rPr>
            </w:rPrChange>
          </w:rPr>
          <w:t>asymptomatic cases.</w:t>
        </w:r>
      </w:ins>
      <w:ins w:id="669" w:author="Haider, Najmul" w:date="2020-08-14T12:01:00Z">
        <w:r w:rsidR="008F7CE3" w:rsidRPr="007C2DDC">
          <w:rPr>
            <w:rFonts w:ascii="Times New Roman" w:hAnsi="Times New Roman" w:cs="Times New Roman"/>
            <w:color w:val="000000" w:themeColor="text1"/>
            <w:sz w:val="24"/>
            <w:szCs w:val="24"/>
            <w:rPrChange w:id="670" w:author="nayeem hasan" w:date="2020-08-19T04:23:00Z">
              <w:rPr>
                <w:rFonts w:ascii="Times New Roman" w:hAnsi="Times New Roman" w:cs="Times New Roman"/>
                <w:color w:val="000000"/>
                <w:sz w:val="24"/>
                <w:szCs w:val="24"/>
              </w:rPr>
            </w:rPrChange>
          </w:rPr>
          <w:t xml:space="preserve"> The doctors and nurses gained </w:t>
        </w:r>
      </w:ins>
      <w:ins w:id="671" w:author="Haider, Najmul" w:date="2020-08-14T12:02:00Z">
        <w:r w:rsidR="008F7CE3" w:rsidRPr="007C2DDC">
          <w:rPr>
            <w:rFonts w:ascii="Times New Roman" w:hAnsi="Times New Roman" w:cs="Times New Roman"/>
            <w:color w:val="000000" w:themeColor="text1"/>
            <w:sz w:val="24"/>
            <w:szCs w:val="24"/>
            <w:rPrChange w:id="672" w:author="nayeem hasan" w:date="2020-08-19T04:23:00Z">
              <w:rPr>
                <w:rFonts w:ascii="Times New Roman" w:hAnsi="Times New Roman" w:cs="Times New Roman"/>
                <w:color w:val="000000"/>
                <w:sz w:val="24"/>
                <w:szCs w:val="24"/>
              </w:rPr>
            </w:rPrChange>
          </w:rPr>
          <w:t xml:space="preserve">experience in managing </w:t>
        </w:r>
        <w:r w:rsidR="008F7CE3" w:rsidRPr="007C2DDC">
          <w:rPr>
            <w:rFonts w:ascii="Times New Roman" w:hAnsi="Times New Roman" w:cs="Times New Roman"/>
            <w:color w:val="000000" w:themeColor="text1"/>
            <w:sz w:val="24"/>
            <w:szCs w:val="24"/>
            <w:rPrChange w:id="673" w:author="nayeem hasan" w:date="2020-08-19T04:23:00Z">
              <w:rPr>
                <w:rFonts w:ascii="Times New Roman" w:hAnsi="Times New Roman" w:cs="Times New Roman"/>
                <w:color w:val="000000"/>
                <w:sz w:val="24"/>
                <w:szCs w:val="24"/>
              </w:rPr>
            </w:rPrChange>
          </w:rPr>
          <w:lastRenderedPageBreak/>
          <w:t xml:space="preserve">severely affected COVID-19 patients. </w:t>
        </w:r>
        <w:r w:rsidR="000D79FF" w:rsidRPr="007C2DDC">
          <w:rPr>
            <w:rFonts w:ascii="Times New Roman" w:hAnsi="Times New Roman" w:cs="Times New Roman"/>
            <w:color w:val="000000" w:themeColor="text1"/>
            <w:sz w:val="24"/>
            <w:szCs w:val="24"/>
            <w:rPrChange w:id="674" w:author="nayeem hasan" w:date="2020-08-19T04:23:00Z">
              <w:rPr>
                <w:rFonts w:ascii="Times New Roman" w:hAnsi="Times New Roman" w:cs="Times New Roman"/>
                <w:color w:val="000000"/>
                <w:sz w:val="24"/>
                <w:szCs w:val="24"/>
              </w:rPr>
            </w:rPrChange>
          </w:rPr>
          <w:t xml:space="preserve">Thus, this is </w:t>
        </w:r>
      </w:ins>
      <w:ins w:id="675" w:author="Haider, Najmul" w:date="2020-08-14T12:13:00Z">
        <w:r w:rsidR="00E42947" w:rsidRPr="007C2DDC">
          <w:rPr>
            <w:rFonts w:ascii="Times New Roman" w:hAnsi="Times New Roman" w:cs="Times New Roman"/>
            <w:color w:val="000000" w:themeColor="text1"/>
            <w:sz w:val="24"/>
            <w:szCs w:val="24"/>
            <w:rPrChange w:id="676" w:author="nayeem hasan" w:date="2020-08-19T04:23:00Z">
              <w:rPr>
                <w:rFonts w:ascii="Times New Roman" w:hAnsi="Times New Roman" w:cs="Times New Roman"/>
                <w:color w:val="000000"/>
                <w:sz w:val="24"/>
                <w:szCs w:val="24"/>
              </w:rPr>
            </w:rPrChange>
          </w:rPr>
          <w:t>important</w:t>
        </w:r>
      </w:ins>
      <w:ins w:id="677" w:author="Haider, Najmul" w:date="2020-08-14T12:02:00Z">
        <w:r w:rsidR="000D79FF" w:rsidRPr="007C2DDC">
          <w:rPr>
            <w:rFonts w:ascii="Times New Roman" w:hAnsi="Times New Roman" w:cs="Times New Roman"/>
            <w:color w:val="000000" w:themeColor="text1"/>
            <w:sz w:val="24"/>
            <w:szCs w:val="24"/>
            <w:rPrChange w:id="678" w:author="nayeem hasan" w:date="2020-08-19T04:23:00Z">
              <w:rPr>
                <w:rFonts w:ascii="Times New Roman" w:hAnsi="Times New Roman" w:cs="Times New Roman"/>
                <w:color w:val="000000"/>
                <w:sz w:val="24"/>
                <w:szCs w:val="24"/>
              </w:rPr>
            </w:rPrChange>
          </w:rPr>
          <w:t xml:space="preserve"> to quantify whether the mortality rate/ CFR of COVID-19 has changed over time. </w:t>
        </w:r>
        <w:r w:rsidR="00E42947" w:rsidRPr="007C2DDC">
          <w:rPr>
            <w:rFonts w:ascii="Times New Roman" w:hAnsi="Times New Roman" w:cs="Times New Roman"/>
            <w:color w:val="000000" w:themeColor="text1"/>
            <w:sz w:val="24"/>
            <w:szCs w:val="24"/>
            <w:rPrChange w:id="679" w:author="nayeem hasan" w:date="2020-08-19T04:23:00Z">
              <w:rPr>
                <w:rFonts w:ascii="Times New Roman" w:hAnsi="Times New Roman" w:cs="Times New Roman"/>
                <w:color w:val="000000"/>
                <w:sz w:val="24"/>
                <w:szCs w:val="24"/>
              </w:rPr>
            </w:rPrChange>
          </w:rPr>
          <w:t xml:space="preserve">The </w:t>
        </w:r>
      </w:ins>
      <w:ins w:id="680" w:author="Haider, Najmul" w:date="2020-08-14T12:03:00Z">
        <w:r w:rsidR="000D79FF" w:rsidRPr="007C2DDC">
          <w:rPr>
            <w:rFonts w:ascii="Times New Roman" w:hAnsi="Times New Roman" w:cs="Times New Roman"/>
            <w:color w:val="000000" w:themeColor="text1"/>
            <w:sz w:val="24"/>
            <w:szCs w:val="24"/>
            <w:rPrChange w:id="681" w:author="nayeem hasan" w:date="2020-08-19T04:23:00Z">
              <w:rPr>
                <w:rFonts w:ascii="Times New Roman" w:hAnsi="Times New Roman" w:cs="Times New Roman"/>
                <w:color w:val="000000"/>
                <w:sz w:val="24"/>
                <w:szCs w:val="24"/>
              </w:rPr>
            </w:rPrChange>
          </w:rPr>
          <w:t>objective</w:t>
        </w:r>
      </w:ins>
      <w:ins w:id="682" w:author="Haider, Najmul" w:date="2020-08-14T12:02:00Z">
        <w:r w:rsidR="000D79FF" w:rsidRPr="007C2DDC">
          <w:rPr>
            <w:rFonts w:ascii="Times New Roman" w:hAnsi="Times New Roman" w:cs="Times New Roman"/>
            <w:color w:val="000000" w:themeColor="text1"/>
            <w:sz w:val="24"/>
            <w:szCs w:val="24"/>
            <w:rPrChange w:id="683" w:author="nayeem hasan" w:date="2020-08-19T04:23:00Z">
              <w:rPr>
                <w:rFonts w:ascii="Times New Roman" w:hAnsi="Times New Roman" w:cs="Times New Roman"/>
                <w:color w:val="000000"/>
                <w:sz w:val="24"/>
                <w:szCs w:val="24"/>
              </w:rPr>
            </w:rPrChange>
          </w:rPr>
          <w:t xml:space="preserve"> </w:t>
        </w:r>
      </w:ins>
      <w:ins w:id="684" w:author="Haider, Najmul" w:date="2020-08-14T12:13:00Z">
        <w:r w:rsidR="00E42947" w:rsidRPr="007C2DDC">
          <w:rPr>
            <w:rFonts w:ascii="Times New Roman" w:hAnsi="Times New Roman" w:cs="Times New Roman"/>
            <w:color w:val="000000" w:themeColor="text1"/>
            <w:sz w:val="24"/>
            <w:szCs w:val="24"/>
            <w:rPrChange w:id="685" w:author="nayeem hasan" w:date="2020-08-19T04:23:00Z">
              <w:rPr>
                <w:rFonts w:ascii="Times New Roman" w:hAnsi="Times New Roman" w:cs="Times New Roman"/>
                <w:color w:val="000000"/>
                <w:sz w:val="24"/>
                <w:szCs w:val="24"/>
              </w:rPr>
            </w:rPrChange>
          </w:rPr>
          <w:t xml:space="preserve">of this study </w:t>
        </w:r>
      </w:ins>
      <w:ins w:id="686" w:author="Haider, Najmul" w:date="2020-08-14T12:03:00Z">
        <w:r w:rsidR="000D79FF" w:rsidRPr="007C2DDC">
          <w:rPr>
            <w:rFonts w:ascii="Times New Roman" w:hAnsi="Times New Roman" w:cs="Times New Roman"/>
            <w:color w:val="000000" w:themeColor="text1"/>
            <w:sz w:val="24"/>
            <w:szCs w:val="24"/>
            <w:rPrChange w:id="687" w:author="nayeem hasan" w:date="2020-08-19T04:23:00Z">
              <w:rPr>
                <w:rFonts w:ascii="Times New Roman" w:hAnsi="Times New Roman" w:cs="Times New Roman"/>
                <w:color w:val="000000"/>
                <w:sz w:val="24"/>
                <w:szCs w:val="24"/>
              </w:rPr>
            </w:rPrChange>
          </w:rPr>
          <w:t xml:space="preserve">was to </w:t>
        </w:r>
        <w:r w:rsidR="003B6AE8" w:rsidRPr="007C2DDC">
          <w:rPr>
            <w:rFonts w:ascii="Times New Roman" w:hAnsi="Times New Roman" w:cs="Times New Roman"/>
            <w:color w:val="000000" w:themeColor="text1"/>
            <w:sz w:val="24"/>
            <w:szCs w:val="24"/>
            <w:rPrChange w:id="688" w:author="nayeem hasan" w:date="2020-08-19T04:23:00Z">
              <w:rPr>
                <w:rFonts w:ascii="Times New Roman" w:hAnsi="Times New Roman" w:cs="Times New Roman"/>
                <w:color w:val="000000"/>
                <w:sz w:val="24"/>
                <w:szCs w:val="24"/>
              </w:rPr>
            </w:rPrChange>
          </w:rPr>
          <w:t xml:space="preserve">identify the variables affecting the CFR </w:t>
        </w:r>
      </w:ins>
      <w:ins w:id="689" w:author="Haider, Najmul" w:date="2020-08-14T12:05:00Z">
        <w:r w:rsidR="0038524A" w:rsidRPr="007C2DDC">
          <w:rPr>
            <w:rFonts w:ascii="Times New Roman" w:hAnsi="Times New Roman" w:cs="Times New Roman"/>
            <w:color w:val="000000" w:themeColor="text1"/>
            <w:sz w:val="24"/>
            <w:szCs w:val="24"/>
            <w:rPrChange w:id="690" w:author="nayeem hasan" w:date="2020-08-19T04:23:00Z">
              <w:rPr>
                <w:rFonts w:ascii="Times New Roman" w:hAnsi="Times New Roman" w:cs="Times New Roman"/>
                <w:color w:val="000000"/>
                <w:sz w:val="24"/>
                <w:szCs w:val="24"/>
              </w:rPr>
            </w:rPrChange>
          </w:rPr>
          <w:t xml:space="preserve">over time. </w:t>
        </w:r>
      </w:ins>
    </w:p>
    <w:p w14:paraId="4396BFE7" w14:textId="5B24E9B4" w:rsidR="00712242" w:rsidRPr="007C2DDC" w:rsidRDefault="00712242" w:rsidP="000D6582">
      <w:pPr>
        <w:autoSpaceDE w:val="0"/>
        <w:autoSpaceDN w:val="0"/>
        <w:adjustRightInd w:val="0"/>
        <w:spacing w:after="0" w:line="360" w:lineRule="auto"/>
        <w:rPr>
          <w:ins w:id="691" w:author="Haider, Najmul" w:date="2020-08-13T17:18:00Z"/>
          <w:rFonts w:ascii="Times New Roman" w:hAnsi="Times New Roman" w:cs="Times New Roman"/>
          <w:color w:val="000000" w:themeColor="text1"/>
          <w:sz w:val="24"/>
          <w:szCs w:val="24"/>
          <w:rPrChange w:id="692" w:author="nayeem hasan" w:date="2020-08-19T04:23:00Z">
            <w:rPr>
              <w:ins w:id="693" w:author="Haider, Najmul" w:date="2020-08-13T17:18:00Z"/>
              <w:rFonts w:ascii="Times New Roman" w:hAnsi="Times New Roman" w:cs="Times New Roman"/>
              <w:sz w:val="24"/>
              <w:szCs w:val="24"/>
            </w:rPr>
          </w:rPrChange>
        </w:rPr>
      </w:pPr>
    </w:p>
    <w:p w14:paraId="65859AAD" w14:textId="6F7055C1" w:rsidR="00076D09" w:rsidRPr="007C2DDC" w:rsidRDefault="00783328" w:rsidP="00F645FC">
      <w:pPr>
        <w:spacing w:after="0" w:line="480" w:lineRule="auto"/>
        <w:jc w:val="both"/>
        <w:rPr>
          <w:rFonts w:ascii="Times New Roman" w:hAnsi="Times New Roman" w:cs="Times New Roman"/>
          <w:color w:val="000000" w:themeColor="text1"/>
          <w:sz w:val="24"/>
          <w:szCs w:val="24"/>
          <w:rPrChange w:id="694" w:author="nayeem hasan" w:date="2020-08-19T04:23:00Z">
            <w:rPr>
              <w:rFonts w:ascii="Times New Roman" w:hAnsi="Times New Roman" w:cs="Times New Roman"/>
              <w:sz w:val="24"/>
              <w:szCs w:val="24"/>
            </w:rPr>
          </w:rPrChange>
        </w:rPr>
      </w:pPr>
      <w:ins w:id="695" w:author="Haider, Najmul" w:date="2020-08-13T13:33:00Z">
        <w:r w:rsidRPr="007C2DDC">
          <w:rPr>
            <w:rFonts w:ascii="Times New Roman" w:hAnsi="Times New Roman" w:cs="Times New Roman"/>
            <w:color w:val="000000" w:themeColor="text1"/>
            <w:sz w:val="24"/>
            <w:szCs w:val="24"/>
            <w:rPrChange w:id="696" w:author="nayeem hasan" w:date="2020-08-19T04:23:00Z">
              <w:rPr>
                <w:rFonts w:ascii="Times New Roman" w:hAnsi="Times New Roman" w:cs="Times New Roman"/>
                <w:sz w:val="24"/>
                <w:szCs w:val="24"/>
              </w:rPr>
            </w:rPrChange>
          </w:rPr>
          <w:t xml:space="preserve"> </w:t>
        </w:r>
        <w:r w:rsidR="007B5285" w:rsidRPr="007C2DDC">
          <w:rPr>
            <w:rFonts w:ascii="Times New Roman" w:hAnsi="Times New Roman" w:cs="Times New Roman"/>
            <w:color w:val="000000" w:themeColor="text1"/>
            <w:sz w:val="24"/>
            <w:szCs w:val="24"/>
            <w:rPrChange w:id="697" w:author="nayeem hasan" w:date="2020-08-19T04:23:00Z">
              <w:rPr>
                <w:rFonts w:ascii="Times New Roman" w:hAnsi="Times New Roman" w:cs="Times New Roman"/>
                <w:sz w:val="24"/>
                <w:szCs w:val="24"/>
              </w:rPr>
            </w:rPrChange>
          </w:rPr>
          <w:t xml:space="preserve"> </w:t>
        </w:r>
      </w:ins>
    </w:p>
    <w:p w14:paraId="79CE575F" w14:textId="4F96741F" w:rsidR="00076D09" w:rsidRPr="007C2DDC" w:rsidDel="00B06F41" w:rsidRDefault="00076D09" w:rsidP="00F645FC">
      <w:pPr>
        <w:spacing w:after="0" w:line="480" w:lineRule="auto"/>
        <w:jc w:val="both"/>
        <w:rPr>
          <w:del w:id="698" w:author="Haider, Najmul" w:date="2020-08-14T12:13:00Z"/>
          <w:rFonts w:ascii="Times New Roman" w:hAnsi="Times New Roman" w:cs="Times New Roman"/>
          <w:color w:val="000000" w:themeColor="text1"/>
          <w:sz w:val="24"/>
          <w:szCs w:val="24"/>
          <w:rPrChange w:id="699" w:author="nayeem hasan" w:date="2020-08-19T04:23:00Z">
            <w:rPr>
              <w:del w:id="700" w:author="Haider, Najmul" w:date="2020-08-14T12:13:00Z"/>
              <w:rFonts w:ascii="Times New Roman" w:hAnsi="Times New Roman" w:cs="Times New Roman"/>
              <w:sz w:val="24"/>
              <w:szCs w:val="24"/>
            </w:rPr>
          </w:rPrChange>
        </w:rPr>
      </w:pPr>
    </w:p>
    <w:p w14:paraId="4520925B" w14:textId="00BDB392" w:rsidR="00F645FC" w:rsidRPr="007C2DDC" w:rsidDel="00B06F41" w:rsidRDefault="00814EDA" w:rsidP="00F645FC">
      <w:pPr>
        <w:spacing w:after="0" w:line="480" w:lineRule="auto"/>
        <w:jc w:val="both"/>
        <w:rPr>
          <w:del w:id="701" w:author="Haider, Najmul" w:date="2020-08-14T12:13:00Z"/>
          <w:rFonts w:ascii="Times New Roman" w:hAnsi="Times New Roman" w:cs="Times New Roman"/>
          <w:color w:val="000000" w:themeColor="text1"/>
          <w:sz w:val="24"/>
          <w:szCs w:val="24"/>
          <w:rPrChange w:id="702" w:author="nayeem hasan" w:date="2020-08-19T04:23:00Z">
            <w:rPr>
              <w:del w:id="703" w:author="Haider, Najmul" w:date="2020-08-14T12:13:00Z"/>
              <w:rFonts w:ascii="Times New Roman" w:hAnsi="Times New Roman" w:cs="Times New Roman"/>
              <w:sz w:val="24"/>
              <w:szCs w:val="24"/>
            </w:rPr>
          </w:rPrChange>
        </w:rPr>
      </w:pPr>
      <w:del w:id="704" w:author="Haider, Najmul" w:date="2020-08-14T12:13:00Z">
        <w:r w:rsidRPr="007C2DDC" w:rsidDel="00B06F41">
          <w:rPr>
            <w:rFonts w:ascii="Times New Roman" w:hAnsi="Times New Roman" w:cs="Times New Roman"/>
            <w:color w:val="000000" w:themeColor="text1"/>
            <w:sz w:val="24"/>
            <w:szCs w:val="24"/>
            <w:rPrChange w:id="705" w:author="nayeem hasan" w:date="2020-08-19T04:23:00Z">
              <w:rPr>
                <w:rFonts w:ascii="Times New Roman" w:hAnsi="Times New Roman" w:cs="Times New Roman"/>
                <w:sz w:val="24"/>
                <w:szCs w:val="24"/>
              </w:rPr>
            </w:rPrChange>
          </w:rPr>
          <w:delText>As t</w:delText>
        </w:r>
        <w:r w:rsidR="0015229B" w:rsidRPr="007C2DDC" w:rsidDel="00B06F41">
          <w:rPr>
            <w:rFonts w:ascii="Times New Roman" w:hAnsi="Times New Roman" w:cs="Times New Roman"/>
            <w:color w:val="000000" w:themeColor="text1"/>
            <w:sz w:val="24"/>
            <w:szCs w:val="24"/>
            <w:rPrChange w:id="706" w:author="nayeem hasan" w:date="2020-08-19T04:23:00Z">
              <w:rPr>
                <w:rFonts w:ascii="Times New Roman" w:hAnsi="Times New Roman" w:cs="Times New Roman"/>
                <w:sz w:val="24"/>
                <w:szCs w:val="24"/>
              </w:rPr>
            </w:rPrChange>
          </w:rPr>
          <w:delText xml:space="preserve">he virus and its clinical course are </w:delText>
        </w:r>
        <w:r w:rsidRPr="007C2DDC" w:rsidDel="00B06F41">
          <w:rPr>
            <w:rFonts w:ascii="Times New Roman" w:hAnsi="Times New Roman" w:cs="Times New Roman"/>
            <w:color w:val="000000" w:themeColor="text1"/>
            <w:sz w:val="24"/>
            <w:szCs w:val="24"/>
            <w:rPrChange w:id="707" w:author="nayeem hasan" w:date="2020-08-19T04:23:00Z">
              <w:rPr>
                <w:rFonts w:ascii="Times New Roman" w:hAnsi="Times New Roman" w:cs="Times New Roman"/>
                <w:sz w:val="24"/>
                <w:szCs w:val="24"/>
              </w:rPr>
            </w:rPrChange>
          </w:rPr>
          <w:delText>still investigating</w:delText>
        </w:r>
        <w:r w:rsidR="0015229B" w:rsidRPr="007C2DDC" w:rsidDel="00B06F41">
          <w:rPr>
            <w:rFonts w:ascii="Times New Roman" w:hAnsi="Times New Roman" w:cs="Times New Roman"/>
            <w:color w:val="000000" w:themeColor="text1"/>
            <w:sz w:val="24"/>
            <w:szCs w:val="24"/>
            <w:rPrChange w:id="708" w:author="nayeem hasan" w:date="2020-08-19T04:23:00Z">
              <w:rPr>
                <w:rFonts w:ascii="Times New Roman" w:hAnsi="Times New Roman" w:cs="Times New Roman"/>
                <w:sz w:val="24"/>
                <w:szCs w:val="24"/>
              </w:rPr>
            </w:rPrChange>
          </w:rPr>
          <w:delText xml:space="preserve">, we have little information about </w:delText>
        </w:r>
        <w:r w:rsidRPr="007C2DDC" w:rsidDel="00B06F41">
          <w:rPr>
            <w:rFonts w:ascii="Times New Roman" w:hAnsi="Times New Roman" w:cs="Times New Roman"/>
            <w:color w:val="000000" w:themeColor="text1"/>
            <w:sz w:val="24"/>
            <w:szCs w:val="24"/>
            <w:rPrChange w:id="709" w:author="nayeem hasan" w:date="2020-08-19T04:23:00Z">
              <w:rPr>
                <w:rFonts w:ascii="Times New Roman" w:hAnsi="Times New Roman" w:cs="Times New Roman"/>
                <w:sz w:val="24"/>
                <w:szCs w:val="24"/>
              </w:rPr>
            </w:rPrChange>
          </w:rPr>
          <w:delText>the transmission and control of the disease</w:delText>
        </w:r>
        <w:r w:rsidR="00456E7C" w:rsidRPr="007C2DDC" w:rsidDel="00B06F41">
          <w:rPr>
            <w:rFonts w:ascii="Times New Roman" w:hAnsi="Times New Roman" w:cs="Times New Roman"/>
            <w:color w:val="000000" w:themeColor="text1"/>
            <w:sz w:val="24"/>
            <w:szCs w:val="24"/>
            <w:rPrChange w:id="710" w:author="nayeem hasan" w:date="2020-08-19T04:23:00Z">
              <w:rPr>
                <w:rFonts w:ascii="Times New Roman" w:hAnsi="Times New Roman" w:cs="Times New Roman"/>
                <w:sz w:val="24"/>
                <w:szCs w:val="24"/>
              </w:rPr>
            </w:rPrChange>
          </w:rPr>
          <w:fldChar w:fldCharType="begin" w:fldLock="1"/>
        </w:r>
        <w:r w:rsidR="00F42DDA" w:rsidRPr="007C2DDC" w:rsidDel="00B06F41">
          <w:rPr>
            <w:rFonts w:ascii="Times New Roman" w:hAnsi="Times New Roman" w:cs="Times New Roman"/>
            <w:color w:val="000000" w:themeColor="text1"/>
            <w:sz w:val="24"/>
            <w:szCs w:val="24"/>
            <w:rPrChange w:id="711" w:author="nayeem hasan" w:date="2020-08-19T04:23:00Z">
              <w:rPr>
                <w:rFonts w:ascii="Times New Roman" w:hAnsi="Times New Roman" w:cs="Times New Roman"/>
                <w:sz w:val="24"/>
                <w:szCs w:val="24"/>
              </w:rPr>
            </w:rPrChange>
          </w:rPr>
          <w:delInstrText>ADDIN CSL_CITATION {"citationItems":[{"id":"ITEM-1","itemData":{"DOI":"10.14744/etd.2020.99836","ISSN":"21492247","author":[{"dropping-particle":"","family":"Özdemir","given":"Öner","non-dropping-particle":"","parse-names":false,"suffix":""}],"container-title":"Erciyes Medical Journal","id":"ITEM-1","issued":{"date-parts":[["2020"]]},"title":"Coronavirus Disease 2019 (COVID-19): Diagnosis and Management (narrative review)","type":"article-journal"},"uris":["http://www.mendeley.com/documents/?uuid=45aaa8c1-6133-3d27-9993-2955246a7992","http://www.mendeley.com/documents/?uuid=d4173cc9-24a2-4b61-bbde-ecca3ecddeac"]}],"mendeley":{"formattedCitation":"&lt;sup&gt;9&lt;/sup&gt;","plainTextFormattedCitation":"9","previouslyFormattedCitation":"&lt;sup&gt;8&lt;/sup&gt;"},"properties":{"noteIndex":0},"schema":"https://github.com/citation-style-language/schema/raw/master/csl-citation.json"}</w:delInstrText>
        </w:r>
        <w:r w:rsidR="00456E7C" w:rsidRPr="007C2DDC" w:rsidDel="00B06F41">
          <w:rPr>
            <w:rFonts w:ascii="Times New Roman" w:hAnsi="Times New Roman" w:cs="Times New Roman"/>
            <w:color w:val="000000" w:themeColor="text1"/>
            <w:sz w:val="24"/>
            <w:szCs w:val="24"/>
            <w:rPrChange w:id="712" w:author="nayeem hasan" w:date="2020-08-19T04:23:00Z">
              <w:rPr>
                <w:rFonts w:ascii="Times New Roman" w:hAnsi="Times New Roman" w:cs="Times New Roman"/>
                <w:sz w:val="24"/>
                <w:szCs w:val="24"/>
              </w:rPr>
            </w:rPrChange>
          </w:rPr>
          <w:fldChar w:fldCharType="separate"/>
        </w:r>
        <w:r w:rsidR="00F42DDA" w:rsidRPr="007C2DDC" w:rsidDel="00B06F41">
          <w:rPr>
            <w:rFonts w:ascii="Times New Roman" w:hAnsi="Times New Roman" w:cs="Times New Roman"/>
            <w:noProof/>
            <w:color w:val="000000" w:themeColor="text1"/>
            <w:sz w:val="24"/>
            <w:szCs w:val="24"/>
            <w:vertAlign w:val="superscript"/>
            <w:rPrChange w:id="713" w:author="nayeem hasan" w:date="2020-08-19T04:23:00Z">
              <w:rPr>
                <w:rFonts w:ascii="Times New Roman" w:hAnsi="Times New Roman" w:cs="Times New Roman"/>
                <w:noProof/>
                <w:sz w:val="24"/>
                <w:szCs w:val="24"/>
                <w:vertAlign w:val="superscript"/>
              </w:rPr>
            </w:rPrChange>
          </w:rPr>
          <w:delText>9</w:delText>
        </w:r>
        <w:r w:rsidR="00456E7C" w:rsidRPr="007C2DDC" w:rsidDel="00B06F41">
          <w:rPr>
            <w:rFonts w:ascii="Times New Roman" w:hAnsi="Times New Roman" w:cs="Times New Roman"/>
            <w:color w:val="000000" w:themeColor="text1"/>
            <w:sz w:val="24"/>
            <w:szCs w:val="24"/>
            <w:rPrChange w:id="714" w:author="nayeem hasan" w:date="2020-08-19T04:23:00Z">
              <w:rPr>
                <w:rFonts w:ascii="Times New Roman" w:hAnsi="Times New Roman" w:cs="Times New Roman"/>
                <w:sz w:val="24"/>
                <w:szCs w:val="24"/>
              </w:rPr>
            </w:rPrChange>
          </w:rPr>
          <w:fldChar w:fldCharType="end"/>
        </w:r>
        <w:r w:rsidR="0015229B" w:rsidRPr="007C2DDC" w:rsidDel="00B06F41">
          <w:rPr>
            <w:rFonts w:ascii="Times New Roman" w:hAnsi="Times New Roman" w:cs="Times New Roman"/>
            <w:color w:val="000000" w:themeColor="text1"/>
            <w:sz w:val="24"/>
            <w:szCs w:val="24"/>
            <w:rPrChange w:id="715" w:author="nayeem hasan" w:date="2020-08-19T04:23:00Z">
              <w:rPr>
                <w:rFonts w:ascii="Times New Roman" w:hAnsi="Times New Roman" w:cs="Times New Roman"/>
                <w:sz w:val="24"/>
                <w:szCs w:val="24"/>
              </w:rPr>
            </w:rPrChange>
          </w:rPr>
          <w:delText>. Health care capacity and capability factors, including the availability of healthcare workers, resources, facilities, and preparedness, also affect outcomes</w:delText>
        </w:r>
        <w:r w:rsidR="000A2641" w:rsidRPr="007C2DDC" w:rsidDel="00B06F41">
          <w:rPr>
            <w:rFonts w:ascii="Times New Roman" w:hAnsi="Times New Roman" w:cs="Times New Roman"/>
            <w:color w:val="000000" w:themeColor="text1"/>
            <w:sz w:val="24"/>
            <w:szCs w:val="24"/>
            <w:rPrChange w:id="716" w:author="nayeem hasan" w:date="2020-08-19T04:23:00Z">
              <w:rPr>
                <w:rFonts w:ascii="Times New Roman" w:hAnsi="Times New Roman" w:cs="Times New Roman"/>
                <w:sz w:val="24"/>
                <w:szCs w:val="24"/>
              </w:rPr>
            </w:rPrChange>
          </w:rPr>
          <w:delText xml:space="preserve"> of disease</w:delText>
        </w:r>
        <w:r w:rsidR="00456E7C" w:rsidRPr="007C2DDC" w:rsidDel="00B06F41">
          <w:rPr>
            <w:rFonts w:ascii="Times New Roman" w:hAnsi="Times New Roman" w:cs="Times New Roman"/>
            <w:color w:val="000000" w:themeColor="text1"/>
            <w:sz w:val="24"/>
            <w:szCs w:val="24"/>
            <w:rPrChange w:id="717" w:author="nayeem hasan" w:date="2020-08-19T04:23:00Z">
              <w:rPr>
                <w:rFonts w:ascii="Times New Roman" w:hAnsi="Times New Roman" w:cs="Times New Roman"/>
                <w:sz w:val="24"/>
                <w:szCs w:val="24"/>
              </w:rPr>
            </w:rPrChange>
          </w:rPr>
          <w:fldChar w:fldCharType="begin" w:fldLock="1"/>
        </w:r>
        <w:r w:rsidR="00F42DDA" w:rsidRPr="007C2DDC" w:rsidDel="00B06F41">
          <w:rPr>
            <w:rFonts w:ascii="Times New Roman" w:hAnsi="Times New Roman" w:cs="Times New Roman"/>
            <w:color w:val="000000" w:themeColor="text1"/>
            <w:sz w:val="24"/>
            <w:szCs w:val="24"/>
            <w:rPrChange w:id="718" w:author="nayeem hasan" w:date="2020-08-19T04:23:00Z">
              <w:rPr>
                <w:rFonts w:ascii="Times New Roman" w:hAnsi="Times New Roman" w:cs="Times New Roman"/>
                <w:sz w:val="24"/>
                <w:szCs w:val="24"/>
              </w:rPr>
            </w:rPrChange>
          </w:rPr>
          <w:delInstrText>ADDIN CSL_CITATION {"citationItems":[{"id":"ITEM-1","itemData":{"DOI":"10.1101/2020.03.27.20043752","abstract":"Key Points Question: Assuming social distancing measures are maintained, what are the forecasted gaps in available health service resources and number of deaths from the COVID-19 pandemic for each state in the United States? Findings: Using a statistical model, we predict excess demand will be 64,175 (95% UI 7,977 to 251,059) total beds and 17,380 (95% UI 2,432 to 57,955) ICU beds at the peak of COVID-19. Peak ventilator use is predicted to be 19,481 (95% UI 9,767 to 39,674) ventilators. Peak demand will be in the second week of April. We estimate 81,114 (95% UI 38,242 to 162,106) deaths in the United States from COVID-19 over the next 4 months. Meaning: Even with social distancing measures enacted and sustained, the peak demand for hospital services due to the COVID-19 pandemic is likely going to exceed capacity substantially. Alongside the implementation and enforcement of social distancing measures, there is an urgent need to develop and implement plans to reduce non-COVID-19 demand for and temporarily increase capacity of health facilities. Abstract Importance: This study presents the first set of estimates of predicted health service utilization and deaths due to COVID-19 by day for the next 4 months for each state in the US. Objective: To determine the extent and timing of deaths and excess demand for hospital services due to COVID-19 in the US. Design, Setting, and Participants: This study used data on confirmed COVID-19 deaths by day from WHO websites and local and national governments; data on hospital capacity and utilization for US states; and observed COVID-19 utilization data from select locations to develop a statistical model forecasting deaths and hospital utilization against capacity by state for the US over the next 4 months. Exposure(s): COVID-19. Main outcome(s) and measure(s): Deaths, bed and ICU occupancy, and ventilator use. Results: Compared to licensed capacity and average annual occupancy rates, excess demand from COVID-19 at the peak of the pandemic in the second week of April is predicted to be 64,175 (95% UI 7,977 to 251,059) total beds and 17,380 (95% UI 2,432 to 57,955) ICU beds. At the peak of the pandemic, ventilator use is predicted to be 19,481 (95% UI 9,767 to 39,674). The date of peak excess demand by state varies from the second week of April through May. We estimate that there will a total of 81,114 (95% UI 38,242 to 162,106) deaths from COVID-19 over the next 4 months in the US. Deaths from COVID-19 are estimated …","author":[{"dropping-particle":"","family":"team","given":"IHME COVID-19 health service utilization forecasting","non-dropping-particle":"","parse-names":false,"suffix":""},{"dropping-particle":"","family":"Murray","given":"Christopher JL","non-dropping-particle":"","parse-names":false,"suffix":""}],"container-title":"medRxiv","id":"ITEM-1","issued":{"date-parts":[["2020","3"]]},"page":"2020.03.27.20043752","publisher":"Cold Spring Harbor Laboratory Press","title":"Forecasting COVID-19 impact on hospital bed-days, ICU-days, ventilator-days and deaths by US state in the next 4 months","type":"article-journal","volume":"114"},"uris":["http://www.mendeley.com/documents/?uuid=10ceb80d-81bc-31d4-a05f-197238549ab9","http://www.mendeley.com/documents/?uuid=e73916e9-a6a2-4b94-b021-748389d52386"]}],"mendeley":{"formattedCitation":"&lt;sup&gt;10&lt;/sup&gt;","plainTextFormattedCitation":"10","previouslyFormattedCitation":"&lt;sup&gt;9&lt;/sup&gt;"},"properties":{"noteIndex":0},"schema":"https://github.com/citation-style-language/schema/raw/master/csl-citation.json"}</w:delInstrText>
        </w:r>
        <w:r w:rsidR="00456E7C" w:rsidRPr="007C2DDC" w:rsidDel="00B06F41">
          <w:rPr>
            <w:rFonts w:ascii="Times New Roman" w:hAnsi="Times New Roman" w:cs="Times New Roman"/>
            <w:color w:val="000000" w:themeColor="text1"/>
            <w:sz w:val="24"/>
            <w:szCs w:val="24"/>
            <w:rPrChange w:id="719" w:author="nayeem hasan" w:date="2020-08-19T04:23:00Z">
              <w:rPr>
                <w:rFonts w:ascii="Times New Roman" w:hAnsi="Times New Roman" w:cs="Times New Roman"/>
                <w:sz w:val="24"/>
                <w:szCs w:val="24"/>
              </w:rPr>
            </w:rPrChange>
          </w:rPr>
          <w:fldChar w:fldCharType="separate"/>
        </w:r>
        <w:r w:rsidR="00F42DDA" w:rsidRPr="007C2DDC" w:rsidDel="00B06F41">
          <w:rPr>
            <w:rFonts w:ascii="Times New Roman" w:hAnsi="Times New Roman" w:cs="Times New Roman"/>
            <w:noProof/>
            <w:color w:val="000000" w:themeColor="text1"/>
            <w:sz w:val="24"/>
            <w:szCs w:val="24"/>
            <w:vertAlign w:val="superscript"/>
            <w:rPrChange w:id="720" w:author="nayeem hasan" w:date="2020-08-19T04:23:00Z">
              <w:rPr>
                <w:rFonts w:ascii="Times New Roman" w:hAnsi="Times New Roman" w:cs="Times New Roman"/>
                <w:noProof/>
                <w:sz w:val="24"/>
                <w:szCs w:val="24"/>
                <w:vertAlign w:val="superscript"/>
              </w:rPr>
            </w:rPrChange>
          </w:rPr>
          <w:delText>10</w:delText>
        </w:r>
        <w:r w:rsidR="00456E7C" w:rsidRPr="007C2DDC" w:rsidDel="00B06F41">
          <w:rPr>
            <w:rFonts w:ascii="Times New Roman" w:hAnsi="Times New Roman" w:cs="Times New Roman"/>
            <w:color w:val="000000" w:themeColor="text1"/>
            <w:sz w:val="24"/>
            <w:szCs w:val="24"/>
            <w:rPrChange w:id="721" w:author="nayeem hasan" w:date="2020-08-19T04:23:00Z">
              <w:rPr>
                <w:rFonts w:ascii="Times New Roman" w:hAnsi="Times New Roman" w:cs="Times New Roman"/>
                <w:sz w:val="24"/>
                <w:szCs w:val="24"/>
              </w:rPr>
            </w:rPrChange>
          </w:rPr>
          <w:fldChar w:fldCharType="end"/>
        </w:r>
        <w:r w:rsidR="0015229B" w:rsidRPr="007C2DDC" w:rsidDel="00B06F41">
          <w:rPr>
            <w:rFonts w:ascii="Times New Roman" w:hAnsi="Times New Roman" w:cs="Times New Roman"/>
            <w:color w:val="000000" w:themeColor="text1"/>
            <w:sz w:val="24"/>
            <w:szCs w:val="24"/>
            <w:rPrChange w:id="722" w:author="nayeem hasan" w:date="2020-08-19T04:23:00Z">
              <w:rPr>
                <w:rFonts w:ascii="Times New Roman" w:hAnsi="Times New Roman" w:cs="Times New Roman"/>
                <w:sz w:val="24"/>
                <w:szCs w:val="24"/>
              </w:rPr>
            </w:rPrChange>
          </w:rPr>
          <w:delText xml:space="preserve">. </w:delText>
        </w:r>
        <w:r w:rsidR="001B0999" w:rsidRPr="007C2DDC" w:rsidDel="00B06F41">
          <w:rPr>
            <w:rFonts w:ascii="Times New Roman" w:hAnsi="Times New Roman" w:cs="Times New Roman"/>
            <w:color w:val="000000" w:themeColor="text1"/>
            <w:sz w:val="24"/>
            <w:szCs w:val="24"/>
            <w:rPrChange w:id="723" w:author="nayeem hasan" w:date="2020-08-19T04:23:00Z">
              <w:rPr>
                <w:rFonts w:ascii="Times New Roman" w:hAnsi="Times New Roman" w:cs="Times New Roman"/>
                <w:sz w:val="24"/>
                <w:szCs w:val="24"/>
              </w:rPr>
            </w:rPrChange>
          </w:rPr>
          <w:delText>For example, some countries</w:delText>
        </w:r>
        <w:r w:rsidR="000A2641" w:rsidRPr="007C2DDC" w:rsidDel="00B06F41">
          <w:rPr>
            <w:rFonts w:ascii="Times New Roman" w:hAnsi="Times New Roman" w:cs="Times New Roman"/>
            <w:color w:val="000000" w:themeColor="text1"/>
            <w:sz w:val="24"/>
            <w:szCs w:val="24"/>
            <w:rPrChange w:id="724" w:author="nayeem hasan" w:date="2020-08-19T04:23:00Z">
              <w:rPr>
                <w:rFonts w:ascii="Times New Roman" w:hAnsi="Times New Roman" w:cs="Times New Roman"/>
                <w:sz w:val="24"/>
                <w:szCs w:val="24"/>
              </w:rPr>
            </w:rPrChange>
          </w:rPr>
          <w:delText xml:space="preserve"> (e</w:delText>
        </w:r>
        <w:r w:rsidR="00456E7C" w:rsidRPr="007C2DDC" w:rsidDel="00B06F41">
          <w:rPr>
            <w:rFonts w:ascii="Times New Roman" w:hAnsi="Times New Roman" w:cs="Times New Roman"/>
            <w:color w:val="000000" w:themeColor="text1"/>
            <w:sz w:val="24"/>
            <w:szCs w:val="24"/>
            <w:rPrChange w:id="725" w:author="nayeem hasan" w:date="2020-08-19T04:23:00Z">
              <w:rPr>
                <w:rFonts w:ascii="Times New Roman" w:hAnsi="Times New Roman" w:cs="Times New Roman"/>
                <w:sz w:val="24"/>
                <w:szCs w:val="24"/>
              </w:rPr>
            </w:rPrChange>
          </w:rPr>
          <w:delText xml:space="preserve">.g. </w:delText>
        </w:r>
        <w:r w:rsidR="00A34608" w:rsidRPr="007C2DDC" w:rsidDel="00B06F41">
          <w:rPr>
            <w:rFonts w:ascii="Times New Roman" w:hAnsi="Times New Roman" w:cs="Times New Roman"/>
            <w:color w:val="000000" w:themeColor="text1"/>
            <w:sz w:val="24"/>
            <w:szCs w:val="24"/>
            <w:rPrChange w:id="726" w:author="nayeem hasan" w:date="2020-08-19T04:23:00Z">
              <w:rPr>
                <w:rFonts w:ascii="Times New Roman" w:hAnsi="Times New Roman" w:cs="Times New Roman"/>
                <w:sz w:val="24"/>
                <w:szCs w:val="24"/>
              </w:rPr>
            </w:rPrChange>
          </w:rPr>
          <w:delText>Canada</w:delText>
        </w:r>
        <w:r w:rsidR="007C542E" w:rsidRPr="007C2DDC" w:rsidDel="00B06F41">
          <w:rPr>
            <w:rFonts w:ascii="Times New Roman" w:hAnsi="Times New Roman" w:cs="Times New Roman"/>
            <w:color w:val="000000" w:themeColor="text1"/>
            <w:sz w:val="24"/>
            <w:szCs w:val="24"/>
            <w:rPrChange w:id="727" w:author="nayeem hasan" w:date="2020-08-19T04:23:00Z">
              <w:rPr>
                <w:rFonts w:ascii="Times New Roman" w:hAnsi="Times New Roman" w:cs="Times New Roman"/>
                <w:sz w:val="24"/>
                <w:szCs w:val="24"/>
              </w:rPr>
            </w:rPrChange>
          </w:rPr>
          <w:delText xml:space="preserve">, </w:delText>
        </w:r>
        <w:r w:rsidR="00456E7C" w:rsidRPr="007C2DDC" w:rsidDel="00B06F41">
          <w:rPr>
            <w:rFonts w:ascii="Times New Roman" w:hAnsi="Times New Roman" w:cs="Times New Roman"/>
            <w:color w:val="000000" w:themeColor="text1"/>
            <w:sz w:val="24"/>
            <w:szCs w:val="24"/>
            <w:rPrChange w:id="728" w:author="nayeem hasan" w:date="2020-08-19T04:23:00Z">
              <w:rPr>
                <w:rFonts w:ascii="Times New Roman" w:hAnsi="Times New Roman" w:cs="Times New Roman"/>
                <w:sz w:val="24"/>
                <w:szCs w:val="24"/>
              </w:rPr>
            </w:rPrChange>
          </w:rPr>
          <w:delText>South Korea</w:delText>
        </w:r>
        <w:r w:rsidR="007C542E" w:rsidRPr="007C2DDC" w:rsidDel="00B06F41">
          <w:rPr>
            <w:rFonts w:ascii="Times New Roman" w:hAnsi="Times New Roman" w:cs="Times New Roman"/>
            <w:color w:val="000000" w:themeColor="text1"/>
            <w:sz w:val="24"/>
            <w:szCs w:val="24"/>
            <w:rPrChange w:id="729" w:author="nayeem hasan" w:date="2020-08-19T04:23:00Z">
              <w:rPr>
                <w:rFonts w:ascii="Times New Roman" w:hAnsi="Times New Roman" w:cs="Times New Roman"/>
                <w:sz w:val="24"/>
                <w:szCs w:val="24"/>
              </w:rPr>
            </w:rPrChange>
          </w:rPr>
          <w:delText xml:space="preserve">, </w:delText>
        </w:r>
        <w:r w:rsidR="00456E7C" w:rsidRPr="007C2DDC" w:rsidDel="00B06F41">
          <w:rPr>
            <w:rFonts w:ascii="Times New Roman" w:hAnsi="Times New Roman" w:cs="Times New Roman"/>
            <w:color w:val="000000" w:themeColor="text1"/>
            <w:sz w:val="24"/>
            <w:szCs w:val="24"/>
            <w:rPrChange w:id="730" w:author="nayeem hasan" w:date="2020-08-19T04:23:00Z">
              <w:rPr>
                <w:rFonts w:ascii="Times New Roman" w:hAnsi="Times New Roman" w:cs="Times New Roman"/>
                <w:sz w:val="24"/>
                <w:szCs w:val="24"/>
              </w:rPr>
            </w:rPrChange>
          </w:rPr>
          <w:delText>France</w:delText>
        </w:r>
        <w:r w:rsidR="00960087" w:rsidRPr="007C2DDC" w:rsidDel="00B06F41">
          <w:rPr>
            <w:rFonts w:ascii="Times New Roman" w:hAnsi="Times New Roman" w:cs="Times New Roman"/>
            <w:color w:val="000000" w:themeColor="text1"/>
            <w:sz w:val="24"/>
            <w:szCs w:val="24"/>
            <w:rPrChange w:id="731" w:author="nayeem hasan" w:date="2020-08-19T04:23:00Z">
              <w:rPr>
                <w:rFonts w:ascii="Times New Roman" w:hAnsi="Times New Roman" w:cs="Times New Roman"/>
                <w:sz w:val="24"/>
                <w:szCs w:val="24"/>
              </w:rPr>
            </w:rPrChange>
          </w:rPr>
          <w:delText>,</w:delText>
        </w:r>
        <w:r w:rsidR="007C542E" w:rsidRPr="007C2DDC" w:rsidDel="00B06F41">
          <w:rPr>
            <w:rFonts w:ascii="Times New Roman" w:hAnsi="Times New Roman" w:cs="Times New Roman"/>
            <w:color w:val="000000" w:themeColor="text1"/>
            <w:sz w:val="24"/>
            <w:szCs w:val="24"/>
            <w:rPrChange w:id="732" w:author="nayeem hasan" w:date="2020-08-19T04:23:00Z">
              <w:rPr>
                <w:rFonts w:ascii="Times New Roman" w:hAnsi="Times New Roman" w:cs="Times New Roman"/>
                <w:sz w:val="24"/>
                <w:szCs w:val="24"/>
              </w:rPr>
            </w:rPrChange>
          </w:rPr>
          <w:delText xml:space="preserve"> etc</w:delText>
        </w:r>
        <w:r w:rsidR="000A2641" w:rsidRPr="007C2DDC" w:rsidDel="00B06F41">
          <w:rPr>
            <w:rFonts w:ascii="Times New Roman" w:hAnsi="Times New Roman" w:cs="Times New Roman"/>
            <w:color w:val="000000" w:themeColor="text1"/>
            <w:sz w:val="24"/>
            <w:szCs w:val="24"/>
            <w:rPrChange w:id="733" w:author="nayeem hasan" w:date="2020-08-19T04:23:00Z">
              <w:rPr>
                <w:rFonts w:ascii="Times New Roman" w:hAnsi="Times New Roman" w:cs="Times New Roman"/>
                <w:sz w:val="24"/>
                <w:szCs w:val="24"/>
              </w:rPr>
            </w:rPrChange>
          </w:rPr>
          <w:delText>)</w:delText>
        </w:r>
        <w:r w:rsidR="001B0999" w:rsidRPr="007C2DDC" w:rsidDel="00B06F41">
          <w:rPr>
            <w:rFonts w:ascii="Times New Roman" w:hAnsi="Times New Roman" w:cs="Times New Roman"/>
            <w:color w:val="000000" w:themeColor="text1"/>
            <w:sz w:val="24"/>
            <w:szCs w:val="24"/>
            <w:rPrChange w:id="734" w:author="nayeem hasan" w:date="2020-08-19T04:23:00Z">
              <w:rPr>
                <w:rFonts w:ascii="Times New Roman" w:hAnsi="Times New Roman" w:cs="Times New Roman"/>
                <w:sz w:val="24"/>
                <w:szCs w:val="24"/>
              </w:rPr>
            </w:rPrChange>
          </w:rPr>
          <w:delText xml:space="preserve"> </w:delText>
        </w:r>
        <w:r w:rsidR="000A2641" w:rsidRPr="007C2DDC" w:rsidDel="00B06F41">
          <w:rPr>
            <w:rFonts w:ascii="Times New Roman" w:hAnsi="Times New Roman" w:cs="Times New Roman"/>
            <w:color w:val="000000" w:themeColor="text1"/>
            <w:sz w:val="24"/>
            <w:szCs w:val="24"/>
            <w:rPrChange w:id="735" w:author="nayeem hasan" w:date="2020-08-19T04:23:00Z">
              <w:rPr>
                <w:rFonts w:ascii="Times New Roman" w:hAnsi="Times New Roman" w:cs="Times New Roman"/>
                <w:sz w:val="24"/>
                <w:szCs w:val="24"/>
              </w:rPr>
            </w:rPrChange>
          </w:rPr>
          <w:delText>can</w:delText>
        </w:r>
        <w:r w:rsidR="001B0999" w:rsidRPr="007C2DDC" w:rsidDel="00B06F41">
          <w:rPr>
            <w:rFonts w:ascii="Times New Roman" w:hAnsi="Times New Roman" w:cs="Times New Roman"/>
            <w:color w:val="000000" w:themeColor="text1"/>
            <w:sz w:val="24"/>
            <w:szCs w:val="24"/>
            <w:rPrChange w:id="736" w:author="nayeem hasan" w:date="2020-08-19T04:23:00Z">
              <w:rPr>
                <w:rFonts w:ascii="Times New Roman" w:hAnsi="Times New Roman" w:cs="Times New Roman"/>
                <w:sz w:val="24"/>
                <w:szCs w:val="24"/>
              </w:rPr>
            </w:rPrChange>
          </w:rPr>
          <w:delText xml:space="preserve"> </w:delText>
        </w:r>
        <w:r w:rsidR="000C2DE1" w:rsidRPr="007C2DDC" w:rsidDel="00B06F41">
          <w:rPr>
            <w:rFonts w:ascii="Times New Roman" w:hAnsi="Times New Roman" w:cs="Times New Roman"/>
            <w:color w:val="000000" w:themeColor="text1"/>
            <w:sz w:val="24"/>
            <w:szCs w:val="24"/>
            <w:rPrChange w:id="737" w:author="nayeem hasan" w:date="2020-08-19T04:23:00Z">
              <w:rPr>
                <w:rFonts w:ascii="Times New Roman" w:hAnsi="Times New Roman" w:cs="Times New Roman"/>
                <w:sz w:val="24"/>
                <w:szCs w:val="24"/>
              </w:rPr>
            </w:rPrChange>
          </w:rPr>
          <w:delText>invest</w:delText>
        </w:r>
        <w:r w:rsidR="001B0999" w:rsidRPr="007C2DDC" w:rsidDel="00B06F41">
          <w:rPr>
            <w:rFonts w:ascii="Times New Roman" w:hAnsi="Times New Roman" w:cs="Times New Roman"/>
            <w:color w:val="000000" w:themeColor="text1"/>
            <w:sz w:val="24"/>
            <w:szCs w:val="24"/>
            <w:rPrChange w:id="738" w:author="nayeem hasan" w:date="2020-08-19T04:23:00Z">
              <w:rPr>
                <w:rFonts w:ascii="Times New Roman" w:hAnsi="Times New Roman" w:cs="Times New Roman"/>
                <w:sz w:val="24"/>
                <w:szCs w:val="24"/>
              </w:rPr>
            </w:rPrChange>
          </w:rPr>
          <w:delText xml:space="preserve"> resources for </w:delText>
        </w:r>
        <w:r w:rsidR="000C2DE1" w:rsidRPr="007C2DDC" w:rsidDel="00B06F41">
          <w:rPr>
            <w:rFonts w:ascii="Times New Roman" w:hAnsi="Times New Roman" w:cs="Times New Roman"/>
            <w:color w:val="000000" w:themeColor="text1"/>
            <w:sz w:val="24"/>
            <w:szCs w:val="24"/>
            <w:rPrChange w:id="739" w:author="nayeem hasan" w:date="2020-08-19T04:23:00Z">
              <w:rPr>
                <w:rFonts w:ascii="Times New Roman" w:hAnsi="Times New Roman" w:cs="Times New Roman"/>
                <w:sz w:val="24"/>
                <w:szCs w:val="24"/>
              </w:rPr>
            </w:rPrChange>
          </w:rPr>
          <w:delText>contact tracing</w:delText>
        </w:r>
        <w:r w:rsidR="001B0999" w:rsidRPr="007C2DDC" w:rsidDel="00B06F41">
          <w:rPr>
            <w:rFonts w:ascii="Times New Roman" w:hAnsi="Times New Roman" w:cs="Times New Roman"/>
            <w:color w:val="000000" w:themeColor="text1"/>
            <w:sz w:val="24"/>
            <w:szCs w:val="24"/>
            <w:rPrChange w:id="740" w:author="nayeem hasan" w:date="2020-08-19T04:23:00Z">
              <w:rPr>
                <w:rFonts w:ascii="Times New Roman" w:hAnsi="Times New Roman" w:cs="Times New Roman"/>
                <w:sz w:val="24"/>
                <w:szCs w:val="24"/>
              </w:rPr>
            </w:rPrChange>
          </w:rPr>
          <w:delText xml:space="preserve"> and </w:delText>
        </w:r>
        <w:r w:rsidR="000C2DE1" w:rsidRPr="007C2DDC" w:rsidDel="00B06F41">
          <w:rPr>
            <w:rFonts w:ascii="Times New Roman" w:hAnsi="Times New Roman" w:cs="Times New Roman"/>
            <w:color w:val="000000" w:themeColor="text1"/>
            <w:sz w:val="24"/>
            <w:szCs w:val="24"/>
            <w:rPrChange w:id="741" w:author="nayeem hasan" w:date="2020-08-19T04:23:00Z">
              <w:rPr>
                <w:rFonts w:ascii="Times New Roman" w:hAnsi="Times New Roman" w:cs="Times New Roman"/>
                <w:sz w:val="24"/>
                <w:szCs w:val="24"/>
              </w:rPr>
            </w:rPrChange>
          </w:rPr>
          <w:delText>containing the</w:delText>
        </w:r>
        <w:r w:rsidR="001B0999" w:rsidRPr="007C2DDC" w:rsidDel="00B06F41">
          <w:rPr>
            <w:rFonts w:ascii="Times New Roman" w:hAnsi="Times New Roman" w:cs="Times New Roman"/>
            <w:color w:val="000000" w:themeColor="text1"/>
            <w:sz w:val="24"/>
            <w:szCs w:val="24"/>
            <w:rPrChange w:id="742" w:author="nayeem hasan" w:date="2020-08-19T04:23:00Z">
              <w:rPr>
                <w:rFonts w:ascii="Times New Roman" w:hAnsi="Times New Roman" w:cs="Times New Roman"/>
                <w:sz w:val="24"/>
                <w:szCs w:val="24"/>
              </w:rPr>
            </w:rPrChange>
          </w:rPr>
          <w:delText xml:space="preserve"> spread through </w:delText>
        </w:r>
        <w:r w:rsidR="000C2DE1" w:rsidRPr="007C2DDC" w:rsidDel="00B06F41">
          <w:rPr>
            <w:rFonts w:ascii="Times New Roman" w:hAnsi="Times New Roman" w:cs="Times New Roman"/>
            <w:color w:val="000000" w:themeColor="text1"/>
            <w:sz w:val="24"/>
            <w:szCs w:val="24"/>
            <w:rPrChange w:id="743" w:author="nayeem hasan" w:date="2020-08-19T04:23:00Z">
              <w:rPr>
                <w:rFonts w:ascii="Times New Roman" w:hAnsi="Times New Roman" w:cs="Times New Roman"/>
                <w:sz w:val="24"/>
                <w:szCs w:val="24"/>
              </w:rPr>
            </w:rPrChange>
          </w:rPr>
          <w:delText>quarantine</w:delText>
        </w:r>
        <w:r w:rsidR="001B0999" w:rsidRPr="007C2DDC" w:rsidDel="00B06F41">
          <w:rPr>
            <w:rFonts w:ascii="Times New Roman" w:hAnsi="Times New Roman" w:cs="Times New Roman"/>
            <w:color w:val="000000" w:themeColor="text1"/>
            <w:sz w:val="24"/>
            <w:szCs w:val="24"/>
            <w:rPrChange w:id="744" w:author="nayeem hasan" w:date="2020-08-19T04:23:00Z">
              <w:rPr>
                <w:rFonts w:ascii="Times New Roman" w:hAnsi="Times New Roman" w:cs="Times New Roman"/>
                <w:sz w:val="24"/>
                <w:szCs w:val="24"/>
              </w:rPr>
            </w:rPrChange>
          </w:rPr>
          <w:delText xml:space="preserve"> and </w:delText>
        </w:r>
        <w:r w:rsidR="000C2DE1" w:rsidRPr="007C2DDC" w:rsidDel="00B06F41">
          <w:rPr>
            <w:rFonts w:ascii="Times New Roman" w:hAnsi="Times New Roman" w:cs="Times New Roman"/>
            <w:color w:val="000000" w:themeColor="text1"/>
            <w:sz w:val="24"/>
            <w:szCs w:val="24"/>
            <w:rPrChange w:id="745" w:author="nayeem hasan" w:date="2020-08-19T04:23:00Z">
              <w:rPr>
                <w:rFonts w:ascii="Times New Roman" w:hAnsi="Times New Roman" w:cs="Times New Roman"/>
                <w:sz w:val="24"/>
                <w:szCs w:val="24"/>
              </w:rPr>
            </w:rPrChange>
          </w:rPr>
          <w:delText>isolation</w:delText>
        </w:r>
        <w:r w:rsidR="001B0999" w:rsidRPr="007C2DDC" w:rsidDel="00B06F41">
          <w:rPr>
            <w:rFonts w:ascii="Times New Roman" w:hAnsi="Times New Roman" w:cs="Times New Roman"/>
            <w:color w:val="000000" w:themeColor="text1"/>
            <w:sz w:val="24"/>
            <w:szCs w:val="24"/>
            <w:rPrChange w:id="746" w:author="nayeem hasan" w:date="2020-08-19T04:23:00Z">
              <w:rPr>
                <w:rFonts w:ascii="Times New Roman" w:hAnsi="Times New Roman" w:cs="Times New Roman"/>
                <w:sz w:val="24"/>
                <w:szCs w:val="24"/>
              </w:rPr>
            </w:rPrChange>
          </w:rPr>
          <w:delText xml:space="preserve"> in infected or suspected cases</w:delText>
        </w:r>
        <w:r w:rsidR="00A34608" w:rsidRPr="007C2DDC" w:rsidDel="00B06F41">
          <w:rPr>
            <w:rFonts w:ascii="Times New Roman" w:hAnsi="Times New Roman" w:cs="Times New Roman"/>
            <w:color w:val="000000" w:themeColor="text1"/>
            <w:sz w:val="24"/>
            <w:szCs w:val="24"/>
            <w:rPrChange w:id="747" w:author="nayeem hasan" w:date="2020-08-19T04:23:00Z">
              <w:rPr>
                <w:rFonts w:ascii="Times New Roman" w:hAnsi="Times New Roman" w:cs="Times New Roman"/>
                <w:sz w:val="24"/>
                <w:szCs w:val="24"/>
              </w:rPr>
            </w:rPrChange>
          </w:rPr>
          <w:fldChar w:fldCharType="begin" w:fldLock="1"/>
        </w:r>
        <w:r w:rsidR="00F42DDA" w:rsidRPr="007C2DDC" w:rsidDel="00B06F41">
          <w:rPr>
            <w:rFonts w:ascii="Times New Roman" w:hAnsi="Times New Roman" w:cs="Times New Roman"/>
            <w:color w:val="000000" w:themeColor="text1"/>
            <w:sz w:val="24"/>
            <w:szCs w:val="24"/>
            <w:rPrChange w:id="748" w:author="nayeem hasan" w:date="2020-08-19T04:23:00Z">
              <w:rPr>
                <w:rFonts w:ascii="Times New Roman" w:hAnsi="Times New Roman" w:cs="Times New Roman"/>
                <w:sz w:val="24"/>
                <w:szCs w:val="24"/>
              </w:rPr>
            </w:rPrChange>
          </w:rPr>
          <w:delInstrText>ADDIN CSL_CITATION {"citationItems":[{"id":"ITEM-1","itemData":{"DOI":"10.1093/cid/ciaa501","ISSN":"15376591","PMID":"32339245","abstract":"SARS-CoV2 testing and contact tracing have been proposed as critical components of a safe and effective COVID-19 public health strategy. We argue that COVID-19 contact tracing may provide a unique opportunity to also conduct widespread HIV testing, among other health promotion activities.","author":[{"dropping-particle":"","family":"Nosyk","given":"Bohdan","non-dropping-particle":"","parse-names":false,"suffix":""},{"dropping-particle":"","family":"Armstrong","given":"Wendy S","non-dropping-particle":"","parse-names":false,"suffix":""},{"dropping-particle":"","family":"Rio","given":"Carlos","non-dropping-particle":"Del","parse-names":false,"suffix":""}],"container-title":"Clinical infectious diseases : an official publication of the Infectious Diseases Society of America","id":"ITEM-1","issued":{"date-parts":[["2020"]]},"title":"Contact tracing for COVID-19: An opportunity to reduce health disparities and End the HIV/AIDS Epidemic in the US","type":"article-journal"},"uris":["http://www.mendeley.com/documents/?uuid=54fd988c-3072-303a-acb0-9a129b0becdc","http://www.mendeley.com/documents/?uuid=72360eb7-e56a-4745-baeb-380ad27363e6"]}],"mendeley":{"formattedCitation":"&lt;sup&gt;11&lt;/sup&gt;","plainTextFormattedCitation":"11","previouslyFormattedCitation":"&lt;sup&gt;10&lt;/sup&gt;"},"properties":{"noteIndex":0},"schema":"https://github.com/citation-style-language/schema/raw/master/csl-citation.json"}</w:delInstrText>
        </w:r>
        <w:r w:rsidR="00A34608" w:rsidRPr="007C2DDC" w:rsidDel="00B06F41">
          <w:rPr>
            <w:rFonts w:ascii="Times New Roman" w:hAnsi="Times New Roman" w:cs="Times New Roman"/>
            <w:color w:val="000000" w:themeColor="text1"/>
            <w:sz w:val="24"/>
            <w:szCs w:val="24"/>
            <w:rPrChange w:id="749" w:author="nayeem hasan" w:date="2020-08-19T04:23:00Z">
              <w:rPr>
                <w:rFonts w:ascii="Times New Roman" w:hAnsi="Times New Roman" w:cs="Times New Roman"/>
                <w:sz w:val="24"/>
                <w:szCs w:val="24"/>
              </w:rPr>
            </w:rPrChange>
          </w:rPr>
          <w:fldChar w:fldCharType="separate"/>
        </w:r>
        <w:r w:rsidR="00F42DDA" w:rsidRPr="007C2DDC" w:rsidDel="00B06F41">
          <w:rPr>
            <w:rFonts w:ascii="Times New Roman" w:hAnsi="Times New Roman" w:cs="Times New Roman"/>
            <w:noProof/>
            <w:color w:val="000000" w:themeColor="text1"/>
            <w:sz w:val="24"/>
            <w:szCs w:val="24"/>
            <w:vertAlign w:val="superscript"/>
            <w:rPrChange w:id="750" w:author="nayeem hasan" w:date="2020-08-19T04:23:00Z">
              <w:rPr>
                <w:rFonts w:ascii="Times New Roman" w:hAnsi="Times New Roman" w:cs="Times New Roman"/>
                <w:noProof/>
                <w:sz w:val="24"/>
                <w:szCs w:val="24"/>
                <w:vertAlign w:val="superscript"/>
              </w:rPr>
            </w:rPrChange>
          </w:rPr>
          <w:delText>11</w:delText>
        </w:r>
        <w:r w:rsidR="00A34608" w:rsidRPr="007C2DDC" w:rsidDel="00B06F41">
          <w:rPr>
            <w:rFonts w:ascii="Times New Roman" w:hAnsi="Times New Roman" w:cs="Times New Roman"/>
            <w:color w:val="000000" w:themeColor="text1"/>
            <w:sz w:val="24"/>
            <w:szCs w:val="24"/>
            <w:rPrChange w:id="751" w:author="nayeem hasan" w:date="2020-08-19T04:23:00Z">
              <w:rPr>
                <w:rFonts w:ascii="Times New Roman" w:hAnsi="Times New Roman" w:cs="Times New Roman"/>
                <w:sz w:val="24"/>
                <w:szCs w:val="24"/>
              </w:rPr>
            </w:rPrChange>
          </w:rPr>
          <w:fldChar w:fldCharType="end"/>
        </w:r>
        <w:r w:rsidR="001B0999" w:rsidRPr="007C2DDC" w:rsidDel="00B06F41">
          <w:rPr>
            <w:rFonts w:ascii="Times New Roman" w:hAnsi="Times New Roman" w:cs="Times New Roman"/>
            <w:color w:val="000000" w:themeColor="text1"/>
            <w:sz w:val="24"/>
            <w:szCs w:val="24"/>
            <w:rPrChange w:id="752" w:author="nayeem hasan" w:date="2020-08-19T04:23:00Z">
              <w:rPr>
                <w:rFonts w:ascii="Times New Roman" w:hAnsi="Times New Roman" w:cs="Times New Roman"/>
                <w:sz w:val="24"/>
                <w:szCs w:val="24"/>
              </w:rPr>
            </w:rPrChange>
          </w:rPr>
          <w:delText>.</w:delText>
        </w:r>
      </w:del>
    </w:p>
    <w:p w14:paraId="47ED4C10" w14:textId="53791946" w:rsidR="00111D51" w:rsidRPr="007C2DDC" w:rsidDel="00B06F41" w:rsidRDefault="00EF41C7" w:rsidP="00B06F41">
      <w:pPr>
        <w:spacing w:before="240" w:after="0" w:line="480" w:lineRule="auto"/>
        <w:jc w:val="both"/>
        <w:rPr>
          <w:del w:id="753" w:author="Haider, Najmul" w:date="2020-08-14T12:13:00Z"/>
          <w:rFonts w:ascii="Times New Roman" w:hAnsi="Times New Roman" w:cs="Times New Roman"/>
          <w:color w:val="000000" w:themeColor="text1"/>
          <w:sz w:val="24"/>
          <w:szCs w:val="24"/>
          <w:shd w:val="clear" w:color="auto" w:fill="FFFFFF"/>
          <w:rPrChange w:id="754" w:author="nayeem hasan" w:date="2020-08-19T04:23:00Z">
            <w:rPr>
              <w:del w:id="755" w:author="Haider, Najmul" w:date="2020-08-14T12:13:00Z"/>
              <w:rFonts w:ascii="Times New Roman" w:hAnsi="Times New Roman" w:cs="Times New Roman"/>
              <w:color w:val="000000"/>
              <w:sz w:val="24"/>
              <w:szCs w:val="24"/>
              <w:shd w:val="clear" w:color="auto" w:fill="FFFFFF"/>
            </w:rPr>
          </w:rPrChange>
        </w:rPr>
      </w:pPr>
      <w:del w:id="756" w:author="Haider, Najmul" w:date="2020-08-14T12:13:00Z">
        <w:r w:rsidRPr="007C2DDC" w:rsidDel="00B06F41">
          <w:rPr>
            <w:rFonts w:ascii="Times New Roman" w:hAnsi="Times New Roman" w:cs="Times New Roman"/>
            <w:color w:val="000000" w:themeColor="text1"/>
            <w:sz w:val="24"/>
            <w:szCs w:val="24"/>
            <w:shd w:val="clear" w:color="auto" w:fill="FFFFFF"/>
            <w:rPrChange w:id="757" w:author="nayeem hasan" w:date="2020-08-19T04:23:00Z">
              <w:rPr>
                <w:rFonts w:ascii="Times New Roman" w:hAnsi="Times New Roman" w:cs="Times New Roman"/>
                <w:color w:val="000000"/>
                <w:sz w:val="24"/>
                <w:szCs w:val="24"/>
                <w:shd w:val="clear" w:color="auto" w:fill="FFFFFF"/>
              </w:rPr>
            </w:rPrChange>
          </w:rPr>
          <w:delText>The case fatality rate (CFR</w:delText>
        </w:r>
        <w:r w:rsidR="00076D09" w:rsidRPr="007C2DDC" w:rsidDel="00B06F41">
          <w:rPr>
            <w:rFonts w:ascii="Times New Roman" w:hAnsi="Times New Roman" w:cs="Times New Roman"/>
            <w:color w:val="000000" w:themeColor="text1"/>
            <w:sz w:val="24"/>
            <w:szCs w:val="24"/>
            <w:shd w:val="clear" w:color="auto" w:fill="FFFFFF"/>
            <w:rPrChange w:id="758" w:author="nayeem hasan" w:date="2020-08-19T04:23:00Z">
              <w:rPr>
                <w:rFonts w:ascii="Times New Roman" w:hAnsi="Times New Roman" w:cs="Times New Roman"/>
                <w:color w:val="000000"/>
                <w:sz w:val="24"/>
                <w:szCs w:val="24"/>
                <w:shd w:val="clear" w:color="auto" w:fill="FFFFFF"/>
              </w:rPr>
            </w:rPrChange>
          </w:rPr>
          <w:delText>)</w:delText>
        </w:r>
        <w:r w:rsidR="004E6495" w:rsidRPr="007C2DDC" w:rsidDel="00B06F41">
          <w:rPr>
            <w:rFonts w:ascii="Times New Roman" w:hAnsi="Times New Roman" w:cs="Times New Roman"/>
            <w:color w:val="000000" w:themeColor="text1"/>
            <w:sz w:val="24"/>
            <w:szCs w:val="24"/>
            <w:shd w:val="clear" w:color="auto" w:fill="FFFFFF"/>
            <w:rPrChange w:id="759" w:author="nayeem hasan" w:date="2020-08-19T04:23:00Z">
              <w:rPr>
                <w:rFonts w:ascii="Times New Roman" w:hAnsi="Times New Roman" w:cs="Times New Roman"/>
                <w:color w:val="000000"/>
                <w:sz w:val="24"/>
                <w:szCs w:val="24"/>
                <w:shd w:val="clear" w:color="auto" w:fill="FFFFFF"/>
              </w:rPr>
            </w:rPrChange>
          </w:rPr>
          <w:delText xml:space="preserve"> is a degree of the capability of a virus to infect a host in infectious disease</w:delText>
        </w:r>
        <w:r w:rsidRPr="007C2DDC" w:rsidDel="00B06F41">
          <w:rPr>
            <w:rFonts w:ascii="Times New Roman" w:hAnsi="Times New Roman" w:cs="Times New Roman"/>
            <w:color w:val="000000" w:themeColor="text1"/>
            <w:sz w:val="24"/>
            <w:szCs w:val="24"/>
            <w:shd w:val="clear" w:color="auto" w:fill="FFFFFF"/>
            <w:rPrChange w:id="760" w:author="nayeem hasan" w:date="2020-08-19T04:23:00Z">
              <w:rPr>
                <w:rFonts w:ascii="Times New Roman" w:hAnsi="Times New Roman" w:cs="Times New Roman"/>
                <w:color w:val="000000"/>
                <w:sz w:val="24"/>
                <w:szCs w:val="24"/>
                <w:shd w:val="clear" w:color="auto" w:fill="FFFFFF"/>
              </w:rPr>
            </w:rPrChange>
          </w:rPr>
          <w:delText xml:space="preserve"> and is described as the </w:delText>
        </w:r>
        <w:r w:rsidR="006220B4" w:rsidRPr="007C2DDC" w:rsidDel="00B06F41">
          <w:rPr>
            <w:rFonts w:ascii="Times New Roman" w:hAnsi="Times New Roman" w:cs="Times New Roman"/>
            <w:color w:val="000000" w:themeColor="text1"/>
            <w:sz w:val="24"/>
            <w:szCs w:val="24"/>
            <w:shd w:val="clear" w:color="auto" w:fill="FFFFFF"/>
            <w:rPrChange w:id="761" w:author="nayeem hasan" w:date="2020-08-19T04:23:00Z">
              <w:rPr>
                <w:rFonts w:ascii="Times New Roman" w:hAnsi="Times New Roman" w:cs="Times New Roman"/>
                <w:color w:val="000000"/>
                <w:sz w:val="24"/>
                <w:szCs w:val="24"/>
                <w:shd w:val="clear" w:color="auto" w:fill="FFFFFF"/>
              </w:rPr>
            </w:rPrChange>
          </w:rPr>
          <w:delText xml:space="preserve">ratio </w:delText>
        </w:r>
        <w:r w:rsidRPr="007C2DDC" w:rsidDel="00B06F41">
          <w:rPr>
            <w:rFonts w:ascii="Times New Roman" w:hAnsi="Times New Roman" w:cs="Times New Roman"/>
            <w:color w:val="000000" w:themeColor="text1"/>
            <w:sz w:val="24"/>
            <w:szCs w:val="24"/>
            <w:shd w:val="clear" w:color="auto" w:fill="FFFFFF"/>
            <w:rPrChange w:id="762" w:author="nayeem hasan" w:date="2020-08-19T04:23:00Z">
              <w:rPr>
                <w:rFonts w:ascii="Times New Roman" w:hAnsi="Times New Roman" w:cs="Times New Roman"/>
                <w:color w:val="000000"/>
                <w:sz w:val="24"/>
                <w:szCs w:val="24"/>
                <w:shd w:val="clear" w:color="auto" w:fill="FFFFFF"/>
              </w:rPr>
            </w:rPrChange>
          </w:rPr>
          <w:delText xml:space="preserve">of deaths within the percentage of cases that result in </w:delText>
        </w:r>
        <w:r w:rsidR="006220B4" w:rsidRPr="007C2DDC" w:rsidDel="00B06F41">
          <w:rPr>
            <w:rFonts w:ascii="Times New Roman" w:hAnsi="Times New Roman" w:cs="Times New Roman"/>
            <w:color w:val="000000" w:themeColor="text1"/>
            <w:sz w:val="24"/>
            <w:szCs w:val="24"/>
            <w:shd w:val="clear" w:color="auto" w:fill="FFFFFF"/>
            <w:rPrChange w:id="763" w:author="nayeem hasan" w:date="2020-08-19T04:23:00Z">
              <w:rPr>
                <w:rFonts w:ascii="Times New Roman" w:hAnsi="Times New Roman" w:cs="Times New Roman"/>
                <w:color w:val="000000"/>
                <w:sz w:val="24"/>
                <w:szCs w:val="24"/>
                <w:shd w:val="clear" w:color="auto" w:fill="FFFFFF"/>
              </w:rPr>
            </w:rPrChange>
          </w:rPr>
          <w:delText>deaths</w:delText>
        </w:r>
        <w:r w:rsidR="009C7F77" w:rsidRPr="007C2DDC" w:rsidDel="00B06F41">
          <w:rPr>
            <w:rFonts w:ascii="Times New Roman" w:hAnsi="Times New Roman" w:cs="Times New Roman"/>
            <w:color w:val="000000" w:themeColor="text1"/>
            <w:sz w:val="24"/>
            <w:szCs w:val="24"/>
            <w:shd w:val="clear" w:color="auto" w:fill="FFFFFF"/>
            <w:rPrChange w:id="764" w:author="nayeem hasan" w:date="2020-08-19T04:23:00Z">
              <w:rPr>
                <w:rFonts w:ascii="Times New Roman" w:hAnsi="Times New Roman" w:cs="Times New Roman"/>
                <w:color w:val="000000"/>
                <w:sz w:val="24"/>
                <w:szCs w:val="24"/>
                <w:shd w:val="clear" w:color="auto" w:fill="FFFFFF"/>
              </w:rPr>
            </w:rPrChange>
          </w:rPr>
          <w:fldChar w:fldCharType="begin" w:fldLock="1"/>
        </w:r>
        <w:r w:rsidR="00F42DDA" w:rsidRPr="007C2DDC" w:rsidDel="00B06F41">
          <w:rPr>
            <w:rFonts w:ascii="Times New Roman" w:hAnsi="Times New Roman" w:cs="Times New Roman"/>
            <w:color w:val="000000" w:themeColor="text1"/>
            <w:sz w:val="24"/>
            <w:szCs w:val="24"/>
            <w:shd w:val="clear" w:color="auto" w:fill="FFFFFF"/>
            <w:rPrChange w:id="765" w:author="nayeem hasan" w:date="2020-08-19T04:23:00Z">
              <w:rPr>
                <w:rFonts w:ascii="Times New Roman" w:hAnsi="Times New Roman" w:cs="Times New Roman"/>
                <w:color w:val="000000"/>
                <w:sz w:val="24"/>
                <w:szCs w:val="24"/>
                <w:shd w:val="clear" w:color="auto" w:fill="FFFFFF"/>
              </w:rPr>
            </w:rPrChange>
          </w:rPr>
          <w:delInstrText>ADDIN CSL_CITATION {"citationItems":[{"id":"ITEM-1","itemData":{"DOI":"10.24171/j.phrp.2020.11.2.03","ISSN":"22336052","abstract":"Objectives: Case fatality rates (CFR) and recovery rates are important readouts during epidemics and pandemics. In this article, an international analysis was performed on the ongoing coronavirus disease 2019 (COVID-19) pandemic. Methods: Data were retrieved from accurate databases according to the user's guide of data sources for patient registries, CFR and recovery rates were calculated for each country. A comparison of CFR between countries with total cases ≥ 1,000 was observed for 12th and 23rd March. Results: Italy's CFR was the highest of all countries studied for both time points (12th March, 6.22% versus 23rd March, 9.26%). The data showed that even though Italy was the only European country reported on 12rd March, Spain and France had the highest CFR of 6.16 and 4.21%, respectively, on 23rd March, which was strikingly higher than the overall CFR of 3.61%. Conclusion: Obtaining detailed and accurate medical history from COVID-19 patients, and analyzing CFR alongside the recovery rate, may enable the identification of the highest risk areas so that efficient medical care may be provided. This may lead to the development of point-of-care tools to help clinicians in stratifying patients based on possible requirements in the level of care, to increase the probabilities of survival from COVID-19 disease.","author":[{"dropping-particle":"","family":"Khafaie","given":"Morteza Abdullatif","non-dropping-particle":"","parse-names":false,"suffix":""},{"dropping-particle":"","family":"Rahim","given":"Fakher","non-dropping-particle":"","parse-names":false,"suffix":""}],"container-title":"Osong Public Health and Research Perspectives","id":"ITEM-1","issue":"2","issued":{"date-parts":[["2020","4"]]},"page":"74-80","publisher":"Korea Centers for Disease Control and Prevention","title":"Cross-country comparison of case fatality rates of Covid-19/SARS-CoV-2","type":"article-journal","volume":"11"},"uris":["http://www.mendeley.com/documents/?uuid=d408bf86-d0ed-37d8-a454-9d38c3ae1bd2","http://www.mendeley.com/documents/?uuid=f6584859-d863-491b-8b71-26c70f3a93d3"]}],"mendeley":{"formattedCitation":"&lt;sup&gt;12&lt;/sup&gt;","plainTextFormattedCitation":"12","previouslyFormattedCitation":"&lt;sup&gt;11&lt;/sup&gt;"},"properties":{"noteIndex":0},"schema":"https://github.com/citation-style-language/schema/raw/master/csl-citation.json"}</w:delInstrText>
        </w:r>
        <w:r w:rsidR="009C7F77" w:rsidRPr="007C2DDC" w:rsidDel="00B06F41">
          <w:rPr>
            <w:rFonts w:ascii="Times New Roman" w:hAnsi="Times New Roman" w:cs="Times New Roman"/>
            <w:color w:val="000000" w:themeColor="text1"/>
            <w:sz w:val="24"/>
            <w:szCs w:val="24"/>
            <w:shd w:val="clear" w:color="auto" w:fill="FFFFFF"/>
            <w:rPrChange w:id="766" w:author="nayeem hasan" w:date="2020-08-19T04:23:00Z">
              <w:rPr>
                <w:rFonts w:ascii="Times New Roman" w:hAnsi="Times New Roman" w:cs="Times New Roman"/>
                <w:color w:val="000000"/>
                <w:sz w:val="24"/>
                <w:szCs w:val="24"/>
                <w:shd w:val="clear" w:color="auto" w:fill="FFFFFF"/>
              </w:rPr>
            </w:rPrChange>
          </w:rPr>
          <w:fldChar w:fldCharType="separate"/>
        </w:r>
        <w:r w:rsidR="00F42DDA" w:rsidRPr="007C2DDC" w:rsidDel="00B06F41">
          <w:rPr>
            <w:rFonts w:ascii="Times New Roman" w:hAnsi="Times New Roman" w:cs="Times New Roman"/>
            <w:noProof/>
            <w:color w:val="000000" w:themeColor="text1"/>
            <w:sz w:val="24"/>
            <w:szCs w:val="24"/>
            <w:shd w:val="clear" w:color="auto" w:fill="FFFFFF"/>
            <w:vertAlign w:val="superscript"/>
            <w:rPrChange w:id="767" w:author="nayeem hasan" w:date="2020-08-19T04:23:00Z">
              <w:rPr>
                <w:rFonts w:ascii="Times New Roman" w:hAnsi="Times New Roman" w:cs="Times New Roman"/>
                <w:noProof/>
                <w:color w:val="000000"/>
                <w:sz w:val="24"/>
                <w:szCs w:val="24"/>
                <w:shd w:val="clear" w:color="auto" w:fill="FFFFFF"/>
                <w:vertAlign w:val="superscript"/>
              </w:rPr>
            </w:rPrChange>
          </w:rPr>
          <w:delText>12</w:delText>
        </w:r>
        <w:r w:rsidR="009C7F77" w:rsidRPr="007C2DDC" w:rsidDel="00B06F41">
          <w:rPr>
            <w:rFonts w:ascii="Times New Roman" w:hAnsi="Times New Roman" w:cs="Times New Roman"/>
            <w:color w:val="000000" w:themeColor="text1"/>
            <w:sz w:val="24"/>
            <w:szCs w:val="24"/>
            <w:shd w:val="clear" w:color="auto" w:fill="FFFFFF"/>
            <w:rPrChange w:id="768" w:author="nayeem hasan" w:date="2020-08-19T04:23:00Z">
              <w:rPr>
                <w:rFonts w:ascii="Times New Roman" w:hAnsi="Times New Roman" w:cs="Times New Roman"/>
                <w:color w:val="000000"/>
                <w:sz w:val="24"/>
                <w:szCs w:val="24"/>
                <w:shd w:val="clear" w:color="auto" w:fill="FFFFFF"/>
              </w:rPr>
            </w:rPrChange>
          </w:rPr>
          <w:fldChar w:fldCharType="end"/>
        </w:r>
        <w:r w:rsidR="006220B4" w:rsidRPr="007C2DDC" w:rsidDel="00B06F41">
          <w:rPr>
            <w:rFonts w:ascii="Times New Roman" w:hAnsi="Times New Roman" w:cs="Times New Roman"/>
            <w:color w:val="000000" w:themeColor="text1"/>
            <w:sz w:val="24"/>
            <w:szCs w:val="24"/>
            <w:shd w:val="clear" w:color="auto" w:fill="FFFFFF"/>
            <w:rPrChange w:id="769" w:author="nayeem hasan" w:date="2020-08-19T04:23:00Z">
              <w:rPr>
                <w:rFonts w:ascii="Times New Roman" w:hAnsi="Times New Roman" w:cs="Times New Roman"/>
                <w:color w:val="000000"/>
                <w:sz w:val="24"/>
                <w:szCs w:val="24"/>
                <w:shd w:val="clear" w:color="auto" w:fill="FFFFFF"/>
              </w:rPr>
            </w:rPrChange>
          </w:rPr>
          <w:delText>.</w:delText>
        </w:r>
        <w:r w:rsidR="00193A9C" w:rsidRPr="007C2DDC" w:rsidDel="00B06F41">
          <w:rPr>
            <w:rFonts w:ascii="Times New Roman" w:hAnsi="Times New Roman" w:cs="Times New Roman"/>
            <w:color w:val="000000" w:themeColor="text1"/>
            <w:sz w:val="24"/>
            <w:szCs w:val="24"/>
            <w:shd w:val="clear" w:color="auto" w:fill="FFFFFF"/>
            <w:rPrChange w:id="770" w:author="nayeem hasan" w:date="2020-08-19T04:23:00Z">
              <w:rPr>
                <w:rFonts w:ascii="Times New Roman" w:hAnsi="Times New Roman" w:cs="Times New Roman"/>
                <w:color w:val="000000"/>
                <w:sz w:val="24"/>
                <w:szCs w:val="24"/>
                <w:shd w:val="clear" w:color="auto" w:fill="FFFFFF"/>
              </w:rPr>
            </w:rPrChange>
          </w:rPr>
          <w:delText xml:space="preserve"> </w:delText>
        </w:r>
        <w:r w:rsidR="00DA1A98" w:rsidRPr="007C2DDC" w:rsidDel="00B06F41">
          <w:rPr>
            <w:rFonts w:ascii="Times New Roman" w:hAnsi="Times New Roman" w:cs="Times New Roman"/>
            <w:color w:val="000000" w:themeColor="text1"/>
            <w:sz w:val="24"/>
            <w:szCs w:val="24"/>
            <w:rPrChange w:id="771" w:author="nayeem hasan" w:date="2020-08-19T04:23:00Z">
              <w:rPr>
                <w:rFonts w:ascii="Times New Roman" w:hAnsi="Times New Roman" w:cs="Times New Roman"/>
                <w:sz w:val="24"/>
                <w:szCs w:val="24"/>
              </w:rPr>
            </w:rPrChange>
          </w:rPr>
          <w:delText>CFRs provide the extent and need for disease severity to prioritize public health in interventions aimed at reducing the severity of risks</w:delText>
        </w:r>
        <w:r w:rsidRPr="007C2DDC" w:rsidDel="00B06F41">
          <w:rPr>
            <w:rFonts w:ascii="Times New Roman" w:hAnsi="Times New Roman" w:cs="Times New Roman"/>
            <w:color w:val="000000" w:themeColor="text1"/>
            <w:sz w:val="24"/>
            <w:szCs w:val="24"/>
            <w:shd w:val="clear" w:color="auto" w:fill="FFFFFF"/>
            <w:rPrChange w:id="772" w:author="nayeem hasan" w:date="2020-08-19T04:23:00Z">
              <w:rPr>
                <w:rFonts w:ascii="Times New Roman" w:hAnsi="Times New Roman" w:cs="Times New Roman"/>
                <w:color w:val="000000"/>
                <w:sz w:val="24"/>
                <w:szCs w:val="24"/>
                <w:shd w:val="clear" w:color="auto" w:fill="FFFFFF"/>
              </w:rPr>
            </w:rPrChange>
          </w:rPr>
          <w:fldChar w:fldCharType="begin" w:fldLock="1"/>
        </w:r>
        <w:r w:rsidR="00F42DDA" w:rsidRPr="007C2DDC" w:rsidDel="00B06F41">
          <w:rPr>
            <w:rFonts w:ascii="Times New Roman" w:hAnsi="Times New Roman" w:cs="Times New Roman"/>
            <w:color w:val="000000" w:themeColor="text1"/>
            <w:sz w:val="24"/>
            <w:szCs w:val="24"/>
            <w:shd w:val="clear" w:color="auto" w:fill="FFFFFF"/>
            <w:rPrChange w:id="773" w:author="nayeem hasan" w:date="2020-08-19T04:23:00Z">
              <w:rPr>
                <w:rFonts w:ascii="Times New Roman" w:hAnsi="Times New Roman" w:cs="Times New Roman"/>
                <w:color w:val="000000"/>
                <w:sz w:val="24"/>
                <w:szCs w:val="24"/>
                <w:shd w:val="clear" w:color="auto" w:fill="FFFFFF"/>
              </w:rPr>
            </w:rPrChange>
          </w:rPr>
          <w:delInstrText>ADDIN CSL_CITATION {"citationItems":[{"id":"ITEM-1","itemData":{"DOI":"10.24171/j.phrp.2020.11.2.03","ISSN":"22336052","abstract":"Objectives: Case fatality rates (CFR) and recovery rates are important readouts during epidemics and pandemics. In this article, an international analysis was performed on the ongoing coronavirus disease 2019 (COVID-19) pandemic. Methods: Data were retrieved from accurate databases according to the user's guide of data sources for patient registries, CFR and recovery rates were calculated for each country. A comparison of CFR between countries with total cases ≥ 1,000 was observed for 12th and 23rd March. Results: Italy's CFR was the highest of all countries studied for both time points (12th March, 6.22% versus 23rd March, 9.26%). The data showed that even though Italy was the only European country reported on 12rd March, Spain and France had the highest CFR of 6.16 and 4.21%, respectively, on 23rd March, which was strikingly higher than the overall CFR of 3.61%. Conclusion: Obtaining detailed and accurate medical history from COVID-19 patients, and analyzing CFR alongside the recovery rate, may enable the identification of the highest risk areas so that efficient medical care may be provided. This may lead to the development of point-of-care tools to help clinicians in stratifying patients based on possible requirements in the level of care, to increase the probabilities of survival from COVID-19 disease.","author":[{"dropping-particle":"","family":"Khafaie","given":"Morteza Abdullatif","non-dropping-particle":"","parse-names":false,"suffix":""},{"dropping-particle":"","family":"Rahim","given":"Fakher","non-dropping-particle":"","parse-names":false,"suffix":""}],"container-title":"Osong Public Health and Research Perspectives","id":"ITEM-1","issue":"2","issued":{"date-parts":[["2020","4"]]},"page":"74-80","publisher":"Korea Centers for Disease Control and Prevention","title":"Cross-country comparison of case fatality rates of Covid-19/SARS-CoV-2","type":"article-journal","volume":"11"},"uris":["http://www.mendeley.com/documents/?uuid=f6584859-d863-491b-8b71-26c70f3a93d3","http://www.mendeley.com/documents/?uuid=bde5bbea-c2a4-3287-84be-9474ee73a000"]}],"mendeley":{"formattedCitation":"&lt;sup&gt;12&lt;/sup&gt;","plainTextFormattedCitation":"12","previouslyFormattedCitation":"&lt;sup&gt;11&lt;/sup&gt;"},"properties":{"noteIndex":0},"schema":"https://github.com/citation-style-language/schema/raw/master/csl-citation.json"}</w:delInstrText>
        </w:r>
        <w:r w:rsidRPr="007C2DDC" w:rsidDel="00B06F41">
          <w:rPr>
            <w:rFonts w:ascii="Times New Roman" w:hAnsi="Times New Roman" w:cs="Times New Roman"/>
            <w:color w:val="000000" w:themeColor="text1"/>
            <w:sz w:val="24"/>
            <w:szCs w:val="24"/>
            <w:shd w:val="clear" w:color="auto" w:fill="FFFFFF"/>
            <w:rPrChange w:id="774" w:author="nayeem hasan" w:date="2020-08-19T04:23:00Z">
              <w:rPr>
                <w:rFonts w:ascii="Times New Roman" w:hAnsi="Times New Roman" w:cs="Times New Roman"/>
                <w:color w:val="000000"/>
                <w:sz w:val="24"/>
                <w:szCs w:val="24"/>
                <w:shd w:val="clear" w:color="auto" w:fill="FFFFFF"/>
              </w:rPr>
            </w:rPrChange>
          </w:rPr>
          <w:fldChar w:fldCharType="separate"/>
        </w:r>
        <w:r w:rsidR="00F42DDA" w:rsidRPr="007C2DDC" w:rsidDel="00B06F41">
          <w:rPr>
            <w:rFonts w:ascii="Times New Roman" w:hAnsi="Times New Roman" w:cs="Times New Roman"/>
            <w:noProof/>
            <w:color w:val="000000" w:themeColor="text1"/>
            <w:sz w:val="24"/>
            <w:szCs w:val="24"/>
            <w:shd w:val="clear" w:color="auto" w:fill="FFFFFF"/>
            <w:vertAlign w:val="superscript"/>
            <w:rPrChange w:id="775" w:author="nayeem hasan" w:date="2020-08-19T04:23:00Z">
              <w:rPr>
                <w:rFonts w:ascii="Times New Roman" w:hAnsi="Times New Roman" w:cs="Times New Roman"/>
                <w:noProof/>
                <w:color w:val="000000"/>
                <w:sz w:val="24"/>
                <w:szCs w:val="24"/>
                <w:shd w:val="clear" w:color="auto" w:fill="FFFFFF"/>
                <w:vertAlign w:val="superscript"/>
              </w:rPr>
            </w:rPrChange>
          </w:rPr>
          <w:delText>12</w:delText>
        </w:r>
        <w:r w:rsidRPr="007C2DDC" w:rsidDel="00B06F41">
          <w:rPr>
            <w:rFonts w:ascii="Times New Roman" w:hAnsi="Times New Roman" w:cs="Times New Roman"/>
            <w:color w:val="000000" w:themeColor="text1"/>
            <w:sz w:val="24"/>
            <w:szCs w:val="24"/>
            <w:shd w:val="clear" w:color="auto" w:fill="FFFFFF"/>
            <w:rPrChange w:id="776" w:author="nayeem hasan" w:date="2020-08-19T04:23:00Z">
              <w:rPr>
                <w:rFonts w:ascii="Times New Roman" w:hAnsi="Times New Roman" w:cs="Times New Roman"/>
                <w:color w:val="000000"/>
                <w:sz w:val="24"/>
                <w:szCs w:val="24"/>
                <w:shd w:val="clear" w:color="auto" w:fill="FFFFFF"/>
              </w:rPr>
            </w:rPrChange>
          </w:rPr>
          <w:fldChar w:fldCharType="end"/>
        </w:r>
        <w:r w:rsidRPr="007C2DDC" w:rsidDel="00B06F41">
          <w:rPr>
            <w:rFonts w:ascii="Times New Roman" w:hAnsi="Times New Roman" w:cs="Times New Roman"/>
            <w:color w:val="000000" w:themeColor="text1"/>
            <w:sz w:val="24"/>
            <w:szCs w:val="24"/>
            <w:shd w:val="clear" w:color="auto" w:fill="FFFFFF"/>
            <w:rPrChange w:id="777" w:author="nayeem hasan" w:date="2020-08-19T04:23:00Z">
              <w:rPr>
                <w:rFonts w:ascii="Times New Roman" w:hAnsi="Times New Roman" w:cs="Times New Roman"/>
                <w:color w:val="000000"/>
                <w:sz w:val="24"/>
                <w:szCs w:val="24"/>
                <w:shd w:val="clear" w:color="auto" w:fill="FFFFFF"/>
              </w:rPr>
            </w:rPrChange>
          </w:rPr>
          <w:delText xml:space="preserve">. </w:delText>
        </w:r>
        <w:r w:rsidR="00111D51" w:rsidRPr="007C2DDC" w:rsidDel="00B06F41">
          <w:rPr>
            <w:rFonts w:ascii="Times New Roman" w:hAnsi="Times New Roman" w:cs="Times New Roman"/>
            <w:color w:val="000000" w:themeColor="text1"/>
            <w:sz w:val="24"/>
            <w:szCs w:val="24"/>
            <w:rPrChange w:id="778" w:author="nayeem hasan" w:date="2020-08-19T04:23:00Z">
              <w:rPr>
                <w:rFonts w:ascii="Times New Roman" w:hAnsi="Times New Roman" w:cs="Times New Roman"/>
                <w:sz w:val="24"/>
                <w:szCs w:val="24"/>
              </w:rPr>
            </w:rPrChange>
          </w:rPr>
          <w:delText xml:space="preserve">A wide-ranging body of literature that emerged since the outset of the epidemic in China has examined the rate of </w:delText>
        </w:r>
        <w:r w:rsidR="00D313B5" w:rsidRPr="007C2DDC" w:rsidDel="00B06F41">
          <w:rPr>
            <w:rFonts w:ascii="Times New Roman" w:hAnsi="Times New Roman" w:cs="Times New Roman"/>
            <w:color w:val="000000" w:themeColor="text1"/>
            <w:sz w:val="24"/>
            <w:szCs w:val="24"/>
            <w:rPrChange w:id="779" w:author="nayeem hasan" w:date="2020-08-19T04:23:00Z">
              <w:rPr>
                <w:rFonts w:ascii="Times New Roman" w:hAnsi="Times New Roman" w:cs="Times New Roman"/>
                <w:sz w:val="24"/>
                <w:szCs w:val="24"/>
              </w:rPr>
            </w:rPrChange>
          </w:rPr>
          <w:delText>severe</w:delText>
        </w:r>
        <w:r w:rsidR="00111D51" w:rsidRPr="007C2DDC" w:rsidDel="00B06F41">
          <w:rPr>
            <w:rFonts w:ascii="Times New Roman" w:hAnsi="Times New Roman" w:cs="Times New Roman"/>
            <w:color w:val="000000" w:themeColor="text1"/>
            <w:sz w:val="24"/>
            <w:szCs w:val="24"/>
            <w:rPrChange w:id="780" w:author="nayeem hasan" w:date="2020-08-19T04:23:00Z">
              <w:rPr>
                <w:rFonts w:ascii="Times New Roman" w:hAnsi="Times New Roman" w:cs="Times New Roman"/>
                <w:sz w:val="24"/>
                <w:szCs w:val="24"/>
              </w:rPr>
            </w:rPrChange>
          </w:rPr>
          <w:delText xml:space="preserve"> and critically </w:delText>
        </w:r>
        <w:r w:rsidR="00D313B5" w:rsidRPr="007C2DDC" w:rsidDel="00B06F41">
          <w:rPr>
            <w:rFonts w:ascii="Times New Roman" w:hAnsi="Times New Roman" w:cs="Times New Roman"/>
            <w:color w:val="000000" w:themeColor="text1"/>
            <w:sz w:val="24"/>
            <w:szCs w:val="24"/>
            <w:rPrChange w:id="781" w:author="nayeem hasan" w:date="2020-08-19T04:23:00Z">
              <w:rPr>
                <w:rFonts w:ascii="Times New Roman" w:hAnsi="Times New Roman" w:cs="Times New Roman"/>
                <w:sz w:val="24"/>
                <w:szCs w:val="24"/>
              </w:rPr>
            </w:rPrChange>
          </w:rPr>
          <w:delText>severe</w:delText>
        </w:r>
        <w:r w:rsidR="00111D51" w:rsidRPr="007C2DDC" w:rsidDel="00B06F41">
          <w:rPr>
            <w:rFonts w:ascii="Times New Roman" w:hAnsi="Times New Roman" w:cs="Times New Roman"/>
            <w:color w:val="000000" w:themeColor="text1"/>
            <w:sz w:val="24"/>
            <w:szCs w:val="24"/>
            <w:rPrChange w:id="782" w:author="nayeem hasan" w:date="2020-08-19T04:23:00Z">
              <w:rPr>
                <w:rFonts w:ascii="Times New Roman" w:hAnsi="Times New Roman" w:cs="Times New Roman"/>
                <w:sz w:val="24"/>
                <w:szCs w:val="24"/>
              </w:rPr>
            </w:rPrChange>
          </w:rPr>
          <w:delText xml:space="preserve"> illnesses, as well as the death rate </w:delText>
        </w:r>
        <w:r w:rsidR="002E6C32" w:rsidRPr="007C2DDC" w:rsidDel="00B06F41">
          <w:rPr>
            <w:rFonts w:ascii="Times New Roman" w:hAnsi="Times New Roman" w:cs="Times New Roman"/>
            <w:color w:val="000000" w:themeColor="text1"/>
            <w:sz w:val="24"/>
            <w:szCs w:val="24"/>
            <w:rPrChange w:id="783" w:author="nayeem hasan" w:date="2020-08-19T04:23:00Z">
              <w:rPr>
                <w:rFonts w:ascii="Times New Roman" w:hAnsi="Times New Roman" w:cs="Times New Roman"/>
                <w:sz w:val="24"/>
                <w:szCs w:val="24"/>
              </w:rPr>
            </w:rPrChange>
          </w:rPr>
          <w:delText>case fatality associated with COVID-19</w:delText>
        </w:r>
        <w:r w:rsidR="002E6C32" w:rsidRPr="007C2DDC" w:rsidDel="00B06F41">
          <w:rPr>
            <w:rFonts w:ascii="Times New Roman" w:hAnsi="Times New Roman" w:cs="Times New Roman"/>
            <w:color w:val="000000" w:themeColor="text1"/>
            <w:sz w:val="24"/>
            <w:szCs w:val="24"/>
            <w:rPrChange w:id="784" w:author="nayeem hasan" w:date="2020-08-19T04:23:00Z">
              <w:rPr>
                <w:rFonts w:ascii="Times New Roman" w:hAnsi="Times New Roman" w:cs="Times New Roman"/>
                <w:sz w:val="24"/>
                <w:szCs w:val="24"/>
              </w:rPr>
            </w:rPrChange>
          </w:rPr>
          <w:fldChar w:fldCharType="begin" w:fldLock="1"/>
        </w:r>
        <w:r w:rsidR="00F42DDA" w:rsidRPr="007C2DDC" w:rsidDel="00B06F41">
          <w:rPr>
            <w:rFonts w:ascii="Times New Roman" w:hAnsi="Times New Roman" w:cs="Times New Roman"/>
            <w:color w:val="000000" w:themeColor="text1"/>
            <w:sz w:val="24"/>
            <w:szCs w:val="24"/>
            <w:rPrChange w:id="785" w:author="nayeem hasan" w:date="2020-08-19T04:23:00Z">
              <w:rPr>
                <w:rFonts w:ascii="Times New Roman" w:hAnsi="Times New Roman" w:cs="Times New Roman"/>
                <w:sz w:val="24"/>
                <w:szCs w:val="24"/>
              </w:rPr>
            </w:rPrChange>
          </w:rPr>
          <w:delInstrText>ADDIN CSL_CITATION {"citationItems":[{"id":"ITEM-1","itemData":{"DOI":"10.1101/2020.04.01.20050476","abstract":"Background: Estimating the prevalence of severe or critical illness and case fatality of COVID-19 outbreak in December, 2019 remains a challenge due to biases associated with surveillance, data synthesis and reporting. We aimed to address this limitation in a systematic review and meta-analysis and to examine the clinical, biochemical and radiological risk factors in a meta-regression. Methods: PRISMA guidelines were followed. PubMed, Scopus and Web of Science were searched using pre-specified keywords on March 07, 2020. Peer-reviewed empirical studies examining rates of severe illness, critical illness and case fatality among COVID-19 patients were examined. Numerators and denominators to compute the prevalence rates and risk factors were extracted. Random-effects meta-analyses were performed. Results were corrected for publication bias. Meta-regression analyses examined the moderator effects of potential risk factors. Results: The meta-analysis included 29 studies representing 2,090 individuals. Pooled rates of severe illness, critical illness and case fatality among COVID-19 patients were 15%, 5% and 0.8% respectively. Adjusting for potential underreporting and publication bias, increased these estimates to 26%, 16% and 7.4% respectively. Increasing age and elevated LDH consistently predicted severe / critical disease and case fatality. Hypertension; fever and dyspnea at presentation; and elevated CRP predicted increased severity. Conclusions: Risk factors that emerged in our analyses predicting severity and case fatality should inform clinicians to define endophenotypes possessing a greater risk. Estimated case fatality rate of 7.4% after correcting for publication bias underscores the importance of strict adherence to preventive measures, case detection, surveillance and reporting.Competing Interest StatementThe authors have declared no competing interest.Clinical TrialNot applicableFunding StatementThe study was not funded. The authors have no potential conflicts of interest to declare.Author DeclarationsAll relevant ethical guidelines have been followed; any necessary IRB and/or ethics committee approvals have been obtained and details of the IRB/oversight body are included in the manuscript.YesAll necessary patient/participant consent has been obtained and the appropriate institutional forms have been archived.YesI understand that all clinical trials and any other prospective interventional studies must be registered with an ICMJE-approved regis…","author":[{"dropping-particle":"","family":"Kahathuduwa","given":"Chanaka N","non-dropping-particle":"","parse-names":false,"suffix":""},{"dropping-particle":"","family":"Dhanasekara","given":"Chathurika S","non-dropping-particle":"","parse-names":false,"suffix":""},{"dropping-particle":"","family":"Chin","given":"Shao-Hua","non-dropping-particle":"","parse-names":false,"suffix":""}],"container-title":"medRxiv","id":"ITEM-1","issued":{"date-parts":[["2020"]]},"page":"2020.04.01.20050476","title":"Case fatality rate in COVID-19: a systematic review and meta-analysis","type":"article-journal"},"uris":["http://www.mendeley.com/documents/?uuid=940fdb6d-d138-3e2b-acc3-0b1ca36b42b7","http://www.mendeley.com/documents/?uuid=4d7595f4-7d06-4f33-bdb9-9c9cdc89eb53"]}],"mendeley":{"formattedCitation":"&lt;sup&gt;13&lt;/sup&gt;","plainTextFormattedCitation":"13","previouslyFormattedCitation":"&lt;sup&gt;12&lt;/sup&gt;"},"properties":{"noteIndex":0},"schema":"https://github.com/citation-style-language/schema/raw/master/csl-citation.json"}</w:delInstrText>
        </w:r>
        <w:r w:rsidR="002E6C32" w:rsidRPr="007C2DDC" w:rsidDel="00B06F41">
          <w:rPr>
            <w:rFonts w:ascii="Times New Roman" w:hAnsi="Times New Roman" w:cs="Times New Roman"/>
            <w:color w:val="000000" w:themeColor="text1"/>
            <w:sz w:val="24"/>
            <w:szCs w:val="24"/>
            <w:rPrChange w:id="786" w:author="nayeem hasan" w:date="2020-08-19T04:23:00Z">
              <w:rPr>
                <w:rFonts w:ascii="Times New Roman" w:hAnsi="Times New Roman" w:cs="Times New Roman"/>
                <w:sz w:val="24"/>
                <w:szCs w:val="24"/>
              </w:rPr>
            </w:rPrChange>
          </w:rPr>
          <w:fldChar w:fldCharType="separate"/>
        </w:r>
        <w:r w:rsidR="00F42DDA" w:rsidRPr="007C2DDC" w:rsidDel="00B06F41">
          <w:rPr>
            <w:rFonts w:ascii="Times New Roman" w:hAnsi="Times New Roman" w:cs="Times New Roman"/>
            <w:noProof/>
            <w:color w:val="000000" w:themeColor="text1"/>
            <w:sz w:val="24"/>
            <w:szCs w:val="24"/>
            <w:vertAlign w:val="superscript"/>
            <w:rPrChange w:id="787" w:author="nayeem hasan" w:date="2020-08-19T04:23:00Z">
              <w:rPr>
                <w:rFonts w:ascii="Times New Roman" w:hAnsi="Times New Roman" w:cs="Times New Roman"/>
                <w:noProof/>
                <w:sz w:val="24"/>
                <w:szCs w:val="24"/>
                <w:vertAlign w:val="superscript"/>
              </w:rPr>
            </w:rPrChange>
          </w:rPr>
          <w:delText>13</w:delText>
        </w:r>
        <w:r w:rsidR="002E6C32" w:rsidRPr="007C2DDC" w:rsidDel="00B06F41">
          <w:rPr>
            <w:rFonts w:ascii="Times New Roman" w:hAnsi="Times New Roman" w:cs="Times New Roman"/>
            <w:color w:val="000000" w:themeColor="text1"/>
            <w:sz w:val="24"/>
            <w:szCs w:val="24"/>
            <w:rPrChange w:id="788" w:author="nayeem hasan" w:date="2020-08-19T04:23:00Z">
              <w:rPr>
                <w:rFonts w:ascii="Times New Roman" w:hAnsi="Times New Roman" w:cs="Times New Roman"/>
                <w:sz w:val="24"/>
                <w:szCs w:val="24"/>
              </w:rPr>
            </w:rPrChange>
          </w:rPr>
          <w:fldChar w:fldCharType="end"/>
        </w:r>
        <w:r w:rsidR="002E6C32" w:rsidRPr="007C2DDC" w:rsidDel="00B06F41">
          <w:rPr>
            <w:rFonts w:ascii="Times New Roman" w:hAnsi="Times New Roman" w:cs="Times New Roman"/>
            <w:color w:val="000000" w:themeColor="text1"/>
            <w:sz w:val="24"/>
            <w:szCs w:val="24"/>
            <w:rPrChange w:id="789" w:author="nayeem hasan" w:date="2020-08-19T04:23:00Z">
              <w:rPr>
                <w:rFonts w:ascii="Times New Roman" w:hAnsi="Times New Roman" w:cs="Times New Roman"/>
                <w:sz w:val="24"/>
                <w:szCs w:val="24"/>
              </w:rPr>
            </w:rPrChange>
          </w:rPr>
          <w:delText>.</w:delText>
        </w:r>
      </w:del>
    </w:p>
    <w:p w14:paraId="1A90E947" w14:textId="0DDB104D" w:rsidR="00276564" w:rsidRPr="007C2DDC" w:rsidRDefault="00EF41C7" w:rsidP="00B06F41">
      <w:pPr>
        <w:spacing w:before="240" w:after="0" w:line="480" w:lineRule="auto"/>
        <w:jc w:val="both"/>
        <w:rPr>
          <w:rFonts w:ascii="Times New Roman" w:hAnsi="Times New Roman" w:cs="Times New Roman"/>
          <w:color w:val="000000" w:themeColor="text1"/>
          <w:sz w:val="24"/>
          <w:szCs w:val="24"/>
          <w:rPrChange w:id="790" w:author="nayeem hasan" w:date="2020-08-19T04:23:00Z">
            <w:rPr>
              <w:rFonts w:ascii="Times New Roman" w:hAnsi="Times New Roman" w:cs="Times New Roman"/>
              <w:sz w:val="24"/>
              <w:szCs w:val="24"/>
            </w:rPr>
          </w:rPrChange>
        </w:rPr>
      </w:pPr>
      <w:del w:id="791" w:author="Haider, Najmul" w:date="2020-08-14T12:13:00Z">
        <w:r w:rsidRPr="007C2DDC" w:rsidDel="00B06F41">
          <w:rPr>
            <w:rFonts w:ascii="Times New Roman" w:hAnsi="Times New Roman" w:cs="Times New Roman"/>
            <w:color w:val="000000" w:themeColor="text1"/>
            <w:sz w:val="24"/>
            <w:szCs w:val="24"/>
            <w:rPrChange w:id="792" w:author="nayeem hasan" w:date="2020-08-19T04:23:00Z">
              <w:rPr>
                <w:rFonts w:ascii="Times New Roman" w:hAnsi="Times New Roman" w:cs="Times New Roman"/>
                <w:sz w:val="24"/>
                <w:szCs w:val="24"/>
              </w:rPr>
            </w:rPrChange>
          </w:rPr>
          <w:delText>The mortality varies greatly reported by various countries</w:delText>
        </w:r>
        <w:r w:rsidR="007F0E84" w:rsidRPr="007C2DDC" w:rsidDel="00B06F41">
          <w:rPr>
            <w:rFonts w:ascii="Times New Roman" w:hAnsi="Times New Roman" w:cs="Times New Roman"/>
            <w:color w:val="000000" w:themeColor="text1"/>
            <w:sz w:val="24"/>
            <w:szCs w:val="24"/>
            <w:rPrChange w:id="793" w:author="nayeem hasan" w:date="2020-08-19T04:23:00Z">
              <w:rPr>
                <w:rFonts w:ascii="Times New Roman" w:hAnsi="Times New Roman" w:cs="Times New Roman"/>
                <w:sz w:val="24"/>
                <w:szCs w:val="24"/>
              </w:rPr>
            </w:rPrChange>
          </w:rPr>
          <w:delText xml:space="preserve"> over time</w:delText>
        </w:r>
        <w:r w:rsidRPr="007C2DDC" w:rsidDel="00B06F41">
          <w:rPr>
            <w:rFonts w:ascii="Times New Roman" w:hAnsi="Times New Roman" w:cs="Times New Roman"/>
            <w:color w:val="000000" w:themeColor="text1"/>
            <w:sz w:val="24"/>
            <w:szCs w:val="24"/>
            <w:rPrChange w:id="794" w:author="nayeem hasan" w:date="2020-08-19T04:23:00Z">
              <w:rPr>
                <w:rFonts w:ascii="Times New Roman" w:hAnsi="Times New Roman" w:cs="Times New Roman"/>
                <w:sz w:val="24"/>
                <w:szCs w:val="24"/>
              </w:rPr>
            </w:rPrChange>
          </w:rPr>
          <w:delText xml:space="preserve">. </w:delText>
        </w:r>
        <w:r w:rsidR="00BC3C72" w:rsidRPr="007C2DDC" w:rsidDel="00B06F41">
          <w:rPr>
            <w:rFonts w:ascii="Times New Roman" w:hAnsi="Times New Roman" w:cs="Times New Roman"/>
            <w:color w:val="000000" w:themeColor="text1"/>
            <w:sz w:val="24"/>
            <w:szCs w:val="24"/>
            <w:rPrChange w:id="795" w:author="nayeem hasan" w:date="2020-08-19T04:23:00Z">
              <w:rPr>
                <w:rFonts w:ascii="Times New Roman" w:hAnsi="Times New Roman" w:cs="Times New Roman"/>
                <w:sz w:val="24"/>
                <w:szCs w:val="24"/>
              </w:rPr>
            </w:rPrChange>
          </w:rPr>
          <w:delText xml:space="preserve">As of </w:delText>
        </w:r>
        <w:r w:rsidR="00B624C6" w:rsidRPr="007C2DDC" w:rsidDel="00B06F41">
          <w:rPr>
            <w:rFonts w:ascii="Times New Roman" w:hAnsi="Times New Roman" w:cs="Times New Roman"/>
            <w:color w:val="000000" w:themeColor="text1"/>
            <w:sz w:val="24"/>
            <w:szCs w:val="24"/>
            <w:rPrChange w:id="796" w:author="nayeem hasan" w:date="2020-08-19T04:23:00Z">
              <w:rPr>
                <w:rFonts w:ascii="Times New Roman" w:hAnsi="Times New Roman" w:cs="Times New Roman"/>
                <w:sz w:val="24"/>
                <w:szCs w:val="24"/>
              </w:rPr>
            </w:rPrChange>
          </w:rPr>
          <w:delText>June</w:delText>
        </w:r>
        <w:r w:rsidR="00BC3C72" w:rsidRPr="007C2DDC" w:rsidDel="00B06F41">
          <w:rPr>
            <w:rFonts w:ascii="Times New Roman" w:hAnsi="Times New Roman" w:cs="Times New Roman"/>
            <w:color w:val="000000" w:themeColor="text1"/>
            <w:sz w:val="24"/>
            <w:szCs w:val="24"/>
            <w:rPrChange w:id="797" w:author="nayeem hasan" w:date="2020-08-19T04:23:00Z">
              <w:rPr>
                <w:rFonts w:ascii="Times New Roman" w:hAnsi="Times New Roman" w:cs="Times New Roman"/>
                <w:sz w:val="24"/>
                <w:szCs w:val="24"/>
              </w:rPr>
            </w:rPrChange>
          </w:rPr>
          <w:delText xml:space="preserve"> </w:delText>
        </w:r>
        <w:r w:rsidR="00B624C6" w:rsidRPr="007C2DDC" w:rsidDel="00B06F41">
          <w:rPr>
            <w:rFonts w:ascii="Times New Roman" w:hAnsi="Times New Roman" w:cs="Times New Roman"/>
            <w:color w:val="000000" w:themeColor="text1"/>
            <w:sz w:val="24"/>
            <w:szCs w:val="24"/>
            <w:rPrChange w:id="798" w:author="nayeem hasan" w:date="2020-08-19T04:23:00Z">
              <w:rPr>
                <w:rFonts w:ascii="Times New Roman" w:hAnsi="Times New Roman" w:cs="Times New Roman"/>
                <w:sz w:val="24"/>
                <w:szCs w:val="24"/>
              </w:rPr>
            </w:rPrChange>
          </w:rPr>
          <w:delText>30</w:delText>
        </w:r>
        <w:r w:rsidR="00BC3C72" w:rsidRPr="007C2DDC" w:rsidDel="00B06F41">
          <w:rPr>
            <w:rFonts w:ascii="Times New Roman" w:hAnsi="Times New Roman" w:cs="Times New Roman"/>
            <w:color w:val="000000" w:themeColor="text1"/>
            <w:sz w:val="24"/>
            <w:szCs w:val="24"/>
            <w:rPrChange w:id="799" w:author="nayeem hasan" w:date="2020-08-19T04:23:00Z">
              <w:rPr>
                <w:rFonts w:ascii="Times New Roman" w:hAnsi="Times New Roman" w:cs="Times New Roman"/>
                <w:sz w:val="24"/>
                <w:szCs w:val="24"/>
              </w:rPr>
            </w:rPrChange>
          </w:rPr>
          <w:delText xml:space="preserve">, 2020, worldwide with a case-fatality rate of </w:delText>
        </w:r>
        <w:r w:rsidR="00CE0205" w:rsidRPr="007C2DDC" w:rsidDel="00B06F41">
          <w:rPr>
            <w:rFonts w:ascii="Times New Roman" w:hAnsi="Times New Roman" w:cs="Times New Roman"/>
            <w:color w:val="000000" w:themeColor="text1"/>
            <w:sz w:val="24"/>
            <w:szCs w:val="24"/>
            <w:rPrChange w:id="800" w:author="nayeem hasan" w:date="2020-08-19T04:23:00Z">
              <w:rPr>
                <w:rFonts w:ascii="Times New Roman" w:hAnsi="Times New Roman" w:cs="Times New Roman"/>
                <w:sz w:val="24"/>
                <w:szCs w:val="24"/>
              </w:rPr>
            </w:rPrChange>
          </w:rPr>
          <w:delText>4.90</w:delText>
        </w:r>
        <w:r w:rsidR="00BC3C72" w:rsidRPr="007C2DDC" w:rsidDel="00B06F41">
          <w:rPr>
            <w:rFonts w:ascii="Times New Roman" w:hAnsi="Times New Roman" w:cs="Times New Roman"/>
            <w:color w:val="000000" w:themeColor="text1"/>
            <w:sz w:val="24"/>
            <w:szCs w:val="24"/>
            <w:rPrChange w:id="801" w:author="nayeem hasan" w:date="2020-08-19T04:23:00Z">
              <w:rPr>
                <w:rFonts w:ascii="Times New Roman" w:hAnsi="Times New Roman" w:cs="Times New Roman"/>
                <w:sz w:val="24"/>
                <w:szCs w:val="24"/>
              </w:rPr>
            </w:rPrChange>
          </w:rPr>
          <w:delText>%. The United States of America (</w:delText>
        </w:r>
        <w:r w:rsidR="00437613" w:rsidRPr="007C2DDC" w:rsidDel="00B06F41">
          <w:rPr>
            <w:rFonts w:ascii="Times New Roman" w:hAnsi="Times New Roman" w:cs="Times New Roman"/>
            <w:color w:val="000000" w:themeColor="text1"/>
            <w:sz w:val="24"/>
            <w:szCs w:val="24"/>
            <w:rPrChange w:id="802" w:author="nayeem hasan" w:date="2020-08-19T04:23:00Z">
              <w:rPr>
                <w:rFonts w:ascii="Times New Roman" w:hAnsi="Times New Roman" w:cs="Times New Roman"/>
                <w:sz w:val="24"/>
                <w:szCs w:val="24"/>
              </w:rPr>
            </w:rPrChange>
          </w:rPr>
          <w:delText>2.59 million</w:delText>
        </w:r>
        <w:r w:rsidR="00BC3C72" w:rsidRPr="007C2DDC" w:rsidDel="00B06F41">
          <w:rPr>
            <w:rFonts w:ascii="Times New Roman" w:hAnsi="Times New Roman" w:cs="Times New Roman"/>
            <w:color w:val="000000" w:themeColor="text1"/>
            <w:sz w:val="24"/>
            <w:szCs w:val="24"/>
            <w:rPrChange w:id="803" w:author="nayeem hasan" w:date="2020-08-19T04:23:00Z">
              <w:rPr>
                <w:rFonts w:ascii="Times New Roman" w:hAnsi="Times New Roman" w:cs="Times New Roman"/>
                <w:sz w:val="24"/>
                <w:szCs w:val="24"/>
              </w:rPr>
            </w:rPrChange>
          </w:rPr>
          <w:delText xml:space="preserve"> cases), Brazil (</w:delText>
        </w:r>
        <w:r w:rsidR="006232FB" w:rsidRPr="007C2DDC" w:rsidDel="00B06F41">
          <w:rPr>
            <w:rFonts w:ascii="Times New Roman" w:hAnsi="Times New Roman" w:cs="Times New Roman"/>
            <w:color w:val="000000" w:themeColor="text1"/>
            <w:sz w:val="24"/>
            <w:szCs w:val="24"/>
            <w:rPrChange w:id="804" w:author="nayeem hasan" w:date="2020-08-19T04:23:00Z">
              <w:rPr>
                <w:rFonts w:ascii="Times New Roman" w:hAnsi="Times New Roman" w:cs="Times New Roman"/>
                <w:sz w:val="24"/>
                <w:szCs w:val="24"/>
              </w:rPr>
            </w:rPrChange>
          </w:rPr>
          <w:delText xml:space="preserve">1.37 million </w:delText>
        </w:r>
        <w:r w:rsidR="00BC3C72" w:rsidRPr="007C2DDC" w:rsidDel="00B06F41">
          <w:rPr>
            <w:rFonts w:ascii="Times New Roman" w:hAnsi="Times New Roman" w:cs="Times New Roman"/>
            <w:color w:val="000000" w:themeColor="text1"/>
            <w:sz w:val="24"/>
            <w:szCs w:val="24"/>
            <w:rPrChange w:id="805" w:author="nayeem hasan" w:date="2020-08-19T04:23:00Z">
              <w:rPr>
                <w:rFonts w:ascii="Times New Roman" w:hAnsi="Times New Roman" w:cs="Times New Roman"/>
                <w:sz w:val="24"/>
                <w:szCs w:val="24"/>
              </w:rPr>
            </w:rPrChange>
          </w:rPr>
          <w:delText>cases), Russia (</w:delText>
        </w:r>
        <w:r w:rsidR="00082419" w:rsidRPr="007C2DDC" w:rsidDel="00B06F41">
          <w:rPr>
            <w:rFonts w:ascii="Times New Roman" w:hAnsi="Times New Roman" w:cs="Times New Roman"/>
            <w:color w:val="000000" w:themeColor="text1"/>
            <w:sz w:val="24"/>
            <w:szCs w:val="24"/>
            <w:rPrChange w:id="806" w:author="nayeem hasan" w:date="2020-08-19T04:23:00Z">
              <w:rPr>
                <w:rFonts w:ascii="Times New Roman" w:hAnsi="Times New Roman" w:cs="Times New Roman"/>
                <w:sz w:val="24"/>
                <w:szCs w:val="24"/>
              </w:rPr>
            </w:rPrChange>
          </w:rPr>
          <w:delText>641,156</w:delText>
        </w:r>
        <w:r w:rsidR="00BC3C72" w:rsidRPr="007C2DDC" w:rsidDel="00B06F41">
          <w:rPr>
            <w:rFonts w:ascii="Times New Roman" w:hAnsi="Times New Roman" w:cs="Times New Roman"/>
            <w:color w:val="000000" w:themeColor="text1"/>
            <w:sz w:val="24"/>
            <w:szCs w:val="24"/>
            <w:rPrChange w:id="807" w:author="nayeem hasan" w:date="2020-08-19T04:23:00Z">
              <w:rPr>
                <w:rFonts w:ascii="Times New Roman" w:hAnsi="Times New Roman" w:cs="Times New Roman"/>
                <w:sz w:val="24"/>
                <w:szCs w:val="24"/>
              </w:rPr>
            </w:rPrChange>
          </w:rPr>
          <w:delText xml:space="preserve"> cases), Spain (</w:delText>
        </w:r>
        <w:r w:rsidR="005F1237" w:rsidRPr="007C2DDC" w:rsidDel="00B06F41">
          <w:rPr>
            <w:rFonts w:ascii="Times New Roman" w:hAnsi="Times New Roman" w:cs="Times New Roman"/>
            <w:color w:val="000000" w:themeColor="text1"/>
            <w:sz w:val="24"/>
            <w:szCs w:val="24"/>
            <w:rPrChange w:id="808" w:author="nayeem hasan" w:date="2020-08-19T04:23:00Z">
              <w:rPr>
                <w:rFonts w:ascii="Times New Roman" w:hAnsi="Times New Roman" w:cs="Times New Roman"/>
                <w:sz w:val="24"/>
                <w:szCs w:val="24"/>
              </w:rPr>
            </w:rPrChange>
          </w:rPr>
          <w:delText>249,271</w:delText>
        </w:r>
        <w:r w:rsidR="00BC3C72" w:rsidRPr="007C2DDC" w:rsidDel="00B06F41">
          <w:rPr>
            <w:rFonts w:ascii="Times New Roman" w:hAnsi="Times New Roman" w:cs="Times New Roman"/>
            <w:color w:val="000000" w:themeColor="text1"/>
            <w:sz w:val="24"/>
            <w:szCs w:val="24"/>
            <w:rPrChange w:id="809" w:author="nayeem hasan" w:date="2020-08-19T04:23:00Z">
              <w:rPr>
                <w:rFonts w:ascii="Times New Roman" w:hAnsi="Times New Roman" w:cs="Times New Roman"/>
                <w:sz w:val="24"/>
                <w:szCs w:val="24"/>
              </w:rPr>
            </w:rPrChange>
          </w:rPr>
          <w:delText xml:space="preserve"> cases), and </w:delText>
        </w:r>
        <w:r w:rsidR="00960087" w:rsidRPr="007C2DDC" w:rsidDel="00B06F41">
          <w:rPr>
            <w:rFonts w:ascii="Times New Roman" w:hAnsi="Times New Roman" w:cs="Times New Roman"/>
            <w:color w:val="000000" w:themeColor="text1"/>
            <w:sz w:val="24"/>
            <w:szCs w:val="24"/>
            <w:rPrChange w:id="810" w:author="nayeem hasan" w:date="2020-08-19T04:23:00Z">
              <w:rPr>
                <w:rFonts w:ascii="Times New Roman" w:hAnsi="Times New Roman" w:cs="Times New Roman"/>
                <w:sz w:val="24"/>
                <w:szCs w:val="24"/>
              </w:rPr>
            </w:rPrChange>
          </w:rPr>
          <w:delText xml:space="preserve">the </w:delText>
        </w:r>
        <w:r w:rsidR="00BC3C72" w:rsidRPr="007C2DDC" w:rsidDel="00B06F41">
          <w:rPr>
            <w:rFonts w:ascii="Times New Roman" w:hAnsi="Times New Roman" w:cs="Times New Roman"/>
            <w:color w:val="000000" w:themeColor="text1"/>
            <w:sz w:val="24"/>
            <w:szCs w:val="24"/>
            <w:rPrChange w:id="811" w:author="nayeem hasan" w:date="2020-08-19T04:23:00Z">
              <w:rPr>
                <w:rFonts w:ascii="Times New Roman" w:hAnsi="Times New Roman" w:cs="Times New Roman"/>
                <w:sz w:val="24"/>
                <w:szCs w:val="24"/>
              </w:rPr>
            </w:rPrChange>
          </w:rPr>
          <w:delText>United Kingdom (UK) (</w:delText>
        </w:r>
        <w:r w:rsidR="005F1237" w:rsidRPr="007C2DDC" w:rsidDel="00B06F41">
          <w:rPr>
            <w:rFonts w:ascii="Times New Roman" w:hAnsi="Times New Roman" w:cs="Times New Roman"/>
            <w:color w:val="000000" w:themeColor="text1"/>
            <w:sz w:val="24"/>
            <w:szCs w:val="24"/>
            <w:rPrChange w:id="812" w:author="nayeem hasan" w:date="2020-08-19T04:23:00Z">
              <w:rPr>
                <w:rFonts w:ascii="Times New Roman" w:hAnsi="Times New Roman" w:cs="Times New Roman"/>
                <w:sz w:val="24"/>
                <w:szCs w:val="24"/>
              </w:rPr>
            </w:rPrChange>
          </w:rPr>
          <w:delText>283</w:delText>
        </w:r>
        <w:r w:rsidR="00BC3C72" w:rsidRPr="007C2DDC" w:rsidDel="00B06F41">
          <w:rPr>
            <w:rFonts w:ascii="Times New Roman" w:hAnsi="Times New Roman" w:cs="Times New Roman"/>
            <w:color w:val="000000" w:themeColor="text1"/>
            <w:sz w:val="24"/>
            <w:szCs w:val="24"/>
            <w:rPrChange w:id="813" w:author="nayeem hasan" w:date="2020-08-19T04:23:00Z">
              <w:rPr>
                <w:rFonts w:ascii="Times New Roman" w:hAnsi="Times New Roman" w:cs="Times New Roman"/>
                <w:sz w:val="24"/>
                <w:szCs w:val="24"/>
              </w:rPr>
            </w:rPrChange>
          </w:rPr>
          <w:delText>,</w:delText>
        </w:r>
        <w:r w:rsidR="005F1237" w:rsidRPr="007C2DDC" w:rsidDel="00B06F41">
          <w:rPr>
            <w:rFonts w:ascii="Times New Roman" w:hAnsi="Times New Roman" w:cs="Times New Roman"/>
            <w:color w:val="000000" w:themeColor="text1"/>
            <w:sz w:val="24"/>
            <w:szCs w:val="24"/>
            <w:rPrChange w:id="814" w:author="nayeem hasan" w:date="2020-08-19T04:23:00Z">
              <w:rPr>
                <w:rFonts w:ascii="Times New Roman" w:hAnsi="Times New Roman" w:cs="Times New Roman"/>
                <w:sz w:val="24"/>
                <w:szCs w:val="24"/>
              </w:rPr>
            </w:rPrChange>
          </w:rPr>
          <w:delText>541</w:delText>
        </w:r>
        <w:r w:rsidR="00BC3C72" w:rsidRPr="007C2DDC" w:rsidDel="00B06F41">
          <w:rPr>
            <w:rFonts w:ascii="Times New Roman" w:hAnsi="Times New Roman" w:cs="Times New Roman"/>
            <w:color w:val="000000" w:themeColor="text1"/>
            <w:sz w:val="24"/>
            <w:szCs w:val="24"/>
            <w:rPrChange w:id="815" w:author="nayeem hasan" w:date="2020-08-19T04:23:00Z">
              <w:rPr>
                <w:rFonts w:ascii="Times New Roman" w:hAnsi="Times New Roman" w:cs="Times New Roman"/>
                <w:sz w:val="24"/>
                <w:szCs w:val="24"/>
              </w:rPr>
            </w:rPrChange>
          </w:rPr>
          <w:delText xml:space="preserve"> cases) are the top most-affected counties in terms of confirmed cases. </w:delText>
        </w:r>
      </w:del>
      <w:moveFromRangeStart w:id="816" w:author="Haider, Najmul" w:date="2020-08-14T11:57:00Z" w:name="move48298680"/>
      <w:moveFrom w:id="817" w:author="Haider, Najmul" w:date="2020-08-14T11:57:00Z">
        <w:del w:id="818" w:author="Haider, Najmul" w:date="2020-08-14T12:13:00Z">
          <w:r w:rsidR="00BC3C72" w:rsidRPr="007C2DDC" w:rsidDel="00B06F41">
            <w:rPr>
              <w:rFonts w:ascii="Times New Roman" w:hAnsi="Times New Roman" w:cs="Times New Roman"/>
              <w:color w:val="000000" w:themeColor="text1"/>
              <w:sz w:val="24"/>
              <w:szCs w:val="24"/>
              <w:rPrChange w:id="819" w:author="nayeem hasan" w:date="2020-08-19T04:23:00Z">
                <w:rPr>
                  <w:rFonts w:ascii="Times New Roman" w:hAnsi="Times New Roman" w:cs="Times New Roman"/>
                  <w:sz w:val="24"/>
                  <w:szCs w:val="24"/>
                </w:rPr>
              </w:rPrChange>
            </w:rPr>
            <w:delText>France (2</w:delText>
          </w:r>
          <w:r w:rsidR="001A2BBF" w:rsidRPr="007C2DDC" w:rsidDel="00B06F41">
            <w:rPr>
              <w:rFonts w:ascii="Times New Roman" w:hAnsi="Times New Roman" w:cs="Times New Roman"/>
              <w:color w:val="000000" w:themeColor="text1"/>
              <w:sz w:val="24"/>
              <w:szCs w:val="24"/>
              <w:rPrChange w:id="820" w:author="nayeem hasan" w:date="2020-08-19T04:23:00Z">
                <w:rPr>
                  <w:rFonts w:ascii="Times New Roman" w:hAnsi="Times New Roman" w:cs="Times New Roman"/>
                  <w:sz w:val="24"/>
                  <w:szCs w:val="24"/>
                </w:rPr>
              </w:rPrChange>
            </w:rPr>
            <w:delText>9,813</w:delText>
          </w:r>
          <w:r w:rsidR="00BC3C72" w:rsidRPr="007C2DDC" w:rsidDel="00B06F41">
            <w:rPr>
              <w:rFonts w:ascii="Times New Roman" w:hAnsi="Times New Roman" w:cs="Times New Roman"/>
              <w:color w:val="000000" w:themeColor="text1"/>
              <w:sz w:val="24"/>
              <w:szCs w:val="24"/>
              <w:rPrChange w:id="821" w:author="nayeem hasan" w:date="2020-08-19T04:23:00Z">
                <w:rPr>
                  <w:rFonts w:ascii="Times New Roman" w:hAnsi="Times New Roman" w:cs="Times New Roman"/>
                  <w:sz w:val="24"/>
                  <w:szCs w:val="24"/>
                </w:rPr>
              </w:rPrChange>
            </w:rPr>
            <w:delText xml:space="preserve"> deaths, 1</w:delText>
          </w:r>
          <w:r w:rsidR="002A75D8" w:rsidRPr="007C2DDC" w:rsidDel="00B06F41">
            <w:rPr>
              <w:rFonts w:ascii="Times New Roman" w:hAnsi="Times New Roman" w:cs="Times New Roman"/>
              <w:color w:val="000000" w:themeColor="text1"/>
              <w:sz w:val="24"/>
              <w:szCs w:val="24"/>
              <w:rPrChange w:id="822" w:author="nayeem hasan" w:date="2020-08-19T04:23:00Z">
                <w:rPr>
                  <w:rFonts w:ascii="Times New Roman" w:hAnsi="Times New Roman" w:cs="Times New Roman"/>
                  <w:sz w:val="24"/>
                  <w:szCs w:val="24"/>
                </w:rPr>
              </w:rPrChange>
            </w:rPr>
            <w:delText>8.1</w:delText>
          </w:r>
          <w:r w:rsidR="00BC3C72" w:rsidRPr="007C2DDC" w:rsidDel="00B06F41">
            <w:rPr>
              <w:rFonts w:ascii="Times New Roman" w:hAnsi="Times New Roman" w:cs="Times New Roman"/>
              <w:color w:val="000000" w:themeColor="text1"/>
              <w:sz w:val="24"/>
              <w:szCs w:val="24"/>
              <w:rPrChange w:id="823" w:author="nayeem hasan" w:date="2020-08-19T04:23:00Z">
                <w:rPr>
                  <w:rFonts w:ascii="Times New Roman" w:hAnsi="Times New Roman" w:cs="Times New Roman"/>
                  <w:sz w:val="24"/>
                  <w:szCs w:val="24"/>
                </w:rPr>
              </w:rPrChange>
            </w:rPr>
            <w:delText>%), Italy (</w:delText>
          </w:r>
          <w:r w:rsidR="001A2BBF" w:rsidRPr="007C2DDC" w:rsidDel="00B06F41">
            <w:rPr>
              <w:rFonts w:ascii="Times New Roman" w:hAnsi="Times New Roman" w:cs="Times New Roman"/>
              <w:color w:val="000000" w:themeColor="text1"/>
              <w:sz w:val="24"/>
              <w:szCs w:val="24"/>
              <w:rPrChange w:id="824" w:author="nayeem hasan" w:date="2020-08-19T04:23:00Z">
                <w:rPr>
                  <w:rFonts w:ascii="Times New Roman" w:hAnsi="Times New Roman" w:cs="Times New Roman"/>
                  <w:sz w:val="24"/>
                  <w:szCs w:val="24"/>
                </w:rPr>
              </w:rPrChange>
            </w:rPr>
            <w:delText>34</w:delText>
          </w:r>
          <w:r w:rsidR="00BC3C72" w:rsidRPr="007C2DDC" w:rsidDel="00B06F41">
            <w:rPr>
              <w:rFonts w:ascii="Times New Roman" w:hAnsi="Times New Roman" w:cs="Times New Roman"/>
              <w:color w:val="000000" w:themeColor="text1"/>
              <w:sz w:val="24"/>
              <w:szCs w:val="24"/>
              <w:rPrChange w:id="825" w:author="nayeem hasan" w:date="2020-08-19T04:23:00Z">
                <w:rPr>
                  <w:rFonts w:ascii="Times New Roman" w:hAnsi="Times New Roman" w:cs="Times New Roman"/>
                  <w:sz w:val="24"/>
                  <w:szCs w:val="24"/>
                </w:rPr>
              </w:rPrChange>
            </w:rPr>
            <w:delText>,</w:delText>
          </w:r>
          <w:r w:rsidR="001A2BBF" w:rsidRPr="007C2DDC" w:rsidDel="00B06F41">
            <w:rPr>
              <w:rFonts w:ascii="Times New Roman" w:hAnsi="Times New Roman" w:cs="Times New Roman"/>
              <w:color w:val="000000" w:themeColor="text1"/>
              <w:sz w:val="24"/>
              <w:szCs w:val="24"/>
              <w:rPrChange w:id="826" w:author="nayeem hasan" w:date="2020-08-19T04:23:00Z">
                <w:rPr>
                  <w:rFonts w:ascii="Times New Roman" w:hAnsi="Times New Roman" w:cs="Times New Roman"/>
                  <w:sz w:val="24"/>
                  <w:szCs w:val="24"/>
                </w:rPr>
              </w:rPrChange>
            </w:rPr>
            <w:delText>744</w:delText>
          </w:r>
          <w:r w:rsidR="00BC3C72" w:rsidRPr="007C2DDC" w:rsidDel="00B06F41">
            <w:rPr>
              <w:rFonts w:ascii="Times New Roman" w:hAnsi="Times New Roman" w:cs="Times New Roman"/>
              <w:color w:val="000000" w:themeColor="text1"/>
              <w:sz w:val="24"/>
              <w:szCs w:val="24"/>
              <w:rPrChange w:id="827" w:author="nayeem hasan" w:date="2020-08-19T04:23:00Z">
                <w:rPr>
                  <w:rFonts w:ascii="Times New Roman" w:hAnsi="Times New Roman" w:cs="Times New Roman"/>
                  <w:sz w:val="24"/>
                  <w:szCs w:val="24"/>
                </w:rPr>
              </w:rPrChange>
            </w:rPr>
            <w:delText xml:space="preserve"> deaths, 1</w:delText>
          </w:r>
          <w:r w:rsidR="002A75D8" w:rsidRPr="007C2DDC" w:rsidDel="00B06F41">
            <w:rPr>
              <w:rFonts w:ascii="Times New Roman" w:hAnsi="Times New Roman" w:cs="Times New Roman"/>
              <w:color w:val="000000" w:themeColor="text1"/>
              <w:sz w:val="24"/>
              <w:szCs w:val="24"/>
              <w:rPrChange w:id="828" w:author="nayeem hasan" w:date="2020-08-19T04:23:00Z">
                <w:rPr>
                  <w:rFonts w:ascii="Times New Roman" w:hAnsi="Times New Roman" w:cs="Times New Roman"/>
                  <w:sz w:val="24"/>
                  <w:szCs w:val="24"/>
                </w:rPr>
              </w:rPrChange>
            </w:rPr>
            <w:delText>4.5</w:delText>
          </w:r>
          <w:r w:rsidR="00BC3C72" w:rsidRPr="007C2DDC" w:rsidDel="00B06F41">
            <w:rPr>
              <w:rFonts w:ascii="Times New Roman" w:hAnsi="Times New Roman" w:cs="Times New Roman"/>
              <w:color w:val="000000" w:themeColor="text1"/>
              <w:sz w:val="24"/>
              <w:szCs w:val="24"/>
              <w:rPrChange w:id="829" w:author="nayeem hasan" w:date="2020-08-19T04:23:00Z">
                <w:rPr>
                  <w:rFonts w:ascii="Times New Roman" w:hAnsi="Times New Roman" w:cs="Times New Roman"/>
                  <w:sz w:val="24"/>
                  <w:szCs w:val="24"/>
                </w:rPr>
              </w:rPrChange>
            </w:rPr>
            <w:delText>%) and Spain (28,</w:delText>
          </w:r>
          <w:r w:rsidR="001A2BBF" w:rsidRPr="007C2DDC" w:rsidDel="00B06F41">
            <w:rPr>
              <w:rFonts w:ascii="Times New Roman" w:hAnsi="Times New Roman" w:cs="Times New Roman"/>
              <w:color w:val="000000" w:themeColor="text1"/>
              <w:sz w:val="24"/>
              <w:szCs w:val="24"/>
              <w:rPrChange w:id="830" w:author="nayeem hasan" w:date="2020-08-19T04:23:00Z">
                <w:rPr>
                  <w:rFonts w:ascii="Times New Roman" w:hAnsi="Times New Roman" w:cs="Times New Roman"/>
                  <w:sz w:val="24"/>
                  <w:szCs w:val="24"/>
                </w:rPr>
              </w:rPrChange>
            </w:rPr>
            <w:delText>355</w:delText>
          </w:r>
          <w:r w:rsidR="00BC3C72" w:rsidRPr="007C2DDC" w:rsidDel="00B06F41">
            <w:rPr>
              <w:rFonts w:ascii="Times New Roman" w:hAnsi="Times New Roman" w:cs="Times New Roman"/>
              <w:color w:val="000000" w:themeColor="text1"/>
              <w:sz w:val="24"/>
              <w:szCs w:val="24"/>
              <w:rPrChange w:id="831" w:author="nayeem hasan" w:date="2020-08-19T04:23:00Z">
                <w:rPr>
                  <w:rFonts w:ascii="Times New Roman" w:hAnsi="Times New Roman" w:cs="Times New Roman"/>
                  <w:sz w:val="24"/>
                  <w:szCs w:val="24"/>
                </w:rPr>
              </w:rPrChange>
            </w:rPr>
            <w:delText xml:space="preserve"> deaths, 1</w:delText>
          </w:r>
          <w:r w:rsidR="002A75D8" w:rsidRPr="007C2DDC" w:rsidDel="00B06F41">
            <w:rPr>
              <w:rFonts w:ascii="Times New Roman" w:hAnsi="Times New Roman" w:cs="Times New Roman"/>
              <w:color w:val="000000" w:themeColor="text1"/>
              <w:sz w:val="24"/>
              <w:szCs w:val="24"/>
              <w:rPrChange w:id="832" w:author="nayeem hasan" w:date="2020-08-19T04:23:00Z">
                <w:rPr>
                  <w:rFonts w:ascii="Times New Roman" w:hAnsi="Times New Roman" w:cs="Times New Roman"/>
                  <w:sz w:val="24"/>
                  <w:szCs w:val="24"/>
                </w:rPr>
              </w:rPrChange>
            </w:rPr>
            <w:delText>1.4</w:delText>
          </w:r>
          <w:r w:rsidR="00BC3C72" w:rsidRPr="007C2DDC" w:rsidDel="00B06F41">
            <w:rPr>
              <w:rFonts w:ascii="Times New Roman" w:hAnsi="Times New Roman" w:cs="Times New Roman"/>
              <w:color w:val="000000" w:themeColor="text1"/>
              <w:sz w:val="24"/>
              <w:szCs w:val="24"/>
              <w:rPrChange w:id="833" w:author="nayeem hasan" w:date="2020-08-19T04:23:00Z">
                <w:rPr>
                  <w:rFonts w:ascii="Times New Roman" w:hAnsi="Times New Roman" w:cs="Times New Roman"/>
                  <w:sz w:val="24"/>
                  <w:szCs w:val="24"/>
                </w:rPr>
              </w:rPrChange>
            </w:rPr>
            <w:delText xml:space="preserve">%) </w:delText>
          </w:r>
        </w:del>
        <w:r w:rsidR="00BC3C72" w:rsidRPr="007C2DDC" w:rsidDel="002E17C2">
          <w:rPr>
            <w:rFonts w:ascii="Times New Roman" w:hAnsi="Times New Roman" w:cs="Times New Roman"/>
            <w:color w:val="000000" w:themeColor="text1"/>
            <w:sz w:val="24"/>
            <w:szCs w:val="24"/>
            <w:rPrChange w:id="834" w:author="nayeem hasan" w:date="2020-08-19T04:23:00Z">
              <w:rPr>
                <w:rFonts w:ascii="Times New Roman" w:hAnsi="Times New Roman" w:cs="Times New Roman"/>
                <w:sz w:val="24"/>
                <w:szCs w:val="24"/>
              </w:rPr>
            </w:rPrChange>
          </w:rPr>
          <w:t>and UK (</w:t>
        </w:r>
        <w:r w:rsidR="001A2BBF" w:rsidRPr="007C2DDC" w:rsidDel="002E17C2">
          <w:rPr>
            <w:rFonts w:ascii="Times New Roman" w:hAnsi="Times New Roman" w:cs="Times New Roman"/>
            <w:color w:val="000000" w:themeColor="text1"/>
            <w:sz w:val="24"/>
            <w:szCs w:val="24"/>
            <w:rPrChange w:id="835" w:author="nayeem hasan" w:date="2020-08-19T04:23:00Z">
              <w:rPr>
                <w:rFonts w:ascii="Times New Roman" w:hAnsi="Times New Roman" w:cs="Times New Roman"/>
                <w:sz w:val="24"/>
                <w:szCs w:val="24"/>
              </w:rPr>
            </w:rPrChange>
          </w:rPr>
          <w:t>43</w:t>
        </w:r>
        <w:r w:rsidR="00BC3C72" w:rsidRPr="007C2DDC" w:rsidDel="002E17C2">
          <w:rPr>
            <w:rFonts w:ascii="Times New Roman" w:hAnsi="Times New Roman" w:cs="Times New Roman"/>
            <w:color w:val="000000" w:themeColor="text1"/>
            <w:sz w:val="24"/>
            <w:szCs w:val="24"/>
            <w:rPrChange w:id="836" w:author="nayeem hasan" w:date="2020-08-19T04:23:00Z">
              <w:rPr>
                <w:rFonts w:ascii="Times New Roman" w:hAnsi="Times New Roman" w:cs="Times New Roman"/>
                <w:sz w:val="24"/>
                <w:szCs w:val="24"/>
              </w:rPr>
            </w:rPrChange>
          </w:rPr>
          <w:t>,</w:t>
        </w:r>
        <w:r w:rsidR="001A2BBF" w:rsidRPr="007C2DDC" w:rsidDel="002E17C2">
          <w:rPr>
            <w:rFonts w:ascii="Times New Roman" w:hAnsi="Times New Roman" w:cs="Times New Roman"/>
            <w:color w:val="000000" w:themeColor="text1"/>
            <w:sz w:val="24"/>
            <w:szCs w:val="24"/>
            <w:rPrChange w:id="837" w:author="nayeem hasan" w:date="2020-08-19T04:23:00Z">
              <w:rPr>
                <w:rFonts w:ascii="Times New Roman" w:hAnsi="Times New Roman" w:cs="Times New Roman"/>
                <w:sz w:val="24"/>
                <w:szCs w:val="24"/>
              </w:rPr>
            </w:rPrChange>
          </w:rPr>
          <w:t>575</w:t>
        </w:r>
        <w:r w:rsidR="00BC3C72" w:rsidRPr="007C2DDC" w:rsidDel="002E17C2">
          <w:rPr>
            <w:rFonts w:ascii="Times New Roman" w:hAnsi="Times New Roman" w:cs="Times New Roman"/>
            <w:color w:val="000000" w:themeColor="text1"/>
            <w:sz w:val="24"/>
            <w:szCs w:val="24"/>
            <w:rPrChange w:id="838" w:author="nayeem hasan" w:date="2020-08-19T04:23:00Z">
              <w:rPr>
                <w:rFonts w:ascii="Times New Roman" w:hAnsi="Times New Roman" w:cs="Times New Roman"/>
                <w:sz w:val="24"/>
                <w:szCs w:val="24"/>
              </w:rPr>
            </w:rPrChange>
          </w:rPr>
          <w:t xml:space="preserve"> deaths, </w:t>
        </w:r>
        <w:r w:rsidR="002A75D8" w:rsidRPr="007C2DDC" w:rsidDel="002E17C2">
          <w:rPr>
            <w:rFonts w:ascii="Times New Roman" w:hAnsi="Times New Roman" w:cs="Times New Roman"/>
            <w:color w:val="000000" w:themeColor="text1"/>
            <w:sz w:val="24"/>
            <w:szCs w:val="24"/>
            <w:rPrChange w:id="839" w:author="nayeem hasan" w:date="2020-08-19T04:23:00Z">
              <w:rPr>
                <w:rFonts w:ascii="Times New Roman" w:hAnsi="Times New Roman" w:cs="Times New Roman"/>
                <w:sz w:val="24"/>
                <w:szCs w:val="24"/>
              </w:rPr>
            </w:rPrChange>
          </w:rPr>
          <w:t>1</w:t>
        </w:r>
        <w:r w:rsidR="00BC3C72" w:rsidRPr="007C2DDC" w:rsidDel="002E17C2">
          <w:rPr>
            <w:rFonts w:ascii="Times New Roman" w:hAnsi="Times New Roman" w:cs="Times New Roman"/>
            <w:color w:val="000000" w:themeColor="text1"/>
            <w:sz w:val="24"/>
            <w:szCs w:val="24"/>
            <w:rPrChange w:id="840" w:author="nayeem hasan" w:date="2020-08-19T04:23:00Z">
              <w:rPr>
                <w:rFonts w:ascii="Times New Roman" w:hAnsi="Times New Roman" w:cs="Times New Roman"/>
                <w:sz w:val="24"/>
                <w:szCs w:val="24"/>
              </w:rPr>
            </w:rPrChange>
          </w:rPr>
          <w:t>5.</w:t>
        </w:r>
        <w:r w:rsidR="002A75D8" w:rsidRPr="007C2DDC" w:rsidDel="002E17C2">
          <w:rPr>
            <w:rFonts w:ascii="Times New Roman" w:hAnsi="Times New Roman" w:cs="Times New Roman"/>
            <w:color w:val="000000" w:themeColor="text1"/>
            <w:sz w:val="24"/>
            <w:szCs w:val="24"/>
            <w:rPrChange w:id="841" w:author="nayeem hasan" w:date="2020-08-19T04:23:00Z">
              <w:rPr>
                <w:rFonts w:ascii="Times New Roman" w:hAnsi="Times New Roman" w:cs="Times New Roman"/>
                <w:sz w:val="24"/>
                <w:szCs w:val="24"/>
              </w:rPr>
            </w:rPrChange>
          </w:rPr>
          <w:t>4</w:t>
        </w:r>
        <w:r w:rsidR="00BC3C72" w:rsidRPr="007C2DDC" w:rsidDel="002E17C2">
          <w:rPr>
            <w:rFonts w:ascii="Times New Roman" w:hAnsi="Times New Roman" w:cs="Times New Roman"/>
            <w:color w:val="000000" w:themeColor="text1"/>
            <w:sz w:val="24"/>
            <w:szCs w:val="24"/>
            <w:rPrChange w:id="842" w:author="nayeem hasan" w:date="2020-08-19T04:23:00Z">
              <w:rPr>
                <w:rFonts w:ascii="Times New Roman" w:hAnsi="Times New Roman" w:cs="Times New Roman"/>
                <w:sz w:val="24"/>
                <w:szCs w:val="24"/>
              </w:rPr>
            </w:rPrChange>
          </w:rPr>
          <w:t>%) are leading the list in terms of case- fatality rates</w:t>
        </w:r>
        <w:r w:rsidR="00BC3C72" w:rsidRPr="007C2DDC" w:rsidDel="002E17C2">
          <w:rPr>
            <w:rFonts w:ascii="Times New Roman" w:hAnsi="Times New Roman" w:cs="Times New Roman"/>
            <w:color w:val="000000" w:themeColor="text1"/>
            <w:sz w:val="24"/>
            <w:szCs w:val="24"/>
            <w:rPrChange w:id="843" w:author="nayeem hasan" w:date="2020-08-19T04:23:00Z">
              <w:rPr>
                <w:rFonts w:ascii="Times New Roman" w:hAnsi="Times New Roman" w:cs="Times New Roman"/>
                <w:sz w:val="24"/>
                <w:szCs w:val="24"/>
              </w:rPr>
            </w:rPrChange>
          </w:rPr>
          <w:fldChar w:fldCharType="begin" w:fldLock="1"/>
        </w:r>
        <w:r w:rsidR="00417329" w:rsidRPr="007C2DDC" w:rsidDel="002E17C2">
          <w:rPr>
            <w:rFonts w:ascii="Times New Roman" w:hAnsi="Times New Roman" w:cs="Times New Roman"/>
            <w:color w:val="000000" w:themeColor="text1"/>
            <w:sz w:val="24"/>
            <w:szCs w:val="24"/>
            <w:rPrChange w:id="844" w:author="nayeem hasan" w:date="2020-08-19T04:23:00Z">
              <w:rPr>
                <w:rFonts w:ascii="Times New Roman" w:hAnsi="Times New Roman" w:cs="Times New Roman"/>
                <w:sz w:val="24"/>
                <w:szCs w:val="24"/>
              </w:rPr>
            </w:rPrChange>
          </w:rPr>
          <w:instrText>ADDIN CSL_CITATION {"citationItems":[{"id":"ITEM-1","itemData":{"author":[{"dropping-particle":"","family":"Roser","given":"Max","non-dropping-particle":"","parse-names":false,"suffix":""},{"dropping-particle":"","family":"Ritchie","given":"Hannah","non-dropping-particle":"","parse-names":false,"suffix":""},{"dropping-particle":"","family":"Ortiz-Ospina","given":"Esteban","non-dropping-particle":"","parse-names":false,"suffix":""}],"container-title":"Our World in Data","id":"ITEM-1","issued":{"date-parts":[["2020"]]},"title":"Case fatality rate of the ongoing COVID-19 pandemic","type":"webpage"},"uris":["http://www.mendeley.com/documents/?uuid=0a20b318-2b40-39d4-b8cb-f22246107eb5","http://www.mendeley.com/documents/?uuid=5c36fcfe-e9c8-408a-9178-8141d0db9781"]}],"mendeley":{"formattedCitation":"&lt;sup&gt;11&lt;/sup&gt;","plainTextFormattedCitation":"11","previouslyFormattedCitation":"&lt;sup&gt;10&lt;/sup&gt;"},"properties":{"noteIndex":0},"schema":"https://github.com/citation-style-language/schema/raw/master/csl-citation.json"}</w:instrText>
        </w:r>
        <w:r w:rsidR="00BC3C72" w:rsidRPr="007C2DDC" w:rsidDel="002E17C2">
          <w:rPr>
            <w:rFonts w:ascii="Times New Roman" w:hAnsi="Times New Roman" w:cs="Times New Roman"/>
            <w:color w:val="000000" w:themeColor="text1"/>
            <w:sz w:val="24"/>
            <w:szCs w:val="24"/>
            <w:rPrChange w:id="845" w:author="nayeem hasan" w:date="2020-08-19T04:23:00Z">
              <w:rPr>
                <w:rFonts w:ascii="Times New Roman" w:hAnsi="Times New Roman" w:cs="Times New Roman"/>
                <w:sz w:val="24"/>
                <w:szCs w:val="24"/>
              </w:rPr>
            </w:rPrChange>
          </w:rPr>
          <w:fldChar w:fldCharType="separate"/>
        </w:r>
        <w:r w:rsidR="00417329" w:rsidRPr="007C2DDC" w:rsidDel="002E17C2">
          <w:rPr>
            <w:rFonts w:ascii="Times New Roman" w:hAnsi="Times New Roman" w:cs="Times New Roman"/>
            <w:noProof/>
            <w:color w:val="000000" w:themeColor="text1"/>
            <w:sz w:val="24"/>
            <w:szCs w:val="24"/>
            <w:vertAlign w:val="superscript"/>
            <w:rPrChange w:id="846" w:author="nayeem hasan" w:date="2020-08-19T04:23:00Z">
              <w:rPr>
                <w:rFonts w:ascii="Times New Roman" w:hAnsi="Times New Roman" w:cs="Times New Roman"/>
                <w:noProof/>
                <w:sz w:val="24"/>
                <w:szCs w:val="24"/>
                <w:vertAlign w:val="superscript"/>
              </w:rPr>
            </w:rPrChange>
          </w:rPr>
          <w:t>11</w:t>
        </w:r>
        <w:r w:rsidR="00BC3C72" w:rsidRPr="007C2DDC" w:rsidDel="002E17C2">
          <w:rPr>
            <w:rFonts w:ascii="Times New Roman" w:hAnsi="Times New Roman" w:cs="Times New Roman"/>
            <w:color w:val="000000" w:themeColor="text1"/>
            <w:sz w:val="24"/>
            <w:szCs w:val="24"/>
            <w:rPrChange w:id="847" w:author="nayeem hasan" w:date="2020-08-19T04:23:00Z">
              <w:rPr>
                <w:rFonts w:ascii="Times New Roman" w:hAnsi="Times New Roman" w:cs="Times New Roman"/>
                <w:sz w:val="24"/>
                <w:szCs w:val="24"/>
              </w:rPr>
            </w:rPrChange>
          </w:rPr>
          <w:fldChar w:fldCharType="end"/>
        </w:r>
        <w:r w:rsidR="00BC3C72" w:rsidRPr="007C2DDC" w:rsidDel="002E17C2">
          <w:rPr>
            <w:rFonts w:ascii="Times New Roman" w:hAnsi="Times New Roman" w:cs="Times New Roman"/>
            <w:color w:val="000000" w:themeColor="text1"/>
            <w:sz w:val="24"/>
            <w:szCs w:val="24"/>
            <w:rPrChange w:id="848" w:author="nayeem hasan" w:date="2020-08-19T04:23:00Z">
              <w:rPr>
                <w:rFonts w:ascii="Times New Roman" w:hAnsi="Times New Roman" w:cs="Times New Roman"/>
                <w:sz w:val="24"/>
                <w:szCs w:val="24"/>
              </w:rPr>
            </w:rPrChange>
          </w:rPr>
          <w:t xml:space="preserve">. </w:t>
        </w:r>
        <w:r w:rsidR="00FA2441" w:rsidRPr="007C2DDC" w:rsidDel="002E17C2">
          <w:rPr>
            <w:rFonts w:ascii="Times New Roman" w:hAnsi="Times New Roman" w:cs="Times New Roman"/>
            <w:color w:val="000000" w:themeColor="text1"/>
            <w:sz w:val="24"/>
            <w:szCs w:val="24"/>
            <w:rPrChange w:id="849" w:author="nayeem hasan" w:date="2020-08-19T04:23:00Z">
              <w:rPr>
                <w:rFonts w:ascii="Times New Roman" w:hAnsi="Times New Roman" w:cs="Times New Roman"/>
                <w:sz w:val="24"/>
                <w:szCs w:val="24"/>
              </w:rPr>
            </w:rPrChange>
          </w:rPr>
          <w:t xml:space="preserve"> </w:t>
        </w:r>
      </w:moveFrom>
      <w:moveFromRangeEnd w:id="816"/>
    </w:p>
    <w:p w14:paraId="07689FC3" w14:textId="5EF9C6D2" w:rsidR="00C87BEC" w:rsidRPr="007C2DDC" w:rsidDel="00B06F41" w:rsidRDefault="00BC3C72" w:rsidP="00E71EF5">
      <w:pPr>
        <w:spacing w:before="240" w:after="0" w:line="480" w:lineRule="auto"/>
        <w:jc w:val="both"/>
        <w:rPr>
          <w:del w:id="850" w:author="Haider, Najmul" w:date="2020-08-14T12:13:00Z"/>
          <w:rFonts w:ascii="Times New Roman" w:hAnsi="Times New Roman" w:cs="Times New Roman"/>
          <w:color w:val="000000" w:themeColor="text1"/>
          <w:sz w:val="24"/>
          <w:szCs w:val="24"/>
          <w:rPrChange w:id="851" w:author="nayeem hasan" w:date="2020-08-19T04:23:00Z">
            <w:rPr>
              <w:del w:id="852" w:author="Haider, Najmul" w:date="2020-08-14T12:13:00Z"/>
              <w:rFonts w:ascii="Times New Roman" w:hAnsi="Times New Roman" w:cs="Times New Roman"/>
              <w:sz w:val="24"/>
              <w:szCs w:val="24"/>
            </w:rPr>
          </w:rPrChange>
        </w:rPr>
      </w:pPr>
      <w:del w:id="853" w:author="Haider, Najmul" w:date="2020-08-14T12:13:00Z">
        <w:r w:rsidRPr="007C2DDC" w:rsidDel="00B06F41">
          <w:rPr>
            <w:rFonts w:ascii="Times New Roman" w:hAnsi="Times New Roman" w:cs="Times New Roman"/>
            <w:color w:val="000000" w:themeColor="text1"/>
            <w:sz w:val="24"/>
            <w:szCs w:val="24"/>
            <w:rPrChange w:id="854" w:author="nayeem hasan" w:date="2020-08-19T04:23:00Z">
              <w:rPr>
                <w:rFonts w:ascii="Times New Roman" w:hAnsi="Times New Roman" w:cs="Times New Roman"/>
                <w:sz w:val="24"/>
                <w:szCs w:val="24"/>
              </w:rPr>
            </w:rPrChange>
          </w:rPr>
          <w:delText>Some study indicated that variation in prevalence could be due to</w:delText>
        </w:r>
        <w:r w:rsidR="00D014D4" w:rsidRPr="007C2DDC" w:rsidDel="00B06F41">
          <w:rPr>
            <w:rFonts w:ascii="Times New Roman" w:hAnsi="Times New Roman" w:cs="Times New Roman"/>
            <w:color w:val="000000" w:themeColor="text1"/>
            <w:sz w:val="24"/>
            <w:szCs w:val="24"/>
            <w:rPrChange w:id="855" w:author="nayeem hasan" w:date="2020-08-19T04:23:00Z">
              <w:rPr>
                <w:rFonts w:ascii="Times New Roman" w:hAnsi="Times New Roman" w:cs="Times New Roman"/>
                <w:sz w:val="24"/>
                <w:szCs w:val="24"/>
              </w:rPr>
            </w:rPrChange>
          </w:rPr>
          <w:delText xml:space="preserve"> differences in transmission, migration rates, social habits, a greater susceptibility of the population, the presence of “super-spreaders”, delayed implementation of measures intended to stop the spread of infectious disease such as social distancing and closure of public areas</w:delText>
        </w:r>
        <w:r w:rsidR="00D014D4" w:rsidRPr="007C2DDC" w:rsidDel="00B06F41">
          <w:rPr>
            <w:rFonts w:ascii="Times New Roman" w:hAnsi="Times New Roman" w:cs="Times New Roman"/>
            <w:color w:val="000000" w:themeColor="text1"/>
            <w:sz w:val="24"/>
            <w:szCs w:val="24"/>
            <w:rPrChange w:id="856" w:author="nayeem hasan" w:date="2020-08-19T04:23:00Z">
              <w:rPr>
                <w:rFonts w:ascii="Times New Roman" w:hAnsi="Times New Roman" w:cs="Times New Roman"/>
                <w:sz w:val="24"/>
                <w:szCs w:val="24"/>
              </w:rPr>
            </w:rPrChange>
          </w:rPr>
          <w:fldChar w:fldCharType="begin" w:fldLock="1"/>
        </w:r>
        <w:r w:rsidR="00F42DDA" w:rsidRPr="007C2DDC" w:rsidDel="00B06F41">
          <w:rPr>
            <w:rFonts w:ascii="Times New Roman" w:hAnsi="Times New Roman" w:cs="Times New Roman"/>
            <w:color w:val="000000" w:themeColor="text1"/>
            <w:sz w:val="24"/>
            <w:szCs w:val="24"/>
            <w:rPrChange w:id="857" w:author="nayeem hasan" w:date="2020-08-19T04:23:00Z">
              <w:rPr>
                <w:rFonts w:ascii="Times New Roman" w:hAnsi="Times New Roman" w:cs="Times New Roman"/>
                <w:sz w:val="24"/>
                <w:szCs w:val="24"/>
              </w:rPr>
            </w:rPrChange>
          </w:rPr>
          <w:delInstrText>ADDIN CSL_CITATION {"citationItems":[{"id":"ITEM-1","itemData":{"DOI":"10.4414/smw.2020.20224","ISSN":"14243997","PMID":"32176808","abstract":"A novel coronavirus (SARS-CoV-2) first detected in Wuhan, China, has spread rapidly since December 2019, causing more than 100,000 confirmed infections and 4000 fatalities (as of 10 March 2020). The outbreak has been declared a pandemic by the WHO on Mar 11, 2020. Here, we explore how seasonal variation in transmissibility could modulate a SARS-CoV-2 pandemic. Data from routine diagnostics show a strong and consistent seasonal variation of the four endemic coronaviruses (229E, HKU1, NL63, OC43) and we parameterise our model for SARS-CoV-2 using these data. The model allows for many subpopulations of different size with variable parameters. Simulations of different scenarios show that plausible parameters result in a small peak in early 2020 in temperate regions of the Northern Hemisphere and a larger peak in winter 2020/2021. Variation in transmission and migration rates can result in substantial variation in prevalence between regions. While the uncertainty in parameters is large, the scenarios we explore show that transient reductions in the incidence rate might be due to a combination of seasonal variation and infection control efforts but do not necessarily mean the epidemic is contained. Seasonal forcing on SARS-CoV-2 should thus be taken into account in the further monitoring of the global transmission. The likely aggregated effect of seasonal variation, infection control measures, and transmission rate variation is a prolonged pandemic wave with lower prevalence at any given time, thereby providing a window of opportunity for better preparation of health care systems.","author":[{"dropping-particle":"","family":"Neher","given":"Richard A.","non-dropping-particle":"","parse-names":false,"suffix":""},{"dropping-particle":"","family":"Dyrdak","given":"Robert","non-dropping-particle":"","parse-names":false,"suffix":""},{"dropping-particle":"","family":"Druelle","given":"Valentin","non-dropping-particle":"","parse-names":false,"suffix":""},{"dropping-particle":"","family":"Hodcroft","given":"Emma B.","non-dropping-particle":"","parse-names":false,"suffix":""},{"dropping-particle":"","family":"Albert","given":"Jan","non-dropping-particle":"","parse-names":false,"suffix":""}],"container-title":"Swiss medical weekly","id":"ITEM-1","issue":"1112","issued":{"date-parts":[["2020","3"]]},"page":"w20224","publisher":"NLM (Medline)","title":"Potential impact of seasonal forcing on a SARS-CoV-2 pandemic","type":"article-journal","volume":"150"},"uris":["http://www.mendeley.com/documents/?uuid=f84a5c0b-e901-3c2b-b88f-058ea7cff75a","http://www.mendeley.com/documents/?uuid=65bdbf6a-859a-4da2-811e-1d2364c25741"]},{"id":"ITEM-2","itemData":{"DOI":"10.1016/j.jhin.2020.04.002","ISSN":"01956701","author":[{"dropping-particle":"","family":"Al-Tawfiq","given":"J.A.","non-dropping-particle":"","parse-names":false,"suffix":""},{"dropping-particle":"","family":"Rodriguez-Morales","given":"A.J.","non-dropping-particle":"","parse-names":false,"suffix":""}],"container-title":"Journal of Hospital Infection","id":"ITEM-2","issue":"2","issued":{"date-parts":[["2020","6"]]},"page":"111-112","publisher":"Elsevier BV","title":"Super-spreading events and contribution to transmission of MERS, SARS, and SARS-CoV-2 (COVID-19)","type":"article-journal","volume":"105"},"uris":["http://www.mendeley.com/documents/?uuid=0c38a19c-0605-3295-913e-fa94745a2db3","http://www.mendeley.com/documents/?uuid=4342dedb-6033-4d29-8475-32b76eaa08a2"]},{"id":"ITEM-3","itemData":{"DOI":"10.1016/j.tmaid.2020.101711","ISSN":"18730442","PMID":"32360326","author":[{"dropping-particle":"","family":"Al-Tawfiq","given":"Jaffar A.","non-dropping-particle":"","parse-names":false,"suffix":""},{"dropping-particle":"","family":"Leonardi","given":"Roberto","non-dropping-particle":"","parse-names":false,"suffix":""},{"dropping-particle":"","family":"Fasoli","given":"Gino","non-dropping-particle":"","parse-names":false,"suffix":""},{"dropping-particle":"","family":"Rigamonti","given":"Daniele","non-dropping-particle":"","parse-names":false,"suffix":""}],"container-title":"Travel Medicine and Infectious Disease","id":"ITEM-3","issued":{"date-parts":[["2020"]]},"publisher":"Elsevier USA","title":"Prevalence and fatality rates of COVID-19: What are the reasons for the wide variations worldwide?","type":"article"},"uris":["http://www.mendeley.com/documents/?uuid=6e96f818-5e07-31ff-a345-9cf961dffa41","http://www.mendeley.com/documents/?uuid=542ff1eb-535c-45ea-b875-6752bb7ea45c"]}],"mendeley":{"formattedCitation":"&lt;sup&gt;14–16&lt;/sup&gt;","plainTextFormattedCitation":"14–16","previouslyFormattedCitation":"&lt;sup&gt;13–15&lt;/sup&gt;"},"properties":{"noteIndex":0},"schema":"https://github.com/citation-style-language/schema/raw/master/csl-citation.json"}</w:delInstrText>
        </w:r>
        <w:r w:rsidR="00D014D4" w:rsidRPr="007C2DDC" w:rsidDel="00B06F41">
          <w:rPr>
            <w:rFonts w:ascii="Times New Roman" w:hAnsi="Times New Roman" w:cs="Times New Roman"/>
            <w:color w:val="000000" w:themeColor="text1"/>
            <w:sz w:val="24"/>
            <w:szCs w:val="24"/>
            <w:rPrChange w:id="858" w:author="nayeem hasan" w:date="2020-08-19T04:23:00Z">
              <w:rPr>
                <w:rFonts w:ascii="Times New Roman" w:hAnsi="Times New Roman" w:cs="Times New Roman"/>
                <w:sz w:val="24"/>
                <w:szCs w:val="24"/>
              </w:rPr>
            </w:rPrChange>
          </w:rPr>
          <w:fldChar w:fldCharType="separate"/>
        </w:r>
        <w:r w:rsidR="00F42DDA" w:rsidRPr="007C2DDC" w:rsidDel="00B06F41">
          <w:rPr>
            <w:rFonts w:ascii="Times New Roman" w:hAnsi="Times New Roman" w:cs="Times New Roman"/>
            <w:noProof/>
            <w:color w:val="000000" w:themeColor="text1"/>
            <w:sz w:val="24"/>
            <w:szCs w:val="24"/>
            <w:vertAlign w:val="superscript"/>
            <w:rPrChange w:id="859" w:author="nayeem hasan" w:date="2020-08-19T04:23:00Z">
              <w:rPr>
                <w:rFonts w:ascii="Times New Roman" w:hAnsi="Times New Roman" w:cs="Times New Roman"/>
                <w:noProof/>
                <w:sz w:val="24"/>
                <w:szCs w:val="24"/>
                <w:vertAlign w:val="superscript"/>
              </w:rPr>
            </w:rPrChange>
          </w:rPr>
          <w:delText>14–16</w:delText>
        </w:r>
        <w:r w:rsidR="00D014D4" w:rsidRPr="007C2DDC" w:rsidDel="00B06F41">
          <w:rPr>
            <w:rFonts w:ascii="Times New Roman" w:hAnsi="Times New Roman" w:cs="Times New Roman"/>
            <w:color w:val="000000" w:themeColor="text1"/>
            <w:sz w:val="24"/>
            <w:szCs w:val="24"/>
            <w:rPrChange w:id="860" w:author="nayeem hasan" w:date="2020-08-19T04:23:00Z">
              <w:rPr>
                <w:rFonts w:ascii="Times New Roman" w:hAnsi="Times New Roman" w:cs="Times New Roman"/>
                <w:sz w:val="24"/>
                <w:szCs w:val="24"/>
              </w:rPr>
            </w:rPrChange>
          </w:rPr>
          <w:fldChar w:fldCharType="end"/>
        </w:r>
        <w:r w:rsidR="00D014D4" w:rsidRPr="007C2DDC" w:rsidDel="00B06F41">
          <w:rPr>
            <w:rFonts w:ascii="Times New Roman" w:hAnsi="Times New Roman" w:cs="Times New Roman"/>
            <w:color w:val="000000" w:themeColor="text1"/>
            <w:sz w:val="24"/>
            <w:szCs w:val="24"/>
            <w:rPrChange w:id="861" w:author="nayeem hasan" w:date="2020-08-19T04:23:00Z">
              <w:rPr>
                <w:rFonts w:ascii="Times New Roman" w:hAnsi="Times New Roman" w:cs="Times New Roman"/>
                <w:sz w:val="24"/>
                <w:szCs w:val="24"/>
              </w:rPr>
            </w:rPrChange>
          </w:rPr>
          <w:delText>.</w:delText>
        </w:r>
        <w:r w:rsidR="00FA2441" w:rsidRPr="007C2DDC" w:rsidDel="00B06F41">
          <w:rPr>
            <w:rFonts w:ascii="Times New Roman" w:hAnsi="Times New Roman" w:cs="Times New Roman"/>
            <w:color w:val="000000" w:themeColor="text1"/>
            <w:sz w:val="24"/>
            <w:szCs w:val="24"/>
            <w:rPrChange w:id="862" w:author="nayeem hasan" w:date="2020-08-19T04:23:00Z">
              <w:rPr>
                <w:rFonts w:ascii="Times New Roman" w:hAnsi="Times New Roman" w:cs="Times New Roman"/>
                <w:sz w:val="24"/>
                <w:szCs w:val="24"/>
              </w:rPr>
            </w:rPrChange>
          </w:rPr>
          <w:delText xml:space="preserve"> </w:delText>
        </w:r>
        <w:r w:rsidR="004E5951" w:rsidRPr="007C2DDC" w:rsidDel="00B06F41">
          <w:rPr>
            <w:rFonts w:ascii="Times New Roman" w:hAnsi="Times New Roman" w:cs="Times New Roman"/>
            <w:color w:val="000000" w:themeColor="text1"/>
            <w:sz w:val="24"/>
            <w:szCs w:val="24"/>
            <w:rPrChange w:id="863" w:author="nayeem hasan" w:date="2020-08-19T04:23:00Z">
              <w:rPr>
                <w:rFonts w:ascii="Times New Roman" w:hAnsi="Times New Roman" w:cs="Times New Roman"/>
                <w:sz w:val="24"/>
                <w:szCs w:val="24"/>
              </w:rPr>
            </w:rPrChange>
          </w:rPr>
          <w:delText>V</w:delText>
        </w:r>
        <w:r w:rsidR="00FA2441" w:rsidRPr="007C2DDC" w:rsidDel="00B06F41">
          <w:rPr>
            <w:rFonts w:ascii="Times New Roman" w:hAnsi="Times New Roman" w:cs="Times New Roman"/>
            <w:color w:val="000000" w:themeColor="text1"/>
            <w:sz w:val="24"/>
            <w:szCs w:val="24"/>
            <w:rPrChange w:id="864" w:author="nayeem hasan" w:date="2020-08-19T04:23:00Z">
              <w:rPr>
                <w:rFonts w:ascii="Times New Roman" w:hAnsi="Times New Roman" w:cs="Times New Roman"/>
                <w:sz w:val="24"/>
                <w:szCs w:val="24"/>
              </w:rPr>
            </w:rPrChange>
          </w:rPr>
          <w:delText xml:space="preserve">ery </w:delText>
        </w:r>
        <w:r w:rsidR="00076D09" w:rsidRPr="007C2DDC" w:rsidDel="00B06F41">
          <w:rPr>
            <w:rFonts w:ascii="Times New Roman" w:hAnsi="Times New Roman" w:cs="Times New Roman"/>
            <w:color w:val="000000" w:themeColor="text1"/>
            <w:sz w:val="24"/>
            <w:szCs w:val="24"/>
            <w:rPrChange w:id="865" w:author="nayeem hasan" w:date="2020-08-19T04:23:00Z">
              <w:rPr>
                <w:rFonts w:ascii="Times New Roman" w:hAnsi="Times New Roman" w:cs="Times New Roman"/>
                <w:sz w:val="24"/>
                <w:szCs w:val="24"/>
              </w:rPr>
            </w:rPrChange>
          </w:rPr>
          <w:delText xml:space="preserve">few </w:delText>
        </w:r>
        <w:r w:rsidR="00FA2441" w:rsidRPr="007C2DDC" w:rsidDel="00B06F41">
          <w:rPr>
            <w:rFonts w:ascii="Times New Roman" w:hAnsi="Times New Roman" w:cs="Times New Roman"/>
            <w:color w:val="000000" w:themeColor="text1"/>
            <w:sz w:val="24"/>
            <w:szCs w:val="24"/>
            <w:rPrChange w:id="866" w:author="nayeem hasan" w:date="2020-08-19T04:23:00Z">
              <w:rPr>
                <w:rFonts w:ascii="Times New Roman" w:hAnsi="Times New Roman" w:cs="Times New Roman"/>
                <w:sz w:val="24"/>
                <w:szCs w:val="24"/>
              </w:rPr>
            </w:rPrChange>
          </w:rPr>
          <w:delText>published studies have assessed the epidemiological status of COVID-19 infection</w:delText>
        </w:r>
        <w:r w:rsidR="00724AEF" w:rsidRPr="007C2DDC" w:rsidDel="00B06F41">
          <w:rPr>
            <w:rFonts w:ascii="Times New Roman" w:hAnsi="Times New Roman" w:cs="Times New Roman"/>
            <w:color w:val="000000" w:themeColor="text1"/>
            <w:sz w:val="24"/>
            <w:szCs w:val="24"/>
            <w:rPrChange w:id="867" w:author="nayeem hasan" w:date="2020-08-19T04:23:00Z">
              <w:rPr>
                <w:rFonts w:ascii="Times New Roman" w:hAnsi="Times New Roman" w:cs="Times New Roman"/>
                <w:sz w:val="24"/>
                <w:szCs w:val="24"/>
              </w:rPr>
            </w:rPrChange>
          </w:rPr>
          <w:delText xml:space="preserve"> over time</w:delText>
        </w:r>
        <w:r w:rsidR="008772BA" w:rsidRPr="007C2DDC" w:rsidDel="00B06F41">
          <w:rPr>
            <w:rFonts w:ascii="Times New Roman" w:hAnsi="Times New Roman" w:cs="Times New Roman"/>
            <w:color w:val="000000" w:themeColor="text1"/>
            <w:sz w:val="24"/>
            <w:szCs w:val="24"/>
            <w:rPrChange w:id="868" w:author="nayeem hasan" w:date="2020-08-19T04:23:00Z">
              <w:rPr>
                <w:rFonts w:ascii="Times New Roman" w:hAnsi="Times New Roman" w:cs="Times New Roman"/>
                <w:sz w:val="24"/>
                <w:szCs w:val="24"/>
              </w:rPr>
            </w:rPrChange>
          </w:rPr>
          <w:fldChar w:fldCharType="begin" w:fldLock="1"/>
        </w:r>
        <w:r w:rsidR="00F42DDA" w:rsidRPr="007C2DDC" w:rsidDel="00B06F41">
          <w:rPr>
            <w:rFonts w:ascii="Times New Roman" w:hAnsi="Times New Roman" w:cs="Times New Roman"/>
            <w:color w:val="000000" w:themeColor="text1"/>
            <w:sz w:val="24"/>
            <w:szCs w:val="24"/>
            <w:rPrChange w:id="869" w:author="nayeem hasan" w:date="2020-08-19T04:23:00Z">
              <w:rPr>
                <w:rFonts w:ascii="Times New Roman" w:hAnsi="Times New Roman" w:cs="Times New Roman"/>
                <w:sz w:val="24"/>
                <w:szCs w:val="24"/>
              </w:rPr>
            </w:rPrChange>
          </w:rPr>
          <w:delInstrText>ADDIN CSL_CITATION {"citationItems":[{"id":"ITEM-1","itemData":{"DOI":"10.1016/j.ijantimicag.2020.105946","ISSN":"18727913","PMID":"32199877","abstract":"It has been 2 months since the first case of coronavirus disease 2019 (COVID-19) was reported in Wuhan, China. So far, COVID-19 has affected 85 403 patients in 57 countries/territories and has caused 2924 deaths in 9 countries. However, epidemiological data differ between countries. Although China had higher morbidity and mortality than other sites, the number of new daily cases in China has been lower than outside of China since 26 February 2020. The incidence ranged from 61.44 per 1 000 000 people in the Republic of Korea to 0.0002 per 1 000 000 people in India. The daily cumulative index (DCI) of COVID-19 (cumulative cases/no. of days between the first reported case and 29 February 2020) was greatest in China (1320.85), followed by the Republic of Korea (78.78), Iran (43.11) and Italy (30.62). However, the DCIs in other countries/territories were &lt;10 per day. Several effective measures including restricting travel from China, controlling the distribution of masks, extensive investigation of COVID-19 spread, and once-daily press conferences by the government to inform and educate people were aggressively conducted in Taiwan. This is probably the reason why there was only 39 cases (as of 29 February 2020) with a DCI of 1 case per day in Taiwan, which is much lower than that of nearby countries such as the Republic of Korea and Japan. In addition, the incidence and mortality were correlated with the DCI. However, further study and continued monitoring are needed to better understand the underlying mechanism of COVID-19.","author":[{"dropping-particle":"","family":"Lai","given":"Chih Cheng","non-dropping-particle":"","parse-names":false,"suffix":""},{"dropping-particle":"","family":"Wang","given":"Cheng Yi","non-dropping-particle":"","parse-names":false,"suffix":""},{"dropping-particle":"","family":"Wang","given":"Ya Hui","non-dropping-particle":"","parse-names":false,"suffix":""},{"dropping-particle":"","family":"Hsueh","given":"Shun Chung","non-dropping-particle":"","parse-names":false,"suffix":""},{"dropping-particle":"","family":"Ko","given":"Wen Chien","non-dropping-particle":"","parse-names":false,"suffix":""},{"dropping-particle":"","family":"Hsueh","given":"Po Ren","non-dropping-particle":"","parse-names":false,"suffix":""}],"container-title":"International Journal of Antimicrobial Agents","id":"ITEM-1","issue":"4","issued":{"date-parts":[["2020","4"]]},"page":"105946","publisher":"Elsevier B.V.","title":"Global epidemiology of coronavirus disease 2019 (COVID-19): disease incidence, daily cumulative index, mortality, and their association with country healthcare resources and economic status","type":"article-journal","volume":"55"},"uris":["http://www.mendeley.com/documents/?uuid=06bfe7f9-30ee-3cfa-a5c5-7c582800e48e","http://www.mendeley.com/documents/?uuid=7e2945f5-324b-41a8-9939-5d73926d38c4"]},{"id":"ITEM-2","itemData":{"DOI":"10.3906/sag-2004-172","ISSN":"13036165","PMID":"32299206","abstract":"It seems that coronaviruses take an important place in the 21th century history. Five of seven human coronavirus was isolated in this century. Unfortunately, last three of them entered our life with a fear of outbreak, pandemic or death. Last human coronavirus which emerged world from Wuhan China, SARS CoV-2 and its clinical expression, Coronavirus disease (COVID-19) recently taken a significant place in our daily practice. Initial reports showed that, its origin was bats. It transmitted human to human by droplet and contact routes, but some doubt about airborne, fecal or intrauterine transmission also should be removed. Its R0 value is 2.3 but it could be as high as 5.7. Its case fatality rate was 6.3, but it was different in different ages and counties, and it could be over 15%. According to early models total 10–12 weeks is required to control an outbreak in the community. While different countries show different daily case numbers, total number of case, case mortality rates or R0, it seems they show a similar epidemic curve. Every day we learn new data about the current outbreak. Since the outbreak is not over yet, every detail should be evaluated carefully and the updates should be followed closely to monitor the epidemiological properties of COVID-19.","author":[{"dropping-particle":"","family":"Bulut","given":"Cemal","non-dropping-particle":"","parse-names":false,"suffix":""},{"dropping-particle":"","family":"Kato","given":"Yasuyuki","non-dropping-particle":"","parse-names":false,"suffix":""}],"container-title":"Turkish Journal of Medical Sciences","id":"ITEM-2","issue":"SI-1","issued":{"date-parts":[["2020","4"]]},"page":"563-570","publisher":"Turkiye Klinikleri","title":"Epidemiology of covid-19","type":"article","volume":"50"},"uris":["http://www.mendeley.com/documents/?uuid=d285eb21-ebb2-3c59-bb09-0a29e6a8a9a5","http://www.mendeley.com/documents/?uuid=628e7b80-8a94-4bd1-a14e-eb43c40eef36"]},{"id":"ITEM-3","itemData":{"DOI":"10.1016/j.jinf.2020.04.011","ISSN":"15322742","PMID":"32315723","abstract":"Coronavirus disease 2019 (COVID-19) is caused by severe acute respiratory syndrome coronavirus 2 (SARS-CoV-2) and represents a potentially fatal disease of great global public health importance. As of March 26, 2020, the outbreak of COVID-19 has resulted in 462,801 confirmed cases and 20,839 deaths globally, which is more than those caused by SARS and Middle East respiratory syndrome (MERS) in 2003 and 2013, respectively. The epidemic has posed considerable challenges worldwide. Under a strict mechanism of massive prevention and control, China has seen a rapid decrease in new cases of coronavirus; however, the global situation remains serious. Additionally, the origin of COVID-19 has not been determined and no specific antiviral treatment or vaccine is currently available. Based on the published data, this review systematically discusses the etiology, epidemiology, clinical characteristics, and current intervention measures related to COVID-19 in the hope that it may provide a reference for future studies and aid in the prevention and control of the COVID-19 epidemic.","author":[{"dropping-particle":"","family":"Tu","given":"Huilan","non-dropping-particle":"","parse-names":false,"suffix":""},{"dropping-particle":"","family":"Tu","given":"Sheng","non-dropping-particle":"","parse-names":false,"suffix":""},{"dropping-particle":"","family":"Gao","given":"Shiqi","non-dropping-particle":"","parse-names":false,"suffix":""},{"dropping-particle":"","family":"Shao","given":"Anwen","non-dropping-particle":"","parse-names":false,"suffix":""},{"dropping-particle":"","family":"Sheng","given":"Jifang","non-dropping-particle":"","parse-names":false,"suffix":""}],"container-title":"Journal of Infection","id":"ITEM-3","issued":{"date-parts":[["2020","7"]]},"publisher":"W.B. Saunders Ltd","title":"Current epidemiological and clinical features of COVID-19; a global perspective from China","type":"article"},"uris":["http://www.mendeley.com/documents/?uuid=94d6b082-a5d1-3db3-8923-526fead21c2f","http://www.mendeley.com/documents/?uuid=aa429926-49cf-40b3-89f4-4767c5d7d0da"]},{"id":"ITEM-4","itemData":{"DOI":"10.1007/978-981-15-4814-7_2","abstract":"In December 2019, suddenly 54 cases of viral pneumonia emerged in Wuhan, China, caused by some unknown microorganism. The virus responsible for these pneumonia infections was identified as novel coronavirus of the family Coronaviridae. The novel coronavirus was renamed as COVID-19 by WHO. Infection from the virus has since increased exponentially and has spread all over the world in more than 196 countries. The WHO has declared a Public Health Emergency of International Concern due to the outbreak of COVID-19. The virus is highly infectious and can cause human-to-human transmission. Every 24 h, cases of COVID-19 increase severalfolds. The WHO is monitoring the SARS-CoV-2 spread very closely via a global surveillance system. The current situation demands the enforcement of strict laws which would help in inhibiting the further spread of COVID-19. Social distancing, international travel restrictions to affected countries, and hygiene are three important ways to nullify SARS-CoV-2.Government and private organizations need to come forward and work together during this pandemic. Public awareness, social distancing, and sterilization must be maintained to neutralize the viral infection, especially in major hot spots.","author":[{"dropping-particle":"","family":"Srivastava","given":"Nishant","non-dropping-particle":"","parse-names":false,"suffix":""},{"dropping-particle":"","family":"Baxi","given":"Preeti","non-dropping-particle":"","parse-names":false,"suffix":""},{"dropping-particle":"","family":"Ratho","given":"R. K.","non-dropping-particle":"","parse-names":false,"suffix":""},{"dropping-particle":"","family":"Saxena","given":"Shailendra K.","non-dropping-particle":"","parse-names":false,"suffix":""}],"container-title":"Coronavirus Disease 2019 (COVID-19)","id":"ITEM-4","issued":{"date-parts":[["2020"]]},"page":"9-21","publisher":"Nature Publishing Group","title":"Global Trends in Epidemiology of Coronavirus Disease 2019 (COVID-19)","type":"chapter"},"uris":["http://www.mendeley.com/documents/?uuid=0b2d2a8a-1bf6-3b09-af11-6807eca50fd2","http://www.mendeley.com/documents/?uuid=086e8ba9-58e4-4e90-aec9-3076a2d25c0a"]}],"mendeley":{"formattedCitation":"&lt;sup&gt;17–20&lt;/sup&gt;","plainTextFormattedCitation":"17–20","previouslyFormattedCitation":"&lt;sup&gt;16–19&lt;/sup&gt;"},"properties":{"noteIndex":0},"schema":"https://github.com/citation-style-language/schema/raw/master/csl-citation.json"}</w:delInstrText>
        </w:r>
        <w:r w:rsidR="008772BA" w:rsidRPr="007C2DDC" w:rsidDel="00B06F41">
          <w:rPr>
            <w:rFonts w:ascii="Times New Roman" w:hAnsi="Times New Roman" w:cs="Times New Roman"/>
            <w:color w:val="000000" w:themeColor="text1"/>
            <w:sz w:val="24"/>
            <w:szCs w:val="24"/>
            <w:rPrChange w:id="870" w:author="nayeem hasan" w:date="2020-08-19T04:23:00Z">
              <w:rPr>
                <w:rFonts w:ascii="Times New Roman" w:hAnsi="Times New Roman" w:cs="Times New Roman"/>
                <w:sz w:val="24"/>
                <w:szCs w:val="24"/>
              </w:rPr>
            </w:rPrChange>
          </w:rPr>
          <w:fldChar w:fldCharType="separate"/>
        </w:r>
        <w:r w:rsidR="00F42DDA" w:rsidRPr="007C2DDC" w:rsidDel="00B06F41">
          <w:rPr>
            <w:rFonts w:ascii="Times New Roman" w:hAnsi="Times New Roman" w:cs="Times New Roman"/>
            <w:noProof/>
            <w:color w:val="000000" w:themeColor="text1"/>
            <w:sz w:val="24"/>
            <w:szCs w:val="24"/>
            <w:vertAlign w:val="superscript"/>
            <w:rPrChange w:id="871" w:author="nayeem hasan" w:date="2020-08-19T04:23:00Z">
              <w:rPr>
                <w:rFonts w:ascii="Times New Roman" w:hAnsi="Times New Roman" w:cs="Times New Roman"/>
                <w:noProof/>
                <w:sz w:val="24"/>
                <w:szCs w:val="24"/>
                <w:vertAlign w:val="superscript"/>
              </w:rPr>
            </w:rPrChange>
          </w:rPr>
          <w:delText>17–20</w:delText>
        </w:r>
        <w:r w:rsidR="008772BA" w:rsidRPr="007C2DDC" w:rsidDel="00B06F41">
          <w:rPr>
            <w:rFonts w:ascii="Times New Roman" w:hAnsi="Times New Roman" w:cs="Times New Roman"/>
            <w:color w:val="000000" w:themeColor="text1"/>
            <w:sz w:val="24"/>
            <w:szCs w:val="24"/>
            <w:rPrChange w:id="872" w:author="nayeem hasan" w:date="2020-08-19T04:23:00Z">
              <w:rPr>
                <w:rFonts w:ascii="Times New Roman" w:hAnsi="Times New Roman" w:cs="Times New Roman"/>
                <w:sz w:val="24"/>
                <w:szCs w:val="24"/>
              </w:rPr>
            </w:rPrChange>
          </w:rPr>
          <w:fldChar w:fldCharType="end"/>
        </w:r>
        <w:r w:rsidR="00FA2441" w:rsidRPr="007C2DDC" w:rsidDel="00B06F41">
          <w:rPr>
            <w:rFonts w:ascii="Times New Roman" w:hAnsi="Times New Roman" w:cs="Times New Roman"/>
            <w:color w:val="000000" w:themeColor="text1"/>
            <w:sz w:val="24"/>
            <w:szCs w:val="24"/>
            <w:rPrChange w:id="873" w:author="nayeem hasan" w:date="2020-08-19T04:23:00Z">
              <w:rPr>
                <w:rFonts w:ascii="Times New Roman" w:hAnsi="Times New Roman" w:cs="Times New Roman"/>
                <w:sz w:val="24"/>
                <w:szCs w:val="24"/>
              </w:rPr>
            </w:rPrChange>
          </w:rPr>
          <w:delText xml:space="preserve">. However, the </w:delText>
        </w:r>
        <w:r w:rsidR="000626A5" w:rsidRPr="007C2DDC" w:rsidDel="00B06F41">
          <w:rPr>
            <w:rFonts w:ascii="Times New Roman" w:hAnsi="Times New Roman" w:cs="Times New Roman"/>
            <w:color w:val="000000" w:themeColor="text1"/>
            <w:sz w:val="24"/>
            <w:szCs w:val="24"/>
            <w:rPrChange w:id="874" w:author="nayeem hasan" w:date="2020-08-19T04:23:00Z">
              <w:rPr>
                <w:rFonts w:ascii="Times New Roman" w:hAnsi="Times New Roman" w:cs="Times New Roman"/>
                <w:sz w:val="24"/>
                <w:szCs w:val="24"/>
              </w:rPr>
            </w:rPrChange>
          </w:rPr>
          <w:delText>variation of this fatality</w:delText>
        </w:r>
        <w:r w:rsidR="00FA2441" w:rsidRPr="007C2DDC" w:rsidDel="00B06F41">
          <w:rPr>
            <w:rFonts w:ascii="Times New Roman" w:hAnsi="Times New Roman" w:cs="Times New Roman"/>
            <w:color w:val="000000" w:themeColor="text1"/>
            <w:sz w:val="24"/>
            <w:szCs w:val="24"/>
            <w:rPrChange w:id="875" w:author="nayeem hasan" w:date="2020-08-19T04:23:00Z">
              <w:rPr>
                <w:rFonts w:ascii="Times New Roman" w:hAnsi="Times New Roman" w:cs="Times New Roman"/>
                <w:sz w:val="24"/>
                <w:szCs w:val="24"/>
              </w:rPr>
            </w:rPrChange>
          </w:rPr>
          <w:delText xml:space="preserve"> and associated risk factors of </w:delText>
        </w:r>
        <w:r w:rsidR="000626A5" w:rsidRPr="007C2DDC" w:rsidDel="00B06F41">
          <w:rPr>
            <w:rFonts w:ascii="Times New Roman" w:hAnsi="Times New Roman" w:cs="Times New Roman"/>
            <w:color w:val="000000" w:themeColor="text1"/>
            <w:sz w:val="24"/>
            <w:szCs w:val="24"/>
            <w:rPrChange w:id="876" w:author="nayeem hasan" w:date="2020-08-19T04:23:00Z">
              <w:rPr>
                <w:rFonts w:ascii="Times New Roman" w:hAnsi="Times New Roman" w:cs="Times New Roman"/>
                <w:sz w:val="24"/>
                <w:szCs w:val="24"/>
              </w:rPr>
            </w:rPrChange>
          </w:rPr>
          <w:delText>COVID-19 over</w:delText>
        </w:r>
        <w:r w:rsidR="006500F4" w:rsidRPr="007C2DDC" w:rsidDel="00B06F41">
          <w:rPr>
            <w:rFonts w:ascii="Times New Roman" w:hAnsi="Times New Roman" w:cs="Times New Roman"/>
            <w:color w:val="000000" w:themeColor="text1"/>
            <w:sz w:val="24"/>
            <w:szCs w:val="24"/>
            <w:rPrChange w:id="877" w:author="nayeem hasan" w:date="2020-08-19T04:23:00Z">
              <w:rPr>
                <w:rFonts w:ascii="Times New Roman" w:hAnsi="Times New Roman" w:cs="Times New Roman"/>
                <w:sz w:val="24"/>
                <w:szCs w:val="24"/>
              </w:rPr>
            </w:rPrChange>
          </w:rPr>
          <w:delText xml:space="preserve"> </w:delText>
        </w:r>
        <w:r w:rsidR="000626A5" w:rsidRPr="007C2DDC" w:rsidDel="00B06F41">
          <w:rPr>
            <w:rFonts w:ascii="Times New Roman" w:hAnsi="Times New Roman" w:cs="Times New Roman"/>
            <w:color w:val="000000" w:themeColor="text1"/>
            <w:sz w:val="24"/>
            <w:szCs w:val="24"/>
            <w:rPrChange w:id="878" w:author="nayeem hasan" w:date="2020-08-19T04:23:00Z">
              <w:rPr>
                <w:rFonts w:ascii="Times New Roman" w:hAnsi="Times New Roman" w:cs="Times New Roman"/>
                <w:sz w:val="24"/>
                <w:szCs w:val="24"/>
              </w:rPr>
            </w:rPrChange>
          </w:rPr>
          <w:delText>time</w:delText>
        </w:r>
        <w:r w:rsidR="00FA2441" w:rsidRPr="007C2DDC" w:rsidDel="00B06F41">
          <w:rPr>
            <w:rFonts w:ascii="Times New Roman" w:hAnsi="Times New Roman" w:cs="Times New Roman"/>
            <w:color w:val="000000" w:themeColor="text1"/>
            <w:sz w:val="24"/>
            <w:szCs w:val="24"/>
            <w:rPrChange w:id="879" w:author="nayeem hasan" w:date="2020-08-19T04:23:00Z">
              <w:rPr>
                <w:rFonts w:ascii="Times New Roman" w:hAnsi="Times New Roman" w:cs="Times New Roman"/>
                <w:sz w:val="24"/>
                <w:szCs w:val="24"/>
              </w:rPr>
            </w:rPrChange>
          </w:rPr>
          <w:delText xml:space="preserve"> at the global level remain unanswered.</w:delText>
        </w:r>
        <w:r w:rsidR="006B668F" w:rsidRPr="007C2DDC" w:rsidDel="00B06F41">
          <w:rPr>
            <w:rFonts w:ascii="Times New Roman" w:hAnsi="Times New Roman" w:cs="Times New Roman"/>
            <w:color w:val="000000" w:themeColor="text1"/>
            <w:sz w:val="24"/>
            <w:szCs w:val="24"/>
            <w:rPrChange w:id="880" w:author="nayeem hasan" w:date="2020-08-19T04:23:00Z">
              <w:rPr>
                <w:rFonts w:ascii="Times New Roman" w:hAnsi="Times New Roman" w:cs="Times New Roman"/>
                <w:sz w:val="24"/>
                <w:szCs w:val="24"/>
              </w:rPr>
            </w:rPrChange>
          </w:rPr>
          <w:delText xml:space="preserve"> </w:delText>
        </w:r>
        <w:r w:rsidR="00BE1775" w:rsidRPr="007C2DDC" w:rsidDel="00B06F41">
          <w:rPr>
            <w:rFonts w:ascii="Times New Roman" w:hAnsi="Times New Roman" w:cs="Times New Roman"/>
            <w:color w:val="000000" w:themeColor="text1"/>
            <w:sz w:val="24"/>
            <w:szCs w:val="24"/>
            <w:rPrChange w:id="881" w:author="nayeem hasan" w:date="2020-08-19T04:23:00Z">
              <w:rPr>
                <w:rFonts w:ascii="Times New Roman" w:hAnsi="Times New Roman" w:cs="Times New Roman"/>
                <w:sz w:val="24"/>
                <w:szCs w:val="24"/>
              </w:rPr>
            </w:rPrChange>
          </w:rPr>
          <w:delText xml:space="preserve">Therefore, </w:delText>
        </w:r>
        <w:r w:rsidR="00EB1498" w:rsidRPr="007C2DDC" w:rsidDel="00B06F41">
          <w:rPr>
            <w:rFonts w:ascii="Times New Roman" w:hAnsi="Times New Roman" w:cs="Times New Roman"/>
            <w:color w:val="000000" w:themeColor="text1"/>
            <w:sz w:val="24"/>
            <w:szCs w:val="24"/>
            <w:rPrChange w:id="882" w:author="nayeem hasan" w:date="2020-08-19T04:23:00Z">
              <w:rPr>
                <w:rFonts w:ascii="Times New Roman" w:hAnsi="Times New Roman" w:cs="Times New Roman"/>
                <w:sz w:val="24"/>
                <w:szCs w:val="24"/>
              </w:rPr>
            </w:rPrChange>
          </w:rPr>
          <w:delText>our</w:delText>
        </w:r>
        <w:r w:rsidR="00BF4286" w:rsidRPr="007C2DDC" w:rsidDel="00B06F41">
          <w:rPr>
            <w:rFonts w:ascii="Times New Roman" w:hAnsi="Times New Roman" w:cs="Times New Roman"/>
            <w:color w:val="000000" w:themeColor="text1"/>
            <w:sz w:val="24"/>
            <w:szCs w:val="24"/>
            <w:rPrChange w:id="883" w:author="nayeem hasan" w:date="2020-08-19T04:23:00Z">
              <w:rPr>
                <w:rFonts w:ascii="Times New Roman" w:hAnsi="Times New Roman" w:cs="Times New Roman"/>
                <w:sz w:val="24"/>
                <w:szCs w:val="24"/>
              </w:rPr>
            </w:rPrChange>
          </w:rPr>
          <w:delText xml:space="preserve"> objective was to identify variable(s) </w:delText>
        </w:r>
        <w:r w:rsidR="00EB1498" w:rsidRPr="007C2DDC" w:rsidDel="00B06F41">
          <w:rPr>
            <w:rFonts w:ascii="Times New Roman" w:hAnsi="Times New Roman" w:cs="Times New Roman"/>
            <w:color w:val="000000" w:themeColor="text1"/>
            <w:sz w:val="24"/>
            <w:szCs w:val="24"/>
            <w:rPrChange w:id="884" w:author="nayeem hasan" w:date="2020-08-19T04:23:00Z">
              <w:rPr>
                <w:rFonts w:ascii="Times New Roman" w:hAnsi="Times New Roman" w:cs="Times New Roman"/>
                <w:sz w:val="24"/>
                <w:szCs w:val="24"/>
              </w:rPr>
            </w:rPrChange>
          </w:rPr>
          <w:delText xml:space="preserve">that </w:delText>
        </w:r>
        <w:r w:rsidR="00BF4286" w:rsidRPr="007C2DDC" w:rsidDel="00B06F41">
          <w:rPr>
            <w:rFonts w:ascii="Times New Roman" w:hAnsi="Times New Roman" w:cs="Times New Roman"/>
            <w:color w:val="000000" w:themeColor="text1"/>
            <w:sz w:val="24"/>
            <w:szCs w:val="24"/>
            <w:rPrChange w:id="885" w:author="nayeem hasan" w:date="2020-08-19T04:23:00Z">
              <w:rPr>
                <w:rFonts w:ascii="Times New Roman" w:hAnsi="Times New Roman" w:cs="Times New Roman"/>
                <w:sz w:val="24"/>
                <w:szCs w:val="24"/>
              </w:rPr>
            </w:rPrChange>
          </w:rPr>
          <w:delText xml:space="preserve">explains such a large variation of </w:delText>
        </w:r>
        <w:r w:rsidR="00BC11E7" w:rsidRPr="007C2DDC" w:rsidDel="00B06F41">
          <w:rPr>
            <w:rFonts w:ascii="Times New Roman" w:hAnsi="Times New Roman" w:cs="Times New Roman"/>
            <w:color w:val="000000" w:themeColor="text1"/>
            <w:sz w:val="24"/>
            <w:szCs w:val="24"/>
            <w:rPrChange w:id="886" w:author="nayeem hasan" w:date="2020-08-19T04:23:00Z">
              <w:rPr>
                <w:rFonts w:ascii="Times New Roman" w:hAnsi="Times New Roman" w:cs="Times New Roman"/>
                <w:sz w:val="24"/>
                <w:szCs w:val="24"/>
              </w:rPr>
            </w:rPrChange>
          </w:rPr>
          <w:delText>CFRs</w:delText>
        </w:r>
        <w:r w:rsidR="00BF4286" w:rsidRPr="007C2DDC" w:rsidDel="00B06F41">
          <w:rPr>
            <w:rFonts w:ascii="Times New Roman" w:hAnsi="Times New Roman" w:cs="Times New Roman"/>
            <w:color w:val="000000" w:themeColor="text1"/>
            <w:sz w:val="24"/>
            <w:szCs w:val="24"/>
            <w:rPrChange w:id="887" w:author="nayeem hasan" w:date="2020-08-19T04:23:00Z">
              <w:rPr>
                <w:rFonts w:ascii="Times New Roman" w:hAnsi="Times New Roman" w:cs="Times New Roman"/>
                <w:sz w:val="24"/>
                <w:szCs w:val="24"/>
              </w:rPr>
            </w:rPrChange>
          </w:rPr>
          <w:delText xml:space="preserve"> across countries</w:delText>
        </w:r>
        <w:r w:rsidR="00BC11E7" w:rsidRPr="007C2DDC" w:rsidDel="00B06F41">
          <w:rPr>
            <w:rFonts w:ascii="Times New Roman" w:hAnsi="Times New Roman" w:cs="Times New Roman"/>
            <w:color w:val="000000" w:themeColor="text1"/>
            <w:sz w:val="24"/>
            <w:szCs w:val="24"/>
            <w:rPrChange w:id="888" w:author="nayeem hasan" w:date="2020-08-19T04:23:00Z">
              <w:rPr>
                <w:rFonts w:ascii="Times New Roman" w:hAnsi="Times New Roman" w:cs="Times New Roman"/>
                <w:sz w:val="24"/>
                <w:szCs w:val="24"/>
              </w:rPr>
            </w:rPrChange>
          </w:rPr>
          <w:delText xml:space="preserve"> </w:delText>
        </w:r>
        <w:r w:rsidR="003A444B" w:rsidRPr="007C2DDC" w:rsidDel="00B06F41">
          <w:rPr>
            <w:rFonts w:ascii="Times New Roman" w:hAnsi="Times New Roman" w:cs="Times New Roman"/>
            <w:color w:val="000000" w:themeColor="text1"/>
            <w:sz w:val="24"/>
            <w:szCs w:val="24"/>
            <w:rPrChange w:id="889" w:author="nayeem hasan" w:date="2020-08-19T04:23:00Z">
              <w:rPr>
                <w:rFonts w:ascii="Times New Roman" w:hAnsi="Times New Roman" w:cs="Times New Roman"/>
                <w:sz w:val="24"/>
                <w:szCs w:val="24"/>
              </w:rPr>
            </w:rPrChange>
          </w:rPr>
          <w:delText>over different stages of the pandemic</w:delText>
        </w:r>
        <w:r w:rsidR="00BF4286" w:rsidRPr="007C2DDC" w:rsidDel="00B06F41">
          <w:rPr>
            <w:rFonts w:ascii="Times New Roman" w:hAnsi="Times New Roman" w:cs="Times New Roman"/>
            <w:color w:val="000000" w:themeColor="text1"/>
            <w:sz w:val="24"/>
            <w:szCs w:val="24"/>
            <w:rPrChange w:id="890" w:author="nayeem hasan" w:date="2020-08-19T04:23:00Z">
              <w:rPr>
                <w:rFonts w:ascii="Times New Roman" w:hAnsi="Times New Roman" w:cs="Times New Roman"/>
                <w:sz w:val="24"/>
                <w:szCs w:val="24"/>
              </w:rPr>
            </w:rPrChange>
          </w:rPr>
          <w:delText>.</w:delText>
        </w:r>
      </w:del>
    </w:p>
    <w:p w14:paraId="74BB2825" w14:textId="77777777" w:rsidR="0006147B" w:rsidRPr="007C2DDC" w:rsidRDefault="0006147B" w:rsidP="00F645FC">
      <w:pPr>
        <w:spacing w:after="0" w:line="480" w:lineRule="auto"/>
        <w:jc w:val="both"/>
        <w:rPr>
          <w:rFonts w:ascii="Times New Roman" w:hAnsi="Times New Roman" w:cs="Times New Roman"/>
          <w:color w:val="000000" w:themeColor="text1"/>
          <w:sz w:val="24"/>
          <w:szCs w:val="24"/>
          <w:rPrChange w:id="891" w:author="nayeem hasan" w:date="2020-08-19T04:23:00Z">
            <w:rPr>
              <w:rFonts w:ascii="Times New Roman" w:hAnsi="Times New Roman" w:cs="Times New Roman"/>
              <w:sz w:val="24"/>
              <w:szCs w:val="24"/>
            </w:rPr>
          </w:rPrChange>
        </w:rPr>
      </w:pPr>
    </w:p>
    <w:p w14:paraId="7A8A1A27" w14:textId="77777777" w:rsidR="00B25ACB" w:rsidRPr="007C2DDC" w:rsidRDefault="00B25ACB" w:rsidP="00F645FC">
      <w:pPr>
        <w:spacing w:after="0" w:line="480" w:lineRule="auto"/>
        <w:jc w:val="both"/>
        <w:rPr>
          <w:rFonts w:ascii="Times New Roman" w:hAnsi="Times New Roman" w:cs="Times New Roman"/>
          <w:b/>
          <w:bCs/>
          <w:color w:val="000000" w:themeColor="text1"/>
          <w:sz w:val="24"/>
          <w:szCs w:val="24"/>
          <w:rPrChange w:id="892" w:author="nayeem hasan" w:date="2020-08-19T04:23:00Z">
            <w:rPr>
              <w:rFonts w:ascii="Times New Roman" w:hAnsi="Times New Roman" w:cs="Times New Roman"/>
              <w:b/>
              <w:bCs/>
              <w:sz w:val="24"/>
              <w:szCs w:val="24"/>
            </w:rPr>
          </w:rPrChange>
        </w:rPr>
      </w:pPr>
      <w:r w:rsidRPr="007C2DDC">
        <w:rPr>
          <w:rFonts w:ascii="Times New Roman" w:hAnsi="Times New Roman" w:cs="Times New Roman"/>
          <w:b/>
          <w:bCs/>
          <w:color w:val="000000" w:themeColor="text1"/>
          <w:sz w:val="24"/>
          <w:szCs w:val="24"/>
          <w:rPrChange w:id="893" w:author="nayeem hasan" w:date="2020-08-19T04:23:00Z">
            <w:rPr>
              <w:rFonts w:ascii="Times New Roman" w:hAnsi="Times New Roman" w:cs="Times New Roman"/>
              <w:b/>
              <w:bCs/>
              <w:sz w:val="24"/>
              <w:szCs w:val="24"/>
            </w:rPr>
          </w:rPrChange>
        </w:rPr>
        <w:t>Methods</w:t>
      </w:r>
    </w:p>
    <w:p w14:paraId="1F1A340B" w14:textId="34A8657A" w:rsidR="00B25ACB" w:rsidRPr="007C2DDC" w:rsidRDefault="005A64CA" w:rsidP="00F645FC">
      <w:pPr>
        <w:spacing w:after="0" w:line="480" w:lineRule="auto"/>
        <w:jc w:val="both"/>
        <w:rPr>
          <w:rFonts w:ascii="Times New Roman" w:hAnsi="Times New Roman" w:cs="Times New Roman"/>
          <w:b/>
          <w:bCs/>
          <w:color w:val="000000" w:themeColor="text1"/>
          <w:sz w:val="24"/>
          <w:szCs w:val="24"/>
          <w:rPrChange w:id="894" w:author="nayeem hasan" w:date="2020-08-19T04:23:00Z">
            <w:rPr>
              <w:rFonts w:ascii="Times New Roman" w:hAnsi="Times New Roman" w:cs="Times New Roman"/>
              <w:b/>
              <w:bCs/>
              <w:sz w:val="24"/>
              <w:szCs w:val="24"/>
            </w:rPr>
          </w:rPrChange>
        </w:rPr>
      </w:pPr>
      <w:r w:rsidRPr="007C2DDC">
        <w:rPr>
          <w:rFonts w:ascii="Times New Roman" w:hAnsi="Times New Roman" w:cs="Times New Roman"/>
          <w:b/>
          <w:bCs/>
          <w:color w:val="000000" w:themeColor="text1"/>
          <w:sz w:val="24"/>
          <w:szCs w:val="24"/>
          <w:rPrChange w:id="895" w:author="nayeem hasan" w:date="2020-08-19T04:23:00Z">
            <w:rPr>
              <w:rFonts w:ascii="Times New Roman" w:hAnsi="Times New Roman" w:cs="Times New Roman"/>
              <w:b/>
              <w:bCs/>
              <w:sz w:val="24"/>
              <w:szCs w:val="24"/>
            </w:rPr>
          </w:rPrChange>
        </w:rPr>
        <w:t>COVID-19 Data</w:t>
      </w:r>
    </w:p>
    <w:p w14:paraId="7F3E8FBA" w14:textId="0C1CEAB1" w:rsidR="005A64CA" w:rsidRPr="007C2DDC" w:rsidDel="00BD5C0C" w:rsidRDefault="00B25ACB" w:rsidP="00F645FC">
      <w:pPr>
        <w:spacing w:after="0" w:line="480" w:lineRule="auto"/>
        <w:jc w:val="both"/>
        <w:rPr>
          <w:del w:id="896" w:author="nayeem hasan" w:date="2020-08-19T03:36:00Z"/>
          <w:rFonts w:ascii="Times New Roman" w:hAnsi="Times New Roman" w:cs="Times New Roman"/>
          <w:color w:val="000000" w:themeColor="text1"/>
          <w:sz w:val="24"/>
          <w:szCs w:val="24"/>
          <w:rPrChange w:id="897" w:author="nayeem hasan" w:date="2020-08-19T04:23:00Z">
            <w:rPr>
              <w:del w:id="898" w:author="nayeem hasan" w:date="2020-08-19T03:36:00Z"/>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899" w:author="nayeem hasan" w:date="2020-08-19T04:23:00Z">
            <w:rPr>
              <w:rFonts w:ascii="Times New Roman" w:hAnsi="Times New Roman" w:cs="Times New Roman"/>
              <w:sz w:val="24"/>
              <w:szCs w:val="24"/>
            </w:rPr>
          </w:rPrChange>
        </w:rPr>
        <w:t xml:space="preserve">We </w:t>
      </w:r>
      <w:r w:rsidR="005A64CA" w:rsidRPr="007C2DDC">
        <w:rPr>
          <w:rFonts w:ascii="Times New Roman" w:hAnsi="Times New Roman" w:cs="Times New Roman"/>
          <w:color w:val="000000" w:themeColor="text1"/>
          <w:sz w:val="24"/>
          <w:szCs w:val="24"/>
          <w:rPrChange w:id="900" w:author="nayeem hasan" w:date="2020-08-19T04:23:00Z">
            <w:rPr>
              <w:rFonts w:ascii="Times New Roman" w:hAnsi="Times New Roman" w:cs="Times New Roman"/>
              <w:sz w:val="24"/>
              <w:szCs w:val="24"/>
            </w:rPr>
          </w:rPrChange>
        </w:rPr>
        <w:t>collected COVID-19 related data, including daily new cases, daily new deaths, total deaths, death per million</w:t>
      </w:r>
      <w:r w:rsidR="00390111" w:rsidRPr="007C2DDC">
        <w:rPr>
          <w:rFonts w:ascii="Times New Roman" w:hAnsi="Times New Roman" w:cs="Times New Roman"/>
          <w:color w:val="000000" w:themeColor="text1"/>
          <w:sz w:val="24"/>
          <w:szCs w:val="24"/>
          <w:rPrChange w:id="901" w:author="nayeem hasan" w:date="2020-08-19T04:23:00Z">
            <w:rPr>
              <w:rFonts w:ascii="Times New Roman" w:hAnsi="Times New Roman" w:cs="Times New Roman"/>
              <w:sz w:val="24"/>
              <w:szCs w:val="24"/>
            </w:rPr>
          </w:rPrChange>
        </w:rPr>
        <w:t>,</w:t>
      </w:r>
      <w:r w:rsidR="005A64CA" w:rsidRPr="007C2DDC">
        <w:rPr>
          <w:rFonts w:ascii="Times New Roman" w:hAnsi="Times New Roman" w:cs="Times New Roman"/>
          <w:color w:val="000000" w:themeColor="text1"/>
          <w:sz w:val="24"/>
          <w:szCs w:val="24"/>
          <w:rPrChange w:id="902" w:author="nayeem hasan" w:date="2020-08-19T04:23:00Z">
            <w:rPr>
              <w:rFonts w:ascii="Times New Roman" w:hAnsi="Times New Roman" w:cs="Times New Roman"/>
              <w:sz w:val="24"/>
              <w:szCs w:val="24"/>
            </w:rPr>
          </w:rPrChange>
        </w:rPr>
        <w:t xml:space="preserve"> and total cases</w:t>
      </w:r>
      <w:del w:id="903" w:author="Haider, Najmul" w:date="2020-08-14T12:15:00Z">
        <w:r w:rsidR="005A64CA" w:rsidRPr="007C2DDC" w:rsidDel="00C4151F">
          <w:rPr>
            <w:rFonts w:ascii="Times New Roman" w:hAnsi="Times New Roman" w:cs="Times New Roman"/>
            <w:color w:val="000000" w:themeColor="text1"/>
            <w:sz w:val="24"/>
            <w:szCs w:val="24"/>
            <w:rPrChange w:id="904" w:author="nayeem hasan" w:date="2020-08-19T04:23:00Z">
              <w:rPr>
                <w:rFonts w:ascii="Times New Roman" w:hAnsi="Times New Roman" w:cs="Times New Roman"/>
                <w:sz w:val="24"/>
                <w:szCs w:val="24"/>
              </w:rPr>
            </w:rPrChange>
          </w:rPr>
          <w:delText>,</w:delText>
        </w:r>
      </w:del>
      <w:r w:rsidR="005A64CA" w:rsidRPr="007C2DDC">
        <w:rPr>
          <w:rFonts w:ascii="Times New Roman" w:hAnsi="Times New Roman" w:cs="Times New Roman"/>
          <w:color w:val="000000" w:themeColor="text1"/>
          <w:sz w:val="24"/>
          <w:szCs w:val="24"/>
          <w:rPrChange w:id="905" w:author="nayeem hasan" w:date="2020-08-19T04:23:00Z">
            <w:rPr>
              <w:rFonts w:ascii="Times New Roman" w:hAnsi="Times New Roman" w:cs="Times New Roman"/>
              <w:sz w:val="24"/>
              <w:szCs w:val="24"/>
            </w:rPr>
          </w:rPrChange>
        </w:rPr>
        <w:t xml:space="preserve"> from the WHO daily COVID-19 situation reports of 2</w:t>
      </w:r>
      <w:ins w:id="906" w:author="nayeem hasan" w:date="2020-08-19T03:37:00Z">
        <w:r w:rsidR="00301428" w:rsidRPr="007C2DDC">
          <w:rPr>
            <w:rFonts w:ascii="Times New Roman" w:hAnsi="Times New Roman" w:cs="Times New Roman"/>
            <w:color w:val="000000" w:themeColor="text1"/>
            <w:sz w:val="24"/>
            <w:szCs w:val="24"/>
            <w:rPrChange w:id="907" w:author="nayeem hasan" w:date="2020-08-19T04:23:00Z">
              <w:rPr>
                <w:rFonts w:ascii="Times New Roman" w:hAnsi="Times New Roman" w:cs="Times New Roman"/>
                <w:sz w:val="24"/>
                <w:szCs w:val="24"/>
              </w:rPr>
            </w:rPrChange>
          </w:rPr>
          <w:t>10</w:t>
        </w:r>
      </w:ins>
      <w:del w:id="908" w:author="nayeem hasan" w:date="2020-08-19T03:37:00Z">
        <w:r w:rsidR="005A64CA" w:rsidRPr="007C2DDC" w:rsidDel="00301428">
          <w:rPr>
            <w:rFonts w:ascii="Times New Roman" w:hAnsi="Times New Roman" w:cs="Times New Roman"/>
            <w:color w:val="000000" w:themeColor="text1"/>
            <w:sz w:val="24"/>
            <w:szCs w:val="24"/>
            <w:rPrChange w:id="909" w:author="nayeem hasan" w:date="2020-08-19T04:23:00Z">
              <w:rPr>
                <w:rFonts w:ascii="Times New Roman" w:hAnsi="Times New Roman" w:cs="Times New Roman"/>
                <w:sz w:val="24"/>
                <w:szCs w:val="24"/>
              </w:rPr>
            </w:rPrChange>
          </w:rPr>
          <w:delText>0</w:delText>
        </w:r>
        <w:r w:rsidR="000028A5" w:rsidRPr="007C2DDC" w:rsidDel="00301428">
          <w:rPr>
            <w:rFonts w:ascii="Times New Roman" w:hAnsi="Times New Roman" w:cs="Times New Roman"/>
            <w:color w:val="000000" w:themeColor="text1"/>
            <w:sz w:val="24"/>
            <w:szCs w:val="24"/>
            <w:rPrChange w:id="910" w:author="nayeem hasan" w:date="2020-08-19T04:23:00Z">
              <w:rPr>
                <w:rFonts w:ascii="Times New Roman" w:hAnsi="Times New Roman" w:cs="Times New Roman"/>
                <w:sz w:val="24"/>
                <w:szCs w:val="24"/>
              </w:rPr>
            </w:rPrChange>
          </w:rPr>
          <w:delText>9</w:delText>
        </w:r>
      </w:del>
      <w:r w:rsidR="005A64CA" w:rsidRPr="007C2DDC">
        <w:rPr>
          <w:rFonts w:ascii="Times New Roman" w:hAnsi="Times New Roman" w:cs="Times New Roman"/>
          <w:color w:val="000000" w:themeColor="text1"/>
          <w:sz w:val="24"/>
          <w:szCs w:val="24"/>
          <w:rPrChange w:id="911" w:author="nayeem hasan" w:date="2020-08-19T04:23:00Z">
            <w:rPr>
              <w:rFonts w:ascii="Times New Roman" w:hAnsi="Times New Roman" w:cs="Times New Roman"/>
              <w:sz w:val="24"/>
              <w:szCs w:val="24"/>
            </w:rPr>
          </w:rPrChange>
        </w:rPr>
        <w:t xml:space="preserve"> countries as of January 01 to </w:t>
      </w:r>
      <w:ins w:id="912" w:author="nayeem hasan" w:date="2020-08-19T03:38:00Z">
        <w:r w:rsidR="00301428" w:rsidRPr="007C2DDC">
          <w:rPr>
            <w:rFonts w:ascii="Times New Roman" w:hAnsi="Times New Roman" w:cs="Times New Roman"/>
            <w:color w:val="000000" w:themeColor="text1"/>
            <w:sz w:val="24"/>
            <w:szCs w:val="24"/>
            <w:rPrChange w:id="913" w:author="nayeem hasan" w:date="2020-08-19T04:23:00Z">
              <w:rPr>
                <w:rFonts w:ascii="Times New Roman" w:hAnsi="Times New Roman" w:cs="Times New Roman"/>
                <w:sz w:val="24"/>
                <w:szCs w:val="24"/>
              </w:rPr>
            </w:rPrChange>
          </w:rPr>
          <w:t>August</w:t>
        </w:r>
      </w:ins>
      <w:del w:id="914" w:author="nayeem hasan" w:date="2020-08-19T03:38:00Z">
        <w:r w:rsidR="000028A5" w:rsidRPr="007C2DDC" w:rsidDel="00301428">
          <w:rPr>
            <w:rFonts w:ascii="Times New Roman" w:hAnsi="Times New Roman" w:cs="Times New Roman"/>
            <w:color w:val="000000" w:themeColor="text1"/>
            <w:sz w:val="24"/>
            <w:szCs w:val="24"/>
            <w:rPrChange w:id="915" w:author="nayeem hasan" w:date="2020-08-19T04:23:00Z">
              <w:rPr>
                <w:rFonts w:ascii="Times New Roman" w:hAnsi="Times New Roman" w:cs="Times New Roman"/>
                <w:sz w:val="24"/>
                <w:szCs w:val="24"/>
              </w:rPr>
            </w:rPrChange>
          </w:rPr>
          <w:delText>June</w:delText>
        </w:r>
      </w:del>
      <w:r w:rsidR="005A64CA" w:rsidRPr="007C2DDC">
        <w:rPr>
          <w:rFonts w:ascii="Times New Roman" w:hAnsi="Times New Roman" w:cs="Times New Roman"/>
          <w:color w:val="000000" w:themeColor="text1"/>
          <w:sz w:val="24"/>
          <w:szCs w:val="24"/>
          <w:rPrChange w:id="916" w:author="nayeem hasan" w:date="2020-08-19T04:23:00Z">
            <w:rPr>
              <w:rFonts w:ascii="Times New Roman" w:hAnsi="Times New Roman" w:cs="Times New Roman"/>
              <w:sz w:val="24"/>
              <w:szCs w:val="24"/>
            </w:rPr>
          </w:rPrChange>
        </w:rPr>
        <w:t xml:space="preserve"> </w:t>
      </w:r>
      <w:ins w:id="917" w:author="nayeem hasan" w:date="2020-08-19T03:38:00Z">
        <w:r w:rsidR="00301428" w:rsidRPr="007C2DDC">
          <w:rPr>
            <w:rFonts w:ascii="Times New Roman" w:hAnsi="Times New Roman" w:cs="Times New Roman"/>
            <w:color w:val="000000" w:themeColor="text1"/>
            <w:sz w:val="24"/>
            <w:szCs w:val="24"/>
            <w:rPrChange w:id="918" w:author="nayeem hasan" w:date="2020-08-19T04:23:00Z">
              <w:rPr>
                <w:rFonts w:ascii="Times New Roman" w:hAnsi="Times New Roman" w:cs="Times New Roman"/>
                <w:sz w:val="24"/>
                <w:szCs w:val="24"/>
              </w:rPr>
            </w:rPrChange>
          </w:rPr>
          <w:t>1</w:t>
        </w:r>
      </w:ins>
      <w:del w:id="919" w:author="nayeem hasan" w:date="2020-08-19T03:38:00Z">
        <w:r w:rsidR="005A64CA" w:rsidRPr="007C2DDC" w:rsidDel="00301428">
          <w:rPr>
            <w:rFonts w:ascii="Times New Roman" w:hAnsi="Times New Roman" w:cs="Times New Roman"/>
            <w:color w:val="000000" w:themeColor="text1"/>
            <w:sz w:val="24"/>
            <w:szCs w:val="24"/>
            <w:rPrChange w:id="920" w:author="nayeem hasan" w:date="2020-08-19T04:23:00Z">
              <w:rPr>
                <w:rFonts w:ascii="Times New Roman" w:hAnsi="Times New Roman" w:cs="Times New Roman"/>
                <w:sz w:val="24"/>
                <w:szCs w:val="24"/>
              </w:rPr>
            </w:rPrChange>
          </w:rPr>
          <w:delText>3</w:delText>
        </w:r>
      </w:del>
      <w:r w:rsidR="000028A5" w:rsidRPr="007C2DDC">
        <w:rPr>
          <w:rFonts w:ascii="Times New Roman" w:hAnsi="Times New Roman" w:cs="Times New Roman"/>
          <w:color w:val="000000" w:themeColor="text1"/>
          <w:sz w:val="24"/>
          <w:szCs w:val="24"/>
          <w:rPrChange w:id="921" w:author="nayeem hasan" w:date="2020-08-19T04:23:00Z">
            <w:rPr>
              <w:rFonts w:ascii="Times New Roman" w:hAnsi="Times New Roman" w:cs="Times New Roman"/>
              <w:sz w:val="24"/>
              <w:szCs w:val="24"/>
            </w:rPr>
          </w:rPrChange>
        </w:rPr>
        <w:t>0</w:t>
      </w:r>
      <w:r w:rsidR="005A64CA" w:rsidRPr="007C2DDC">
        <w:rPr>
          <w:rFonts w:ascii="Times New Roman" w:hAnsi="Times New Roman" w:cs="Times New Roman"/>
          <w:color w:val="000000" w:themeColor="text1"/>
          <w:sz w:val="24"/>
          <w:szCs w:val="24"/>
          <w:rPrChange w:id="922" w:author="nayeem hasan" w:date="2020-08-19T04:23:00Z">
            <w:rPr>
              <w:rFonts w:ascii="Times New Roman" w:hAnsi="Times New Roman" w:cs="Times New Roman"/>
              <w:sz w:val="24"/>
              <w:szCs w:val="24"/>
            </w:rPr>
          </w:rPrChange>
        </w:rPr>
        <w:t>, 2020</w:t>
      </w:r>
      <w:r w:rsidR="005A64CA" w:rsidRPr="007C2DDC">
        <w:rPr>
          <w:rFonts w:ascii="Times New Roman" w:hAnsi="Times New Roman" w:cs="Times New Roman"/>
          <w:color w:val="000000" w:themeColor="text1"/>
          <w:sz w:val="24"/>
          <w:szCs w:val="24"/>
          <w:rPrChange w:id="923" w:author="nayeem hasan" w:date="2020-08-19T04:23:00Z">
            <w:rPr>
              <w:rFonts w:ascii="Times New Roman" w:hAnsi="Times New Roman" w:cs="Times New Roman"/>
              <w:sz w:val="24"/>
              <w:szCs w:val="24"/>
            </w:rPr>
          </w:rPrChange>
        </w:rPr>
        <w:fldChar w:fldCharType="begin" w:fldLock="1"/>
      </w:r>
      <w:r w:rsidR="00F42DDA" w:rsidRPr="007C2DDC">
        <w:rPr>
          <w:rFonts w:ascii="Times New Roman" w:hAnsi="Times New Roman" w:cs="Times New Roman"/>
          <w:color w:val="000000" w:themeColor="text1"/>
          <w:sz w:val="24"/>
          <w:szCs w:val="24"/>
          <w:rPrChange w:id="924" w:author="nayeem hasan" w:date="2020-08-19T04:23:00Z">
            <w:rPr>
              <w:rFonts w:ascii="Times New Roman" w:hAnsi="Times New Roman" w:cs="Times New Roman"/>
              <w:sz w:val="24"/>
              <w:szCs w:val="24"/>
            </w:rPr>
          </w:rPrChange>
        </w:rPr>
        <w:instrText>ADDIN CSL_CITATION {"citationItems":[{"id":"ITEM-1","itemData":{"author":[{"dropping-particle":"","family":"Max Roser, Hannah Ritchie","given":"Esteban Ortiz-Ospina and Joe Hasell","non-dropping-particle":"","parse-names":false,"suffix":""}],"id":"ITEM-1","issued":{"date-parts":[["2020"]]},"title":"Coronavirus Pandemic (COVID-19) - Statistics and Research - Our World in Data","type":"webpage"},"uris":["http://www.mendeley.com/documents/?uuid=57324342-c726-375c-8eb0-39ce02b0c2ce","http://www.mendeley.com/documents/?uuid=22e86422-15d5-4a63-98aa-850ffce2c21f"]}],"mendeley":{"formattedCitation":"&lt;sup&gt;21&lt;/sup&gt;","plainTextFormattedCitation":"21","previouslyFormattedCitation":"&lt;sup&gt;20&lt;/sup&gt;"},"properties":{"noteIndex":0},"schema":"https://github.com/citation-style-language/schema/raw/master/csl-citation.json"}</w:instrText>
      </w:r>
      <w:r w:rsidR="005A64CA" w:rsidRPr="007C2DDC">
        <w:rPr>
          <w:rFonts w:ascii="Times New Roman" w:hAnsi="Times New Roman" w:cs="Times New Roman"/>
          <w:color w:val="000000" w:themeColor="text1"/>
          <w:sz w:val="24"/>
          <w:szCs w:val="24"/>
          <w:rPrChange w:id="925" w:author="nayeem hasan" w:date="2020-08-19T04:23:00Z">
            <w:rPr>
              <w:rFonts w:ascii="Times New Roman" w:hAnsi="Times New Roman" w:cs="Times New Roman"/>
              <w:sz w:val="24"/>
              <w:szCs w:val="24"/>
            </w:rPr>
          </w:rPrChange>
        </w:rPr>
        <w:fldChar w:fldCharType="separate"/>
      </w:r>
      <w:r w:rsidR="00F42DDA" w:rsidRPr="007C2DDC">
        <w:rPr>
          <w:rFonts w:ascii="Times New Roman" w:hAnsi="Times New Roman" w:cs="Times New Roman"/>
          <w:noProof/>
          <w:color w:val="000000" w:themeColor="text1"/>
          <w:sz w:val="24"/>
          <w:szCs w:val="24"/>
          <w:vertAlign w:val="superscript"/>
          <w:rPrChange w:id="926" w:author="nayeem hasan" w:date="2020-08-19T04:23:00Z">
            <w:rPr>
              <w:rFonts w:ascii="Times New Roman" w:hAnsi="Times New Roman" w:cs="Times New Roman"/>
              <w:noProof/>
              <w:sz w:val="24"/>
              <w:szCs w:val="24"/>
              <w:vertAlign w:val="superscript"/>
            </w:rPr>
          </w:rPrChange>
        </w:rPr>
        <w:t>21</w:t>
      </w:r>
      <w:r w:rsidR="005A64CA" w:rsidRPr="007C2DDC">
        <w:rPr>
          <w:rFonts w:ascii="Times New Roman" w:hAnsi="Times New Roman" w:cs="Times New Roman"/>
          <w:color w:val="000000" w:themeColor="text1"/>
          <w:sz w:val="24"/>
          <w:szCs w:val="24"/>
          <w:rPrChange w:id="927" w:author="nayeem hasan" w:date="2020-08-19T04:23:00Z">
            <w:rPr>
              <w:rFonts w:ascii="Times New Roman" w:hAnsi="Times New Roman" w:cs="Times New Roman"/>
              <w:sz w:val="24"/>
              <w:szCs w:val="24"/>
            </w:rPr>
          </w:rPrChange>
        </w:rPr>
        <w:fldChar w:fldCharType="end"/>
      </w:r>
      <w:r w:rsidR="005A64CA" w:rsidRPr="007C2DDC">
        <w:rPr>
          <w:rFonts w:ascii="Times New Roman" w:hAnsi="Times New Roman" w:cs="Times New Roman"/>
          <w:color w:val="000000" w:themeColor="text1"/>
          <w:sz w:val="24"/>
          <w:szCs w:val="24"/>
          <w:rPrChange w:id="928" w:author="nayeem hasan" w:date="2020-08-19T04:23:00Z">
            <w:rPr>
              <w:rFonts w:ascii="Times New Roman" w:hAnsi="Times New Roman" w:cs="Times New Roman"/>
              <w:sz w:val="24"/>
              <w:szCs w:val="24"/>
            </w:rPr>
          </w:rPrChange>
        </w:rPr>
        <w:t xml:space="preserve">. </w:t>
      </w:r>
      <w:ins w:id="929" w:author="nayeem hasan" w:date="2020-08-19T03:38:00Z">
        <w:r w:rsidR="00E07D7A" w:rsidRPr="007C2DDC">
          <w:rPr>
            <w:rFonts w:ascii="Times New Roman" w:hAnsi="Times New Roman" w:cs="Times New Roman"/>
            <w:color w:val="000000" w:themeColor="text1"/>
            <w:sz w:val="24"/>
            <w:szCs w:val="24"/>
            <w:rPrChange w:id="930" w:author="nayeem hasan" w:date="2020-08-19T04:23:00Z">
              <w:rPr>
                <w:rFonts w:ascii="Times New Roman" w:hAnsi="Times New Roman" w:cs="Times New Roman"/>
                <w:sz w:val="24"/>
                <w:szCs w:val="24"/>
              </w:rPr>
            </w:rPrChange>
          </w:rPr>
          <w:t xml:space="preserve">In this study, </w:t>
        </w:r>
      </w:ins>
      <w:ins w:id="931" w:author="nayeem hasan" w:date="2020-08-19T03:36:00Z">
        <w:r w:rsidR="00BD5C0C" w:rsidRPr="007C2DDC">
          <w:rPr>
            <w:rFonts w:ascii="Times New Roman" w:hAnsi="Times New Roman" w:cs="Times New Roman"/>
            <w:color w:val="000000" w:themeColor="text1"/>
            <w:sz w:val="24"/>
            <w:szCs w:val="24"/>
            <w:rPrChange w:id="932" w:author="nayeem hasan" w:date="2020-08-19T04:23:00Z">
              <w:rPr>
                <w:rFonts w:ascii="Times New Roman" w:hAnsi="Times New Roman" w:cs="Times New Roman"/>
                <w:sz w:val="24"/>
                <w:szCs w:val="24"/>
              </w:rPr>
            </w:rPrChange>
          </w:rPr>
          <w:t>C</w:t>
        </w:r>
      </w:ins>
      <w:ins w:id="933" w:author="nayeem hasan" w:date="2020-08-19T03:38:00Z">
        <w:r w:rsidR="00AC55F9" w:rsidRPr="007C2DDC">
          <w:rPr>
            <w:rFonts w:ascii="Times New Roman" w:hAnsi="Times New Roman" w:cs="Times New Roman"/>
            <w:color w:val="000000" w:themeColor="text1"/>
            <w:sz w:val="24"/>
            <w:szCs w:val="24"/>
            <w:rPrChange w:id="934" w:author="nayeem hasan" w:date="2020-08-19T04:23:00Z">
              <w:rPr>
                <w:rFonts w:ascii="Times New Roman" w:hAnsi="Times New Roman" w:cs="Times New Roman"/>
                <w:sz w:val="24"/>
                <w:szCs w:val="24"/>
              </w:rPr>
            </w:rPrChange>
          </w:rPr>
          <w:t>OVID</w:t>
        </w:r>
      </w:ins>
      <w:ins w:id="935" w:author="nayeem hasan" w:date="2020-08-19T03:36:00Z">
        <w:r w:rsidR="00BD5C0C" w:rsidRPr="007C2DDC">
          <w:rPr>
            <w:rFonts w:ascii="Times New Roman" w:hAnsi="Times New Roman" w:cs="Times New Roman"/>
            <w:color w:val="000000" w:themeColor="text1"/>
            <w:sz w:val="24"/>
            <w:szCs w:val="24"/>
            <w:rPrChange w:id="936" w:author="nayeem hasan" w:date="2020-08-19T04:23:00Z">
              <w:rPr>
                <w:rFonts w:ascii="Times New Roman" w:hAnsi="Times New Roman" w:cs="Times New Roman"/>
                <w:sz w:val="24"/>
                <w:szCs w:val="24"/>
              </w:rPr>
            </w:rPrChange>
          </w:rPr>
          <w:t>-19 mortality rate was defined as the number of deaths per 100 Covid-19 cases.</w:t>
        </w:r>
      </w:ins>
    </w:p>
    <w:p w14:paraId="0787F784" w14:textId="77777777" w:rsidR="00BD5C0C" w:rsidRPr="007C2DDC" w:rsidRDefault="00BD5C0C" w:rsidP="00F645FC">
      <w:pPr>
        <w:spacing w:after="0" w:line="480" w:lineRule="auto"/>
        <w:jc w:val="both"/>
        <w:rPr>
          <w:ins w:id="937" w:author="nayeem hasan" w:date="2020-08-19T03:36:00Z"/>
          <w:rFonts w:ascii="Times New Roman" w:hAnsi="Times New Roman" w:cs="Times New Roman"/>
          <w:color w:val="000000" w:themeColor="text1"/>
          <w:sz w:val="24"/>
          <w:szCs w:val="24"/>
          <w:rPrChange w:id="938" w:author="nayeem hasan" w:date="2020-08-19T04:23:00Z">
            <w:rPr>
              <w:ins w:id="939" w:author="nayeem hasan" w:date="2020-08-19T03:36:00Z"/>
              <w:rFonts w:ascii="Times New Roman" w:hAnsi="Times New Roman" w:cs="Times New Roman"/>
              <w:sz w:val="24"/>
              <w:szCs w:val="24"/>
            </w:rPr>
          </w:rPrChange>
        </w:rPr>
      </w:pPr>
    </w:p>
    <w:p w14:paraId="3E861E2D" w14:textId="0B85BF06" w:rsidR="00C4151F" w:rsidRPr="007C2DDC" w:rsidDel="00BD5C0C" w:rsidRDefault="00C4151F" w:rsidP="00F645FC">
      <w:pPr>
        <w:spacing w:after="0" w:line="480" w:lineRule="auto"/>
        <w:jc w:val="both"/>
        <w:rPr>
          <w:ins w:id="940" w:author="Haider, Najmul" w:date="2020-08-14T12:15:00Z"/>
          <w:del w:id="941" w:author="nayeem hasan" w:date="2020-08-19T03:36:00Z"/>
          <w:rFonts w:ascii="Times New Roman" w:hAnsi="Times New Roman" w:cs="Times New Roman"/>
          <w:b/>
          <w:bCs/>
          <w:color w:val="000000" w:themeColor="text1"/>
          <w:sz w:val="24"/>
          <w:szCs w:val="24"/>
          <w:rPrChange w:id="942" w:author="nayeem hasan" w:date="2020-08-19T04:23:00Z">
            <w:rPr>
              <w:ins w:id="943" w:author="Haider, Najmul" w:date="2020-08-14T12:15:00Z"/>
              <w:del w:id="944" w:author="nayeem hasan" w:date="2020-08-19T03:36:00Z"/>
              <w:rFonts w:ascii="Times New Roman" w:hAnsi="Times New Roman" w:cs="Times New Roman"/>
              <w:b/>
              <w:bCs/>
              <w:sz w:val="24"/>
              <w:szCs w:val="24"/>
            </w:rPr>
          </w:rPrChange>
        </w:rPr>
      </w:pPr>
    </w:p>
    <w:p w14:paraId="244DB0EB" w14:textId="3E1A92FB" w:rsidR="00B25ACB" w:rsidRPr="007C2DDC" w:rsidDel="00BD5C0C" w:rsidRDefault="00B25ACB" w:rsidP="00F645FC">
      <w:pPr>
        <w:spacing w:after="0" w:line="480" w:lineRule="auto"/>
        <w:jc w:val="both"/>
        <w:rPr>
          <w:del w:id="945" w:author="nayeem hasan" w:date="2020-08-19T03:36:00Z"/>
          <w:rFonts w:ascii="Times New Roman" w:hAnsi="Times New Roman" w:cs="Times New Roman"/>
          <w:b/>
          <w:bCs/>
          <w:color w:val="000000" w:themeColor="text1"/>
          <w:sz w:val="24"/>
          <w:szCs w:val="24"/>
          <w:rPrChange w:id="946" w:author="nayeem hasan" w:date="2020-08-19T04:23:00Z">
            <w:rPr>
              <w:del w:id="947" w:author="nayeem hasan" w:date="2020-08-19T03:36:00Z"/>
              <w:rFonts w:ascii="Times New Roman" w:hAnsi="Times New Roman" w:cs="Times New Roman"/>
              <w:b/>
              <w:bCs/>
              <w:sz w:val="24"/>
              <w:szCs w:val="24"/>
            </w:rPr>
          </w:rPrChange>
        </w:rPr>
      </w:pPr>
      <w:del w:id="948" w:author="nayeem hasan" w:date="2020-08-19T03:36:00Z">
        <w:r w:rsidRPr="007C2DDC" w:rsidDel="00BD5C0C">
          <w:rPr>
            <w:rFonts w:ascii="Times New Roman" w:hAnsi="Times New Roman" w:cs="Times New Roman"/>
            <w:b/>
            <w:bCs/>
            <w:color w:val="000000" w:themeColor="text1"/>
            <w:sz w:val="24"/>
            <w:szCs w:val="24"/>
            <w:rPrChange w:id="949" w:author="nayeem hasan" w:date="2020-08-19T04:23:00Z">
              <w:rPr>
                <w:rFonts w:ascii="Times New Roman" w:hAnsi="Times New Roman" w:cs="Times New Roman"/>
                <w:b/>
                <w:bCs/>
                <w:sz w:val="24"/>
                <w:szCs w:val="24"/>
              </w:rPr>
            </w:rPrChange>
          </w:rPr>
          <w:delText>Outcome variable</w:delText>
        </w:r>
      </w:del>
    </w:p>
    <w:p w14:paraId="3775173E" w14:textId="2A2EA53D" w:rsidR="00711720" w:rsidRPr="007C2DDC" w:rsidDel="00BD5C0C" w:rsidRDefault="00B25ACB" w:rsidP="00F645FC">
      <w:pPr>
        <w:spacing w:after="0" w:line="480" w:lineRule="auto"/>
        <w:jc w:val="both"/>
        <w:rPr>
          <w:del w:id="950" w:author="nayeem hasan" w:date="2020-08-19T03:36:00Z"/>
          <w:rFonts w:ascii="Times New Roman" w:hAnsi="Times New Roman" w:cs="Times New Roman"/>
          <w:color w:val="000000" w:themeColor="text1"/>
          <w:sz w:val="24"/>
          <w:szCs w:val="24"/>
          <w:shd w:val="clear" w:color="auto" w:fill="FFFFFF"/>
          <w:rPrChange w:id="951" w:author="nayeem hasan" w:date="2020-08-19T04:23:00Z">
            <w:rPr>
              <w:del w:id="952" w:author="nayeem hasan" w:date="2020-08-19T03:36:00Z"/>
              <w:rFonts w:ascii="Times New Roman" w:hAnsi="Times New Roman" w:cs="Times New Roman"/>
              <w:color w:val="000000"/>
              <w:sz w:val="24"/>
              <w:szCs w:val="24"/>
              <w:shd w:val="clear" w:color="auto" w:fill="FFFFFF"/>
            </w:rPr>
          </w:rPrChange>
        </w:rPr>
      </w:pPr>
      <w:del w:id="953" w:author="nayeem hasan" w:date="2020-08-19T03:36:00Z">
        <w:r w:rsidRPr="007C2DDC" w:rsidDel="00BD5C0C">
          <w:rPr>
            <w:rFonts w:ascii="Times New Roman" w:hAnsi="Times New Roman" w:cs="Times New Roman"/>
            <w:color w:val="000000" w:themeColor="text1"/>
            <w:sz w:val="24"/>
            <w:szCs w:val="24"/>
            <w:rPrChange w:id="954" w:author="nayeem hasan" w:date="2020-08-19T04:23:00Z">
              <w:rPr>
                <w:rFonts w:ascii="Times New Roman" w:hAnsi="Times New Roman" w:cs="Times New Roman"/>
                <w:sz w:val="24"/>
                <w:szCs w:val="24"/>
              </w:rPr>
            </w:rPrChange>
          </w:rPr>
          <w:delText xml:space="preserve">In this study, </w:delText>
        </w:r>
        <w:r w:rsidR="00A66AB7" w:rsidRPr="007C2DDC" w:rsidDel="00BD5C0C">
          <w:rPr>
            <w:rFonts w:ascii="Times New Roman" w:hAnsi="Times New Roman" w:cs="Times New Roman"/>
            <w:color w:val="000000" w:themeColor="text1"/>
            <w:sz w:val="24"/>
            <w:szCs w:val="24"/>
            <w:rPrChange w:id="955" w:author="nayeem hasan" w:date="2020-08-19T04:23:00Z">
              <w:rPr>
                <w:rFonts w:ascii="Times New Roman" w:hAnsi="Times New Roman" w:cs="Times New Roman"/>
                <w:sz w:val="24"/>
                <w:szCs w:val="24"/>
              </w:rPr>
            </w:rPrChange>
          </w:rPr>
          <w:delText>CFR</w:delText>
        </w:r>
        <w:r w:rsidRPr="007C2DDC" w:rsidDel="00BD5C0C">
          <w:rPr>
            <w:rFonts w:ascii="Times New Roman" w:hAnsi="Times New Roman" w:cs="Times New Roman"/>
            <w:color w:val="000000" w:themeColor="text1"/>
            <w:sz w:val="24"/>
            <w:szCs w:val="24"/>
            <w:rPrChange w:id="956" w:author="nayeem hasan" w:date="2020-08-19T04:23:00Z">
              <w:rPr>
                <w:rFonts w:ascii="Times New Roman" w:hAnsi="Times New Roman" w:cs="Times New Roman"/>
                <w:sz w:val="24"/>
                <w:szCs w:val="24"/>
              </w:rPr>
            </w:rPrChange>
          </w:rPr>
          <w:delText xml:space="preserve"> w</w:delText>
        </w:r>
        <w:r w:rsidR="00EB2274" w:rsidRPr="007C2DDC" w:rsidDel="00BD5C0C">
          <w:rPr>
            <w:rFonts w:ascii="Times New Roman" w:hAnsi="Times New Roman" w:cs="Times New Roman"/>
            <w:color w:val="000000" w:themeColor="text1"/>
            <w:sz w:val="24"/>
            <w:szCs w:val="24"/>
            <w:rPrChange w:id="957" w:author="nayeem hasan" w:date="2020-08-19T04:23:00Z">
              <w:rPr>
                <w:rFonts w:ascii="Times New Roman" w:hAnsi="Times New Roman" w:cs="Times New Roman"/>
                <w:sz w:val="24"/>
                <w:szCs w:val="24"/>
              </w:rPr>
            </w:rPrChange>
          </w:rPr>
          <w:delText>as</w:delText>
        </w:r>
        <w:r w:rsidRPr="007C2DDC" w:rsidDel="00BD5C0C">
          <w:rPr>
            <w:rFonts w:ascii="Times New Roman" w:hAnsi="Times New Roman" w:cs="Times New Roman"/>
            <w:color w:val="000000" w:themeColor="text1"/>
            <w:sz w:val="24"/>
            <w:szCs w:val="24"/>
            <w:rPrChange w:id="958" w:author="nayeem hasan" w:date="2020-08-19T04:23:00Z">
              <w:rPr>
                <w:rFonts w:ascii="Times New Roman" w:hAnsi="Times New Roman" w:cs="Times New Roman"/>
                <w:sz w:val="24"/>
                <w:szCs w:val="24"/>
              </w:rPr>
            </w:rPrChange>
          </w:rPr>
          <w:delText xml:space="preserve"> taken as </w:delText>
        </w:r>
        <w:r w:rsidR="00390111" w:rsidRPr="007C2DDC" w:rsidDel="00BD5C0C">
          <w:rPr>
            <w:rFonts w:ascii="Times New Roman" w:hAnsi="Times New Roman" w:cs="Times New Roman"/>
            <w:color w:val="000000" w:themeColor="text1"/>
            <w:sz w:val="24"/>
            <w:szCs w:val="24"/>
            <w:rPrChange w:id="959" w:author="nayeem hasan" w:date="2020-08-19T04:23:00Z">
              <w:rPr>
                <w:rFonts w:ascii="Times New Roman" w:hAnsi="Times New Roman" w:cs="Times New Roman"/>
                <w:sz w:val="24"/>
                <w:szCs w:val="24"/>
              </w:rPr>
            </w:rPrChange>
          </w:rPr>
          <w:delText>the</w:delText>
        </w:r>
        <w:r w:rsidR="005A64CA" w:rsidRPr="007C2DDC" w:rsidDel="00BD5C0C">
          <w:rPr>
            <w:rFonts w:ascii="Times New Roman" w:hAnsi="Times New Roman" w:cs="Times New Roman"/>
            <w:color w:val="000000" w:themeColor="text1"/>
            <w:sz w:val="24"/>
            <w:szCs w:val="24"/>
            <w:rPrChange w:id="960" w:author="nayeem hasan" w:date="2020-08-19T04:23:00Z">
              <w:rPr>
                <w:rFonts w:ascii="Times New Roman" w:hAnsi="Times New Roman" w:cs="Times New Roman"/>
                <w:sz w:val="24"/>
                <w:szCs w:val="24"/>
              </w:rPr>
            </w:rPrChange>
          </w:rPr>
          <w:delText xml:space="preserve"> main </w:delText>
        </w:r>
        <w:r w:rsidRPr="007C2DDC" w:rsidDel="00BD5C0C">
          <w:rPr>
            <w:rFonts w:ascii="Times New Roman" w:hAnsi="Times New Roman" w:cs="Times New Roman"/>
            <w:color w:val="000000" w:themeColor="text1"/>
            <w:sz w:val="24"/>
            <w:szCs w:val="24"/>
            <w:rPrChange w:id="961" w:author="nayeem hasan" w:date="2020-08-19T04:23:00Z">
              <w:rPr>
                <w:rFonts w:ascii="Times New Roman" w:hAnsi="Times New Roman" w:cs="Times New Roman"/>
                <w:sz w:val="24"/>
                <w:szCs w:val="24"/>
              </w:rPr>
            </w:rPrChange>
          </w:rPr>
          <w:delText>outcome variable</w:delText>
        </w:r>
        <w:r w:rsidR="00E71EF5" w:rsidRPr="007C2DDC" w:rsidDel="00BD5C0C">
          <w:rPr>
            <w:rFonts w:ascii="Times New Roman" w:hAnsi="Times New Roman" w:cs="Times New Roman"/>
            <w:color w:val="000000" w:themeColor="text1"/>
            <w:sz w:val="24"/>
            <w:szCs w:val="24"/>
            <w:rPrChange w:id="962" w:author="nayeem hasan" w:date="2020-08-19T04:23:00Z">
              <w:rPr>
                <w:rFonts w:ascii="Times New Roman" w:hAnsi="Times New Roman" w:cs="Times New Roman"/>
                <w:sz w:val="24"/>
                <w:szCs w:val="24"/>
              </w:rPr>
            </w:rPrChange>
          </w:rPr>
          <w:delText xml:space="preserve"> and </w:delText>
        </w:r>
        <w:r w:rsidR="00E71EF5" w:rsidRPr="007C2DDC" w:rsidDel="00BD5C0C">
          <w:rPr>
            <w:rFonts w:ascii="Times New Roman" w:hAnsi="Times New Roman" w:cs="Times New Roman"/>
            <w:color w:val="000000" w:themeColor="text1"/>
            <w:sz w:val="24"/>
            <w:szCs w:val="24"/>
            <w:shd w:val="clear" w:color="auto" w:fill="FFFFFF"/>
            <w:rPrChange w:id="963" w:author="nayeem hasan" w:date="2020-08-19T04:23:00Z">
              <w:rPr>
                <w:rFonts w:ascii="Times New Roman" w:hAnsi="Times New Roman" w:cs="Times New Roman"/>
                <w:color w:val="000000"/>
                <w:sz w:val="24"/>
                <w:szCs w:val="24"/>
                <w:shd w:val="clear" w:color="auto" w:fill="FFFFFF"/>
              </w:rPr>
            </w:rPrChange>
          </w:rPr>
          <w:delText xml:space="preserve">the following </w:delText>
        </w:r>
        <w:r w:rsidR="00E4600C" w:rsidRPr="007C2DDC" w:rsidDel="00BD5C0C">
          <w:rPr>
            <w:rFonts w:ascii="Times New Roman" w:hAnsi="Times New Roman" w:cs="Times New Roman"/>
            <w:color w:val="000000" w:themeColor="text1"/>
            <w:sz w:val="24"/>
            <w:szCs w:val="24"/>
            <w:shd w:val="clear" w:color="auto" w:fill="FFFFFF"/>
            <w:rPrChange w:id="964" w:author="nayeem hasan" w:date="2020-08-19T04:23:00Z">
              <w:rPr>
                <w:rFonts w:ascii="Times New Roman" w:hAnsi="Times New Roman" w:cs="Times New Roman"/>
                <w:color w:val="000000"/>
                <w:sz w:val="24"/>
                <w:szCs w:val="24"/>
                <w:shd w:val="clear" w:color="auto" w:fill="FFFFFF"/>
              </w:rPr>
            </w:rPrChange>
          </w:rPr>
          <w:delText>t</w:delText>
        </w:r>
        <w:r w:rsidR="00711720" w:rsidRPr="007C2DDC" w:rsidDel="00BD5C0C">
          <w:rPr>
            <w:rFonts w:ascii="Times New Roman" w:hAnsi="Times New Roman" w:cs="Times New Roman"/>
            <w:color w:val="000000" w:themeColor="text1"/>
            <w:sz w:val="24"/>
            <w:szCs w:val="24"/>
            <w:shd w:val="clear" w:color="auto" w:fill="FFFFFF"/>
            <w:rPrChange w:id="965" w:author="nayeem hasan" w:date="2020-08-19T04:23:00Z">
              <w:rPr>
                <w:rFonts w:ascii="Times New Roman" w:hAnsi="Times New Roman" w:cs="Times New Roman"/>
                <w:color w:val="000000"/>
                <w:sz w:val="24"/>
                <w:szCs w:val="24"/>
                <w:shd w:val="clear" w:color="auto" w:fill="FFFFFF"/>
              </w:rPr>
            </w:rPrChange>
          </w:rPr>
          <w:delText xml:space="preserve">he formula </w:delText>
        </w:r>
        <w:r w:rsidR="00E71EF5" w:rsidRPr="007C2DDC" w:rsidDel="00BD5C0C">
          <w:rPr>
            <w:rFonts w:ascii="Times New Roman" w:hAnsi="Times New Roman" w:cs="Times New Roman"/>
            <w:color w:val="000000" w:themeColor="text1"/>
            <w:sz w:val="24"/>
            <w:szCs w:val="24"/>
            <w:shd w:val="clear" w:color="auto" w:fill="FFFFFF"/>
            <w:rPrChange w:id="966" w:author="nayeem hasan" w:date="2020-08-19T04:23:00Z">
              <w:rPr>
                <w:rFonts w:ascii="Times New Roman" w:hAnsi="Times New Roman" w:cs="Times New Roman"/>
                <w:color w:val="000000"/>
                <w:sz w:val="24"/>
                <w:szCs w:val="24"/>
                <w:shd w:val="clear" w:color="auto" w:fill="FFFFFF"/>
              </w:rPr>
            </w:rPrChange>
          </w:rPr>
          <w:delText>was</w:delText>
        </w:r>
        <w:r w:rsidR="00711720" w:rsidRPr="007C2DDC" w:rsidDel="00BD5C0C">
          <w:rPr>
            <w:rFonts w:ascii="Times New Roman" w:hAnsi="Times New Roman" w:cs="Times New Roman"/>
            <w:color w:val="000000" w:themeColor="text1"/>
            <w:sz w:val="24"/>
            <w:szCs w:val="24"/>
            <w:shd w:val="clear" w:color="auto" w:fill="FFFFFF"/>
            <w:rPrChange w:id="967" w:author="nayeem hasan" w:date="2020-08-19T04:23:00Z">
              <w:rPr>
                <w:rFonts w:ascii="Times New Roman" w:hAnsi="Times New Roman" w:cs="Times New Roman"/>
                <w:color w:val="000000"/>
                <w:sz w:val="24"/>
                <w:szCs w:val="24"/>
                <w:shd w:val="clear" w:color="auto" w:fill="FFFFFF"/>
              </w:rPr>
            </w:rPrChange>
          </w:rPr>
          <w:delText xml:space="preserve"> used to measure CFR</w:delText>
        </w:r>
        <w:r w:rsidR="00E71EF5" w:rsidRPr="007C2DDC" w:rsidDel="00BD5C0C">
          <w:rPr>
            <w:rFonts w:ascii="Times New Roman" w:hAnsi="Times New Roman" w:cs="Times New Roman"/>
            <w:color w:val="000000" w:themeColor="text1"/>
            <w:sz w:val="24"/>
            <w:szCs w:val="24"/>
            <w:shd w:val="clear" w:color="auto" w:fill="FFFFFF"/>
            <w:rPrChange w:id="968" w:author="nayeem hasan" w:date="2020-08-19T04:23:00Z">
              <w:rPr>
                <w:rFonts w:ascii="Times New Roman" w:hAnsi="Times New Roman" w:cs="Times New Roman"/>
                <w:color w:val="000000"/>
                <w:sz w:val="24"/>
                <w:szCs w:val="24"/>
                <w:shd w:val="clear" w:color="auto" w:fill="FFFFFF"/>
              </w:rPr>
            </w:rPrChange>
          </w:rPr>
          <w:delText>.</w:delText>
        </w:r>
      </w:del>
    </w:p>
    <w:p w14:paraId="5388F4EC" w14:textId="0DEC867B" w:rsidR="00B25ACB" w:rsidRPr="007C2DDC" w:rsidDel="00BD5C0C" w:rsidRDefault="00A078CD" w:rsidP="00F645FC">
      <w:pPr>
        <w:spacing w:after="0" w:line="480" w:lineRule="auto"/>
        <w:jc w:val="both"/>
        <w:rPr>
          <w:del w:id="969" w:author="nayeem hasan" w:date="2020-08-19T03:36:00Z"/>
          <w:rFonts w:ascii="Times New Roman" w:hAnsi="Times New Roman" w:cs="Times New Roman"/>
          <w:color w:val="000000" w:themeColor="text1"/>
          <w:sz w:val="24"/>
          <w:szCs w:val="24"/>
          <w:shd w:val="clear" w:color="auto" w:fill="FFFFFF"/>
          <w:rPrChange w:id="970" w:author="nayeem hasan" w:date="2020-08-19T04:23:00Z">
            <w:rPr>
              <w:del w:id="971" w:author="nayeem hasan" w:date="2020-08-19T03:36:00Z"/>
              <w:rFonts w:ascii="Times New Roman" w:hAnsi="Times New Roman" w:cs="Times New Roman"/>
              <w:color w:val="000000"/>
              <w:sz w:val="24"/>
              <w:szCs w:val="24"/>
              <w:shd w:val="clear" w:color="auto" w:fill="FFFFFF"/>
            </w:rPr>
          </w:rPrChange>
        </w:rPr>
      </w:pPr>
      <w:commentRangeStart w:id="972"/>
      <m:oMathPara>
        <m:oMath>
          <m:r>
            <w:del w:id="973" w:author="nayeem hasan" w:date="2020-08-19T03:36:00Z">
              <m:rPr>
                <m:sty m:val="p"/>
              </m:rPr>
              <w:rPr>
                <w:rFonts w:ascii="Cambria Math" w:hAnsi="Cambria Math" w:cs="Times New Roman"/>
                <w:color w:val="000000" w:themeColor="text1"/>
                <w:sz w:val="24"/>
                <w:szCs w:val="24"/>
                <w:shd w:val="clear" w:color="auto" w:fill="FFFFFF"/>
                <w:rPrChange w:id="974" w:author="nayeem hasan" w:date="2020-08-19T04:23:00Z">
                  <w:rPr>
                    <w:rFonts w:ascii="Cambria Math" w:hAnsi="Cambria Math" w:cs="Times New Roman"/>
                    <w:color w:val="000000"/>
                    <w:sz w:val="24"/>
                    <w:szCs w:val="24"/>
                    <w:shd w:val="clear" w:color="auto" w:fill="FFFFFF"/>
                  </w:rPr>
                </w:rPrChange>
              </w:rPr>
              <m:t>CFR </m:t>
            </w:del>
          </m:r>
          <m:d>
            <m:dPr>
              <m:ctrlPr>
                <w:del w:id="975" w:author="nayeem hasan" w:date="2020-08-19T03:36:00Z">
                  <w:rPr>
                    <w:rFonts w:ascii="Cambria Math" w:hAnsi="Cambria Math" w:cs="Times New Roman"/>
                    <w:color w:val="000000" w:themeColor="text1"/>
                    <w:sz w:val="24"/>
                    <w:szCs w:val="24"/>
                    <w:shd w:val="clear" w:color="auto" w:fill="FFFFFF"/>
                    <w:rPrChange w:id="976" w:author="nayeem hasan" w:date="2020-08-19T04:23:00Z">
                      <w:rPr>
                        <w:rFonts w:ascii="Cambria Math" w:hAnsi="Cambria Math" w:cs="Times New Roman"/>
                        <w:color w:val="000000"/>
                        <w:sz w:val="24"/>
                        <w:szCs w:val="24"/>
                        <w:shd w:val="clear" w:color="auto" w:fill="FFFFFF"/>
                      </w:rPr>
                    </w:rPrChange>
                  </w:rPr>
                </w:del>
              </m:ctrlPr>
            </m:dPr>
            <m:e>
              <m:r>
                <w:del w:id="977" w:author="nayeem hasan" w:date="2020-08-19T03:36:00Z">
                  <m:rPr>
                    <m:sty m:val="p"/>
                  </m:rPr>
                  <w:rPr>
                    <w:rFonts w:ascii="Cambria Math" w:hAnsi="Cambria Math" w:cs="Times New Roman"/>
                    <w:color w:val="000000" w:themeColor="text1"/>
                    <w:sz w:val="24"/>
                    <w:szCs w:val="24"/>
                    <w:shd w:val="clear" w:color="auto" w:fill="FFFFFF"/>
                    <w:rPrChange w:id="978" w:author="nayeem hasan" w:date="2020-08-19T04:23:00Z">
                      <w:rPr>
                        <w:rFonts w:ascii="Cambria Math" w:hAnsi="Cambria Math" w:cs="Times New Roman"/>
                        <w:color w:val="000000"/>
                        <w:sz w:val="24"/>
                        <w:szCs w:val="24"/>
                        <w:shd w:val="clear" w:color="auto" w:fill="FFFFFF"/>
                      </w:rPr>
                    </w:rPrChange>
                  </w:rPr>
                  <m:t>%</m:t>
                </w:del>
              </m:r>
            </m:e>
          </m:d>
          <m:r>
            <w:del w:id="979" w:author="nayeem hasan" w:date="2020-08-19T03:36:00Z">
              <m:rPr>
                <m:sty m:val="p"/>
              </m:rPr>
              <w:rPr>
                <w:rFonts w:ascii="Cambria Math" w:hAnsi="Cambria Math" w:cs="Times New Roman"/>
                <w:color w:val="000000" w:themeColor="text1"/>
                <w:sz w:val="24"/>
                <w:szCs w:val="24"/>
                <w:shd w:val="clear" w:color="auto" w:fill="FFFFFF"/>
                <w:rPrChange w:id="980" w:author="nayeem hasan" w:date="2020-08-19T04:23:00Z">
                  <w:rPr>
                    <w:rFonts w:ascii="Cambria Math" w:hAnsi="Cambria Math" w:cs="Times New Roman"/>
                    <w:color w:val="000000"/>
                    <w:sz w:val="24"/>
                    <w:szCs w:val="24"/>
                    <w:shd w:val="clear" w:color="auto" w:fill="FFFFFF"/>
                  </w:rPr>
                </w:rPrChange>
              </w:rPr>
              <m:t xml:space="preserve">= </m:t>
            </w:del>
          </m:r>
          <m:f>
            <m:fPr>
              <m:ctrlPr>
                <w:del w:id="981" w:author="nayeem hasan" w:date="2020-08-19T03:36:00Z">
                  <w:rPr>
                    <w:rFonts w:ascii="Cambria Math" w:hAnsi="Cambria Math" w:cs="Times New Roman"/>
                    <w:i/>
                    <w:color w:val="000000" w:themeColor="text1"/>
                    <w:sz w:val="24"/>
                    <w:szCs w:val="24"/>
                    <w:shd w:val="clear" w:color="auto" w:fill="FFFFFF"/>
                    <w:rPrChange w:id="982" w:author="nayeem hasan" w:date="2020-08-19T04:23:00Z">
                      <w:rPr>
                        <w:rFonts w:ascii="Cambria Math" w:hAnsi="Cambria Math" w:cs="Times New Roman"/>
                        <w:i/>
                        <w:color w:val="000000"/>
                        <w:sz w:val="24"/>
                        <w:szCs w:val="24"/>
                        <w:shd w:val="clear" w:color="auto" w:fill="FFFFFF"/>
                      </w:rPr>
                    </w:rPrChange>
                  </w:rPr>
                </w:del>
              </m:ctrlPr>
            </m:fPr>
            <m:num>
              <m:r>
                <w:del w:id="983" w:author="nayeem hasan" w:date="2020-08-19T03:36:00Z">
                  <m:rPr>
                    <m:sty m:val="p"/>
                  </m:rPr>
                  <w:rPr>
                    <w:rFonts w:ascii="Cambria Math" w:hAnsi="Cambria Math" w:cs="Times New Roman"/>
                    <w:color w:val="000000" w:themeColor="text1"/>
                    <w:sz w:val="24"/>
                    <w:szCs w:val="24"/>
                    <w:shd w:val="clear" w:color="auto" w:fill="FFFFFF"/>
                    <w:rPrChange w:id="984" w:author="nayeem hasan" w:date="2020-08-19T04:23:00Z">
                      <w:rPr>
                        <w:rFonts w:ascii="Cambria Math" w:hAnsi="Cambria Math" w:cs="Times New Roman"/>
                        <w:color w:val="000000"/>
                        <w:sz w:val="24"/>
                        <w:szCs w:val="24"/>
                        <w:shd w:val="clear" w:color="auto" w:fill="FFFFFF"/>
                      </w:rPr>
                    </w:rPrChange>
                  </w:rPr>
                  <m:t>Number of deaths due to COVID-19</m:t>
                </w:del>
              </m:r>
            </m:num>
            <m:den>
              <m:r>
                <w:del w:id="985" w:author="nayeem hasan" w:date="2020-08-19T03:36:00Z">
                  <m:rPr>
                    <m:sty m:val="p"/>
                  </m:rPr>
                  <w:rPr>
                    <w:rFonts w:ascii="Cambria Math" w:hAnsi="Cambria Math" w:cs="Times New Roman"/>
                    <w:color w:val="000000" w:themeColor="text1"/>
                    <w:sz w:val="24"/>
                    <w:szCs w:val="24"/>
                    <w:shd w:val="clear" w:color="auto" w:fill="FFFFFF"/>
                    <w:rPrChange w:id="986" w:author="nayeem hasan" w:date="2020-08-19T04:23:00Z">
                      <w:rPr>
                        <w:rFonts w:ascii="Cambria Math" w:hAnsi="Cambria Math" w:cs="Times New Roman"/>
                        <w:color w:val="000000"/>
                        <w:sz w:val="24"/>
                        <w:szCs w:val="24"/>
                        <w:shd w:val="clear" w:color="auto" w:fill="FFFFFF"/>
                      </w:rPr>
                    </w:rPrChange>
                  </w:rPr>
                  <m:t>Number of cases of COVID-19</m:t>
                </w:del>
              </m:r>
            </m:den>
          </m:f>
          <m:r>
            <w:del w:id="987" w:author="nayeem hasan" w:date="2020-08-19T03:36:00Z">
              <w:rPr>
                <w:rFonts w:ascii="Cambria Math" w:hAnsi="Cambria Math" w:cs="Times New Roman"/>
                <w:color w:val="000000" w:themeColor="text1"/>
                <w:sz w:val="24"/>
                <w:szCs w:val="24"/>
                <w:shd w:val="clear" w:color="auto" w:fill="FFFFFF"/>
                <w:rPrChange w:id="988" w:author="nayeem hasan" w:date="2020-08-19T04:23:00Z">
                  <w:rPr>
                    <w:rFonts w:ascii="Cambria Math" w:hAnsi="Cambria Math" w:cs="Times New Roman"/>
                    <w:color w:val="000000"/>
                    <w:sz w:val="24"/>
                    <w:szCs w:val="24"/>
                    <w:shd w:val="clear" w:color="auto" w:fill="FFFFFF"/>
                  </w:rPr>
                </w:rPrChange>
              </w:rPr>
              <m:t xml:space="preserve"> </m:t>
            </w:del>
          </m:r>
          <m:r>
            <w:del w:id="989" w:author="nayeem hasan" w:date="2020-08-19T03:36:00Z">
              <m:rPr>
                <m:sty m:val="p"/>
              </m:rPr>
              <w:rPr>
                <w:rFonts w:ascii="Cambria Math" w:hAnsi="Cambria Math" w:cs="Times New Roman"/>
                <w:color w:val="000000" w:themeColor="text1"/>
                <w:sz w:val="24"/>
                <w:szCs w:val="24"/>
                <w:shd w:val="clear" w:color="auto" w:fill="FFFFFF"/>
                <w:rPrChange w:id="990" w:author="nayeem hasan" w:date="2020-08-19T04:23:00Z">
                  <w:rPr>
                    <w:rFonts w:ascii="Cambria Math" w:hAnsi="Cambria Math" w:cs="Times New Roman"/>
                    <w:color w:val="000000"/>
                    <w:sz w:val="24"/>
                    <w:szCs w:val="24"/>
                    <w:shd w:val="clear" w:color="auto" w:fill="FFFFFF"/>
                  </w:rPr>
                </w:rPrChange>
              </w:rPr>
              <m:t>×100</m:t>
            </w:del>
          </m:r>
          <w:commentRangeEnd w:id="972"/>
          <m:r>
            <w:del w:id="991" w:author="nayeem hasan" w:date="2020-08-19T03:36:00Z">
              <m:rPr>
                <m:sty m:val="p"/>
              </m:rPr>
              <w:rPr>
                <w:rStyle w:val="CommentReference"/>
                <w:rFonts w:ascii="Cambria Math" w:hAnsi="Cambria Math" w:cs="Times New Roman"/>
                <w:color w:val="000000" w:themeColor="text1"/>
                <w:sz w:val="24"/>
                <w:szCs w:val="24"/>
                <w:rPrChange w:id="992" w:author="nayeem hasan" w:date="2020-08-19T04:23:00Z">
                  <w:rPr>
                    <w:rStyle w:val="CommentReference"/>
                  </w:rPr>
                </w:rPrChange>
              </w:rPr>
              <w:commentReference w:id="972"/>
            </w:del>
          </m:r>
        </m:oMath>
      </m:oMathPara>
    </w:p>
    <w:p w14:paraId="4828DB80" w14:textId="77777777" w:rsidR="00B25ACB" w:rsidRPr="007C2DDC" w:rsidRDefault="00B25ACB" w:rsidP="00F645FC">
      <w:pPr>
        <w:spacing w:after="0" w:line="480" w:lineRule="auto"/>
        <w:jc w:val="both"/>
        <w:rPr>
          <w:rFonts w:ascii="Times New Roman" w:hAnsi="Times New Roman" w:cs="Times New Roman"/>
          <w:b/>
          <w:bCs/>
          <w:color w:val="000000" w:themeColor="text1"/>
          <w:sz w:val="24"/>
          <w:szCs w:val="24"/>
          <w:rPrChange w:id="993" w:author="nayeem hasan" w:date="2020-08-19T04:23:00Z">
            <w:rPr>
              <w:rFonts w:ascii="Times New Roman" w:hAnsi="Times New Roman" w:cs="Times New Roman"/>
              <w:b/>
              <w:bCs/>
              <w:sz w:val="24"/>
              <w:szCs w:val="24"/>
            </w:rPr>
          </w:rPrChange>
        </w:rPr>
      </w:pPr>
      <w:r w:rsidRPr="007C2DDC">
        <w:rPr>
          <w:rFonts w:ascii="Times New Roman" w:hAnsi="Times New Roman" w:cs="Times New Roman"/>
          <w:b/>
          <w:bCs/>
          <w:color w:val="000000" w:themeColor="text1"/>
          <w:sz w:val="24"/>
          <w:szCs w:val="24"/>
          <w:rPrChange w:id="994" w:author="nayeem hasan" w:date="2020-08-19T04:23:00Z">
            <w:rPr>
              <w:rFonts w:ascii="Times New Roman" w:hAnsi="Times New Roman" w:cs="Times New Roman"/>
              <w:b/>
              <w:bCs/>
              <w:sz w:val="24"/>
              <w:szCs w:val="24"/>
            </w:rPr>
          </w:rPrChange>
        </w:rPr>
        <w:t>Predictor variables</w:t>
      </w:r>
    </w:p>
    <w:p w14:paraId="62798834" w14:textId="092024C6" w:rsidR="00B25ACB" w:rsidRPr="007C2DDC" w:rsidRDefault="00E71EF5" w:rsidP="00F645FC">
      <w:pPr>
        <w:spacing w:after="0" w:line="480" w:lineRule="auto"/>
        <w:jc w:val="both"/>
        <w:rPr>
          <w:rFonts w:ascii="Times New Roman" w:hAnsi="Times New Roman" w:cs="Times New Roman"/>
          <w:color w:val="000000" w:themeColor="text1"/>
          <w:sz w:val="24"/>
          <w:szCs w:val="24"/>
          <w:rPrChange w:id="995"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996" w:author="nayeem hasan" w:date="2020-08-19T04:23:00Z">
            <w:rPr>
              <w:rFonts w:ascii="Times New Roman" w:hAnsi="Times New Roman" w:cs="Times New Roman"/>
              <w:sz w:val="24"/>
              <w:szCs w:val="24"/>
            </w:rPr>
          </w:rPrChange>
        </w:rPr>
        <w:t>We used several</w:t>
      </w:r>
      <w:r w:rsidR="00B25ACB" w:rsidRPr="007C2DDC">
        <w:rPr>
          <w:rFonts w:ascii="Times New Roman" w:hAnsi="Times New Roman" w:cs="Times New Roman"/>
          <w:color w:val="000000" w:themeColor="text1"/>
          <w:sz w:val="24"/>
          <w:szCs w:val="24"/>
          <w:rPrChange w:id="997" w:author="nayeem hasan" w:date="2020-08-19T04:23:00Z">
            <w:rPr>
              <w:rFonts w:ascii="Times New Roman" w:hAnsi="Times New Roman" w:cs="Times New Roman"/>
              <w:sz w:val="24"/>
              <w:szCs w:val="24"/>
            </w:rPr>
          </w:rPrChange>
        </w:rPr>
        <w:t xml:space="preserve"> predictors</w:t>
      </w:r>
      <w:r w:rsidRPr="007C2DDC">
        <w:rPr>
          <w:rFonts w:ascii="Times New Roman" w:hAnsi="Times New Roman" w:cs="Times New Roman"/>
          <w:color w:val="000000" w:themeColor="text1"/>
          <w:sz w:val="24"/>
          <w:szCs w:val="24"/>
          <w:rPrChange w:id="998" w:author="nayeem hasan" w:date="2020-08-19T04:23:00Z">
            <w:rPr>
              <w:rFonts w:ascii="Times New Roman" w:hAnsi="Times New Roman" w:cs="Times New Roman"/>
              <w:sz w:val="24"/>
              <w:szCs w:val="24"/>
            </w:rPr>
          </w:rPrChange>
        </w:rPr>
        <w:t xml:space="preserve"> such as </w:t>
      </w:r>
      <w:r w:rsidR="00B25ACB" w:rsidRPr="007C2DDC">
        <w:rPr>
          <w:rFonts w:ascii="Times New Roman" w:hAnsi="Times New Roman" w:cs="Times New Roman"/>
          <w:color w:val="000000" w:themeColor="text1"/>
          <w:sz w:val="24"/>
          <w:szCs w:val="24"/>
          <w:rPrChange w:id="999" w:author="nayeem hasan" w:date="2020-08-19T04:23:00Z">
            <w:rPr>
              <w:rFonts w:ascii="Times New Roman" w:hAnsi="Times New Roman" w:cs="Times New Roman"/>
              <w:sz w:val="24"/>
              <w:szCs w:val="24"/>
            </w:rPr>
          </w:rPrChange>
        </w:rPr>
        <w:t>population density</w:t>
      </w:r>
      <w:ins w:id="1000" w:author="Haider, Najmul" w:date="2020-08-14T12:16:00Z">
        <w:r w:rsidR="00111A35" w:rsidRPr="007C2DDC">
          <w:rPr>
            <w:rFonts w:ascii="Times New Roman" w:hAnsi="Times New Roman" w:cs="Times New Roman"/>
            <w:color w:val="000000" w:themeColor="text1"/>
            <w:sz w:val="24"/>
            <w:szCs w:val="24"/>
            <w:rPrChange w:id="1001" w:author="nayeem hasan" w:date="2020-08-19T04:23:00Z">
              <w:rPr>
                <w:rFonts w:ascii="Times New Roman" w:hAnsi="Times New Roman" w:cs="Times New Roman"/>
                <w:sz w:val="24"/>
                <w:szCs w:val="24"/>
              </w:rPr>
            </w:rPrChange>
          </w:rPr>
          <w:t xml:space="preserve"> </w:t>
        </w:r>
      </w:ins>
      <w:r w:rsidR="00B25ACB" w:rsidRPr="007C2DDC">
        <w:rPr>
          <w:rFonts w:ascii="Times New Roman" w:hAnsi="Times New Roman" w:cs="Times New Roman"/>
          <w:color w:val="000000" w:themeColor="text1"/>
          <w:sz w:val="24"/>
          <w:szCs w:val="24"/>
          <w:rPrChange w:id="1002" w:author="nayeem hasan" w:date="2020-08-19T04:23:00Z">
            <w:rPr>
              <w:rFonts w:ascii="Times New Roman" w:hAnsi="Times New Roman" w:cs="Times New Roman"/>
              <w:sz w:val="24"/>
              <w:szCs w:val="24"/>
            </w:rPr>
          </w:rPrChange>
        </w:rPr>
        <w:fldChar w:fldCharType="begin" w:fldLock="1"/>
      </w:r>
      <w:r w:rsidR="00F42DDA" w:rsidRPr="007C2DDC">
        <w:rPr>
          <w:rFonts w:ascii="Times New Roman" w:hAnsi="Times New Roman" w:cs="Times New Roman"/>
          <w:color w:val="000000" w:themeColor="text1"/>
          <w:sz w:val="24"/>
          <w:szCs w:val="24"/>
          <w:rPrChange w:id="1003" w:author="nayeem hasan" w:date="2020-08-19T04:23:00Z">
            <w:rPr>
              <w:rFonts w:ascii="Times New Roman" w:hAnsi="Times New Roman" w:cs="Times New Roman"/>
              <w:sz w:val="24"/>
              <w:szCs w:val="24"/>
            </w:rPr>
          </w:rPrChange>
        </w:rPr>
        <w:instrText>ADDIN CSL_CITATION {"citationItems":[{"id":"ITEM-1","itemData":{"author":[{"dropping-particle":"","family":"World Data Bank","given":"","non-dropping-particle":"","parse-names":false,"suffix":""}],"container-title":"World Development Indecators","id":"ITEM-1","issued":{"date-parts":[["2018"]]},"title":"Population density (people per sq. km of land area)","type":"webpage"},"uris":["http://www.mendeley.com/documents/?uuid=58ec5d7c-5b98-3ef3-920b-acf90047ac56","http://www.mendeley.com/documents/?uuid=db9e2eeb-86af-462e-8555-e1ec9447c259"]}],"mendeley":{"formattedCitation":"&lt;sup&gt;22&lt;/sup&gt;","plainTextFormattedCitation":"22","previouslyFormattedCitation":"&lt;sup&gt;21&lt;/sup&gt;"},"properties":{"noteIndex":0},"schema":"https://github.com/citation-style-language/schema/raw/master/csl-citation.json"}</w:instrText>
      </w:r>
      <w:r w:rsidR="00B25ACB" w:rsidRPr="007C2DDC">
        <w:rPr>
          <w:rFonts w:ascii="Times New Roman" w:hAnsi="Times New Roman" w:cs="Times New Roman"/>
          <w:color w:val="000000" w:themeColor="text1"/>
          <w:sz w:val="24"/>
          <w:szCs w:val="24"/>
          <w:rPrChange w:id="1004" w:author="nayeem hasan" w:date="2020-08-19T04:23:00Z">
            <w:rPr>
              <w:rFonts w:ascii="Times New Roman" w:hAnsi="Times New Roman" w:cs="Times New Roman"/>
              <w:sz w:val="24"/>
              <w:szCs w:val="24"/>
            </w:rPr>
          </w:rPrChange>
        </w:rPr>
        <w:fldChar w:fldCharType="separate"/>
      </w:r>
      <w:r w:rsidR="00F42DDA" w:rsidRPr="007C2DDC">
        <w:rPr>
          <w:rFonts w:ascii="Times New Roman" w:hAnsi="Times New Roman" w:cs="Times New Roman"/>
          <w:noProof/>
          <w:color w:val="000000" w:themeColor="text1"/>
          <w:sz w:val="24"/>
          <w:szCs w:val="24"/>
          <w:vertAlign w:val="superscript"/>
          <w:rPrChange w:id="1005" w:author="nayeem hasan" w:date="2020-08-19T04:23:00Z">
            <w:rPr>
              <w:rFonts w:ascii="Times New Roman" w:hAnsi="Times New Roman" w:cs="Times New Roman"/>
              <w:noProof/>
              <w:sz w:val="24"/>
              <w:szCs w:val="24"/>
              <w:vertAlign w:val="superscript"/>
            </w:rPr>
          </w:rPrChange>
        </w:rPr>
        <w:t>22</w:t>
      </w:r>
      <w:r w:rsidR="00B25ACB" w:rsidRPr="007C2DDC">
        <w:rPr>
          <w:rFonts w:ascii="Times New Roman" w:hAnsi="Times New Roman" w:cs="Times New Roman"/>
          <w:color w:val="000000" w:themeColor="text1"/>
          <w:sz w:val="24"/>
          <w:szCs w:val="24"/>
          <w:rPrChange w:id="1006" w:author="nayeem hasan" w:date="2020-08-19T04:23:00Z">
            <w:rPr>
              <w:rFonts w:ascii="Times New Roman" w:hAnsi="Times New Roman" w:cs="Times New Roman"/>
              <w:sz w:val="24"/>
              <w:szCs w:val="24"/>
            </w:rPr>
          </w:rPrChange>
        </w:rPr>
        <w:fldChar w:fldCharType="end"/>
      </w:r>
      <w:r w:rsidR="00B25ACB" w:rsidRPr="007C2DDC">
        <w:rPr>
          <w:rFonts w:ascii="Times New Roman" w:hAnsi="Times New Roman" w:cs="Times New Roman"/>
          <w:color w:val="000000" w:themeColor="text1"/>
          <w:sz w:val="24"/>
          <w:szCs w:val="24"/>
          <w:rPrChange w:id="1007" w:author="nayeem hasan" w:date="2020-08-19T04:23:00Z">
            <w:rPr>
              <w:rFonts w:ascii="Times New Roman" w:hAnsi="Times New Roman" w:cs="Times New Roman"/>
              <w:sz w:val="24"/>
              <w:szCs w:val="24"/>
            </w:rPr>
          </w:rPrChange>
        </w:rPr>
        <w:t xml:space="preserve">, </w:t>
      </w:r>
      <w:r w:rsidR="003865F4" w:rsidRPr="007C2DDC">
        <w:rPr>
          <w:rFonts w:ascii="Times New Roman" w:hAnsi="Times New Roman" w:cs="Times New Roman"/>
          <w:color w:val="000000" w:themeColor="text1"/>
          <w:sz w:val="24"/>
          <w:szCs w:val="24"/>
          <w:rPrChange w:id="1008" w:author="nayeem hasan" w:date="2020-08-19T04:23:00Z">
            <w:rPr>
              <w:rFonts w:ascii="Times New Roman" w:hAnsi="Times New Roman" w:cs="Times New Roman"/>
              <w:sz w:val="24"/>
              <w:szCs w:val="24"/>
            </w:rPr>
          </w:rPrChange>
        </w:rPr>
        <w:t xml:space="preserve">latitude of the region, </w:t>
      </w:r>
      <w:r w:rsidR="006654A2" w:rsidRPr="007C2DDC">
        <w:rPr>
          <w:rFonts w:ascii="Times New Roman" w:hAnsi="Times New Roman" w:cs="Times New Roman"/>
          <w:color w:val="000000" w:themeColor="text1"/>
          <w:sz w:val="24"/>
          <w:szCs w:val="24"/>
          <w:rPrChange w:id="1009" w:author="nayeem hasan" w:date="2020-08-19T04:23:00Z">
            <w:rPr>
              <w:rFonts w:ascii="Times New Roman" w:hAnsi="Times New Roman" w:cs="Times New Roman"/>
              <w:sz w:val="24"/>
              <w:szCs w:val="24"/>
            </w:rPr>
          </w:rPrChange>
        </w:rPr>
        <w:t>median ages</w:t>
      </w:r>
      <w:r w:rsidR="00B25ACB" w:rsidRPr="007C2DDC">
        <w:rPr>
          <w:rFonts w:ascii="Times New Roman" w:hAnsi="Times New Roman" w:cs="Times New Roman"/>
          <w:color w:val="000000" w:themeColor="text1"/>
          <w:sz w:val="24"/>
          <w:szCs w:val="24"/>
          <w:rPrChange w:id="1010" w:author="nayeem hasan" w:date="2020-08-19T04:23:00Z">
            <w:rPr>
              <w:rFonts w:ascii="Times New Roman" w:hAnsi="Times New Roman" w:cs="Times New Roman"/>
              <w:sz w:val="24"/>
              <w:szCs w:val="24"/>
            </w:rPr>
          </w:rPrChange>
        </w:rPr>
        <w:t xml:space="preserve"> of the national population</w:t>
      </w:r>
      <w:r w:rsidR="00B70E19" w:rsidRPr="007C2DDC">
        <w:rPr>
          <w:rFonts w:ascii="Times New Roman" w:hAnsi="Times New Roman" w:cs="Times New Roman"/>
          <w:color w:val="000000" w:themeColor="text1"/>
          <w:sz w:val="24"/>
          <w:szCs w:val="24"/>
          <w:rPrChange w:id="1011" w:author="nayeem hasan" w:date="2020-08-19T04:23:00Z">
            <w:rPr>
              <w:rFonts w:ascii="Times New Roman" w:hAnsi="Times New Roman" w:cs="Times New Roman"/>
              <w:sz w:val="24"/>
              <w:szCs w:val="24"/>
            </w:rPr>
          </w:rPrChange>
        </w:rPr>
        <w:t xml:space="preserve"> (in percentage)</w:t>
      </w:r>
      <w:r w:rsidR="00B25ACB" w:rsidRPr="007C2DDC">
        <w:rPr>
          <w:rFonts w:ascii="Times New Roman" w:hAnsi="Times New Roman" w:cs="Times New Roman"/>
          <w:color w:val="000000" w:themeColor="text1"/>
          <w:sz w:val="24"/>
          <w:szCs w:val="24"/>
          <w:rPrChange w:id="1012" w:author="nayeem hasan" w:date="2020-08-19T04:23:00Z">
            <w:rPr>
              <w:rFonts w:ascii="Times New Roman" w:hAnsi="Times New Roman" w:cs="Times New Roman"/>
              <w:sz w:val="24"/>
              <w:szCs w:val="24"/>
            </w:rPr>
          </w:rPrChange>
        </w:rPr>
        <w:fldChar w:fldCharType="begin" w:fldLock="1"/>
      </w:r>
      <w:r w:rsidR="00F42DDA" w:rsidRPr="007C2DDC">
        <w:rPr>
          <w:rFonts w:ascii="Times New Roman" w:hAnsi="Times New Roman" w:cs="Times New Roman"/>
          <w:color w:val="000000" w:themeColor="text1"/>
          <w:sz w:val="24"/>
          <w:szCs w:val="24"/>
          <w:rPrChange w:id="1013" w:author="nayeem hasan" w:date="2020-08-19T04:23:00Z">
            <w:rPr>
              <w:rFonts w:ascii="Times New Roman" w:hAnsi="Times New Roman" w:cs="Times New Roman"/>
              <w:sz w:val="24"/>
              <w:szCs w:val="24"/>
            </w:rPr>
          </w:rPrChange>
        </w:rPr>
        <w:instrText>ADDIN CSL_CITATION {"citationItems":[{"id":"ITEM-1","itemData":{"abstract":"World Bank staff estimates based on age/sex distributions of United Nations Population Division's World Population Prospects.","author":[{"dropping-particle":"","family":"The World Bank","given":"","non-dropping-particle":"","parse-names":false,"suffix":""}],"container-title":"World Bank Data","id":"ITEM-1","issued":{"date-parts":[["2018"]]},"title":"Population ages 65 and above, total","type":"webpage"},"uris":["http://www.mendeley.com/documents/?uuid=fb03869b-19a6-3431-8de2-4642f202166d","http://www.mendeley.com/documents/?uuid=89ae3ec8-9913-4829-b687-d89c4e7cba4d"]}],"mendeley":{"formattedCitation":"&lt;sup&gt;23&lt;/sup&gt;","plainTextFormattedCitation":"23","previouslyFormattedCitation":"&lt;sup&gt;22&lt;/sup&gt;"},"properties":{"noteIndex":0},"schema":"https://github.com/citation-style-language/schema/raw/master/csl-citation.json"}</w:instrText>
      </w:r>
      <w:r w:rsidR="00B25ACB" w:rsidRPr="007C2DDC">
        <w:rPr>
          <w:rFonts w:ascii="Times New Roman" w:hAnsi="Times New Roman" w:cs="Times New Roman"/>
          <w:color w:val="000000" w:themeColor="text1"/>
          <w:sz w:val="24"/>
          <w:szCs w:val="24"/>
          <w:rPrChange w:id="1014" w:author="nayeem hasan" w:date="2020-08-19T04:23:00Z">
            <w:rPr>
              <w:rFonts w:ascii="Times New Roman" w:hAnsi="Times New Roman" w:cs="Times New Roman"/>
              <w:sz w:val="24"/>
              <w:szCs w:val="24"/>
            </w:rPr>
          </w:rPrChange>
        </w:rPr>
        <w:fldChar w:fldCharType="separate"/>
      </w:r>
      <w:r w:rsidR="00F42DDA" w:rsidRPr="007C2DDC">
        <w:rPr>
          <w:rFonts w:ascii="Times New Roman" w:hAnsi="Times New Roman" w:cs="Times New Roman"/>
          <w:noProof/>
          <w:color w:val="000000" w:themeColor="text1"/>
          <w:sz w:val="24"/>
          <w:szCs w:val="24"/>
          <w:vertAlign w:val="superscript"/>
          <w:rPrChange w:id="1015" w:author="nayeem hasan" w:date="2020-08-19T04:23:00Z">
            <w:rPr>
              <w:rFonts w:ascii="Times New Roman" w:hAnsi="Times New Roman" w:cs="Times New Roman"/>
              <w:noProof/>
              <w:sz w:val="24"/>
              <w:szCs w:val="24"/>
              <w:vertAlign w:val="superscript"/>
            </w:rPr>
          </w:rPrChange>
        </w:rPr>
        <w:t>23</w:t>
      </w:r>
      <w:r w:rsidR="00B25ACB" w:rsidRPr="007C2DDC">
        <w:rPr>
          <w:rFonts w:ascii="Times New Roman" w:hAnsi="Times New Roman" w:cs="Times New Roman"/>
          <w:color w:val="000000" w:themeColor="text1"/>
          <w:sz w:val="24"/>
          <w:szCs w:val="24"/>
          <w:rPrChange w:id="1016" w:author="nayeem hasan" w:date="2020-08-19T04:23:00Z">
            <w:rPr>
              <w:rFonts w:ascii="Times New Roman" w:hAnsi="Times New Roman" w:cs="Times New Roman"/>
              <w:sz w:val="24"/>
              <w:szCs w:val="24"/>
            </w:rPr>
          </w:rPrChange>
        </w:rPr>
        <w:fldChar w:fldCharType="end"/>
      </w:r>
      <w:r w:rsidR="00B25ACB" w:rsidRPr="007C2DDC">
        <w:rPr>
          <w:rFonts w:ascii="Times New Roman" w:hAnsi="Times New Roman" w:cs="Times New Roman"/>
          <w:color w:val="000000" w:themeColor="text1"/>
          <w:sz w:val="24"/>
          <w:szCs w:val="24"/>
          <w:rPrChange w:id="1017" w:author="nayeem hasan" w:date="2020-08-19T04:23:00Z">
            <w:rPr>
              <w:rFonts w:ascii="Times New Roman" w:hAnsi="Times New Roman" w:cs="Times New Roman"/>
              <w:sz w:val="24"/>
              <w:szCs w:val="24"/>
            </w:rPr>
          </w:rPrChange>
        </w:rPr>
        <w:t>, Global Health Security Index (GHSI)</w:t>
      </w:r>
      <w:r w:rsidR="00B25ACB" w:rsidRPr="007C2DDC">
        <w:rPr>
          <w:rFonts w:ascii="Times New Roman" w:hAnsi="Times New Roman" w:cs="Times New Roman"/>
          <w:color w:val="000000" w:themeColor="text1"/>
          <w:sz w:val="24"/>
          <w:szCs w:val="24"/>
          <w:rPrChange w:id="1018" w:author="nayeem hasan" w:date="2020-08-19T04:23:00Z">
            <w:rPr>
              <w:rFonts w:ascii="Times New Roman" w:hAnsi="Times New Roman" w:cs="Times New Roman"/>
              <w:sz w:val="24"/>
              <w:szCs w:val="24"/>
            </w:rPr>
          </w:rPrChange>
        </w:rPr>
        <w:fldChar w:fldCharType="begin" w:fldLock="1"/>
      </w:r>
      <w:r w:rsidR="00F42DDA" w:rsidRPr="007C2DDC">
        <w:rPr>
          <w:rFonts w:ascii="Times New Roman" w:hAnsi="Times New Roman" w:cs="Times New Roman"/>
          <w:color w:val="000000" w:themeColor="text1"/>
          <w:sz w:val="24"/>
          <w:szCs w:val="24"/>
          <w:rPrChange w:id="1019" w:author="nayeem hasan" w:date="2020-08-19T04:23:00Z">
            <w:rPr>
              <w:rFonts w:ascii="Times New Roman" w:hAnsi="Times New Roman" w:cs="Times New Roman"/>
              <w:sz w:val="24"/>
              <w:szCs w:val="24"/>
            </w:rPr>
          </w:rPrChange>
        </w:rPr>
        <w:instrText>ADDIN CSL_CITATION {"citationItems":[{"id":"ITEM-1","itemData":{"author":[{"dropping-particle":"","family":"Nuclear Threat Initiative (NTI)","given":"","non-dropping-particle":"","parse-names":false,"suffix":""},{"dropping-particle":"","family":"Johns Hopkins Center for Health Security (JHU)","given":"","non-dropping-particle":"","parse-names":false,"suffix":""}],"id":"ITEM-1","issued":{"date-parts":[["2020"]]},"title":"GHS Index","type":"webpage"},"uris":["http://www.mendeley.com/documents/?uuid=7416cc26-1a9e-35c9-9231-31329fc0e299","http://www.mendeley.com/documents/?uuid=9cb0b549-7d58-4ecf-9d8e-396605c13696"]}],"mendeley":{"formattedCitation":"&lt;sup&gt;24&lt;/sup&gt;","plainTextFormattedCitation":"24","previouslyFormattedCitation":"&lt;sup&gt;23&lt;/sup&gt;"},"properties":{"noteIndex":0},"schema":"https://github.com/citation-style-language/schema/raw/master/csl-citation.json"}</w:instrText>
      </w:r>
      <w:r w:rsidR="00B25ACB" w:rsidRPr="007C2DDC">
        <w:rPr>
          <w:rFonts w:ascii="Times New Roman" w:hAnsi="Times New Roman" w:cs="Times New Roman"/>
          <w:color w:val="000000" w:themeColor="text1"/>
          <w:sz w:val="24"/>
          <w:szCs w:val="24"/>
          <w:rPrChange w:id="1020" w:author="nayeem hasan" w:date="2020-08-19T04:23:00Z">
            <w:rPr>
              <w:rFonts w:ascii="Times New Roman" w:hAnsi="Times New Roman" w:cs="Times New Roman"/>
              <w:sz w:val="24"/>
              <w:szCs w:val="24"/>
            </w:rPr>
          </w:rPrChange>
        </w:rPr>
        <w:fldChar w:fldCharType="separate"/>
      </w:r>
      <w:r w:rsidR="00F42DDA" w:rsidRPr="007C2DDC">
        <w:rPr>
          <w:rFonts w:ascii="Times New Roman" w:hAnsi="Times New Roman" w:cs="Times New Roman"/>
          <w:noProof/>
          <w:color w:val="000000" w:themeColor="text1"/>
          <w:sz w:val="24"/>
          <w:szCs w:val="24"/>
          <w:vertAlign w:val="superscript"/>
          <w:rPrChange w:id="1021" w:author="nayeem hasan" w:date="2020-08-19T04:23:00Z">
            <w:rPr>
              <w:rFonts w:ascii="Times New Roman" w:hAnsi="Times New Roman" w:cs="Times New Roman"/>
              <w:noProof/>
              <w:sz w:val="24"/>
              <w:szCs w:val="24"/>
              <w:vertAlign w:val="superscript"/>
            </w:rPr>
          </w:rPrChange>
        </w:rPr>
        <w:t>24</w:t>
      </w:r>
      <w:r w:rsidR="00B25ACB" w:rsidRPr="007C2DDC">
        <w:rPr>
          <w:rFonts w:ascii="Times New Roman" w:hAnsi="Times New Roman" w:cs="Times New Roman"/>
          <w:color w:val="000000" w:themeColor="text1"/>
          <w:sz w:val="24"/>
          <w:szCs w:val="24"/>
          <w:rPrChange w:id="1022" w:author="nayeem hasan" w:date="2020-08-19T04:23:00Z">
            <w:rPr>
              <w:rFonts w:ascii="Times New Roman" w:hAnsi="Times New Roman" w:cs="Times New Roman"/>
              <w:sz w:val="24"/>
              <w:szCs w:val="24"/>
            </w:rPr>
          </w:rPrChange>
        </w:rPr>
        <w:fldChar w:fldCharType="end"/>
      </w:r>
      <w:r w:rsidR="00B25ACB" w:rsidRPr="007C2DDC">
        <w:rPr>
          <w:rFonts w:ascii="Times New Roman" w:hAnsi="Times New Roman" w:cs="Times New Roman"/>
          <w:color w:val="000000" w:themeColor="text1"/>
          <w:sz w:val="24"/>
          <w:szCs w:val="24"/>
          <w:rPrChange w:id="1023" w:author="nayeem hasan" w:date="2020-08-19T04:23:00Z">
            <w:rPr>
              <w:rFonts w:ascii="Times New Roman" w:hAnsi="Times New Roman" w:cs="Times New Roman"/>
              <w:sz w:val="24"/>
              <w:szCs w:val="24"/>
            </w:rPr>
          </w:rPrChange>
        </w:rPr>
        <w:t>, Gross Domestic Product (GDP)</w:t>
      </w:r>
      <w:r w:rsidR="00B25ACB" w:rsidRPr="007C2DDC">
        <w:rPr>
          <w:rFonts w:ascii="Times New Roman" w:hAnsi="Times New Roman" w:cs="Times New Roman"/>
          <w:color w:val="000000" w:themeColor="text1"/>
          <w:sz w:val="24"/>
          <w:szCs w:val="24"/>
          <w:rPrChange w:id="1024" w:author="nayeem hasan" w:date="2020-08-19T04:23:00Z">
            <w:rPr>
              <w:rFonts w:ascii="Times New Roman" w:hAnsi="Times New Roman" w:cs="Times New Roman"/>
              <w:sz w:val="24"/>
              <w:szCs w:val="24"/>
            </w:rPr>
          </w:rPrChange>
        </w:rPr>
        <w:fldChar w:fldCharType="begin" w:fldLock="1"/>
      </w:r>
      <w:r w:rsidR="00F42DDA" w:rsidRPr="007C2DDC">
        <w:rPr>
          <w:rFonts w:ascii="Times New Roman" w:hAnsi="Times New Roman" w:cs="Times New Roman"/>
          <w:color w:val="000000" w:themeColor="text1"/>
          <w:sz w:val="24"/>
          <w:szCs w:val="24"/>
          <w:rPrChange w:id="1025" w:author="nayeem hasan" w:date="2020-08-19T04:23:00Z">
            <w:rPr>
              <w:rFonts w:ascii="Times New Roman" w:hAnsi="Times New Roman" w:cs="Times New Roman"/>
              <w:sz w:val="24"/>
              <w:szCs w:val="24"/>
            </w:rPr>
          </w:rPrChange>
        </w:rPr>
        <w:instrText>ADDIN CSL_CITATION {"citationItems":[{"id":"ITEM-1","itemData":{"abstract":"GDP (current US$)","author":[{"dropping-particle":"","family":"The World Bank","given":"","non-dropping-particle":"","parse-names":false,"suffix":""}],"container-title":"The World Bank","id":"ITEM-1","issued":{"date-parts":[["2018"]]},"title":"GDP (current US$) | Data","type":"webpage"},"uris":["http://www.mendeley.com/documents/?uuid=cc01c22d-772a-4219-a28b-16b85ee1f8c7"]}],"mendeley":{"formattedCitation":"&lt;sup&gt;25&lt;/sup&gt;","plainTextFormattedCitation":"25","previouslyFormattedCitation":"&lt;sup&gt;24&lt;/sup&gt;"},"properties":{"noteIndex":0},"schema":"https://github.com/citation-style-language/schema/raw/master/csl-citation.json"}</w:instrText>
      </w:r>
      <w:r w:rsidR="00B25ACB" w:rsidRPr="007C2DDC">
        <w:rPr>
          <w:rFonts w:ascii="Times New Roman" w:hAnsi="Times New Roman" w:cs="Times New Roman"/>
          <w:color w:val="000000" w:themeColor="text1"/>
          <w:sz w:val="24"/>
          <w:szCs w:val="24"/>
          <w:rPrChange w:id="1026" w:author="nayeem hasan" w:date="2020-08-19T04:23:00Z">
            <w:rPr>
              <w:rFonts w:ascii="Times New Roman" w:hAnsi="Times New Roman" w:cs="Times New Roman"/>
              <w:sz w:val="24"/>
              <w:szCs w:val="24"/>
            </w:rPr>
          </w:rPrChange>
        </w:rPr>
        <w:fldChar w:fldCharType="separate"/>
      </w:r>
      <w:r w:rsidR="00F42DDA" w:rsidRPr="007C2DDC">
        <w:rPr>
          <w:rFonts w:ascii="Times New Roman" w:hAnsi="Times New Roman" w:cs="Times New Roman"/>
          <w:noProof/>
          <w:color w:val="000000" w:themeColor="text1"/>
          <w:sz w:val="24"/>
          <w:szCs w:val="24"/>
          <w:vertAlign w:val="superscript"/>
          <w:rPrChange w:id="1027" w:author="nayeem hasan" w:date="2020-08-19T04:23:00Z">
            <w:rPr>
              <w:rFonts w:ascii="Times New Roman" w:hAnsi="Times New Roman" w:cs="Times New Roman"/>
              <w:noProof/>
              <w:sz w:val="24"/>
              <w:szCs w:val="24"/>
              <w:vertAlign w:val="superscript"/>
            </w:rPr>
          </w:rPrChange>
        </w:rPr>
        <w:t>25</w:t>
      </w:r>
      <w:r w:rsidR="00B25ACB" w:rsidRPr="007C2DDC">
        <w:rPr>
          <w:rFonts w:ascii="Times New Roman" w:hAnsi="Times New Roman" w:cs="Times New Roman"/>
          <w:color w:val="000000" w:themeColor="text1"/>
          <w:sz w:val="24"/>
          <w:szCs w:val="24"/>
          <w:rPrChange w:id="1028" w:author="nayeem hasan" w:date="2020-08-19T04:23:00Z">
            <w:rPr>
              <w:rFonts w:ascii="Times New Roman" w:hAnsi="Times New Roman" w:cs="Times New Roman"/>
              <w:sz w:val="24"/>
              <w:szCs w:val="24"/>
            </w:rPr>
          </w:rPrChange>
        </w:rPr>
        <w:fldChar w:fldCharType="end"/>
      </w:r>
      <w:r w:rsidR="00B7761D" w:rsidRPr="007C2DDC">
        <w:rPr>
          <w:rFonts w:ascii="Times New Roman" w:hAnsi="Times New Roman" w:cs="Times New Roman"/>
          <w:color w:val="000000" w:themeColor="text1"/>
          <w:sz w:val="24"/>
          <w:szCs w:val="24"/>
          <w:rPrChange w:id="1029" w:author="nayeem hasan" w:date="2020-08-19T04:23:00Z">
            <w:rPr>
              <w:rFonts w:ascii="Times New Roman" w:hAnsi="Times New Roman" w:cs="Times New Roman"/>
              <w:sz w:val="24"/>
              <w:szCs w:val="24"/>
            </w:rPr>
          </w:rPrChange>
        </w:rPr>
        <w:t xml:space="preserve">, Diabetes patients in total population (in percentage) </w:t>
      </w:r>
      <w:r w:rsidR="00B25ACB" w:rsidRPr="007C2DDC">
        <w:rPr>
          <w:rFonts w:ascii="Times New Roman" w:hAnsi="Times New Roman" w:cs="Times New Roman"/>
          <w:color w:val="000000" w:themeColor="text1"/>
          <w:sz w:val="24"/>
          <w:szCs w:val="24"/>
          <w:rPrChange w:id="1030" w:author="nayeem hasan" w:date="2020-08-19T04:23:00Z">
            <w:rPr>
              <w:rFonts w:ascii="Times New Roman" w:hAnsi="Times New Roman" w:cs="Times New Roman"/>
              <w:sz w:val="24"/>
              <w:szCs w:val="24"/>
            </w:rPr>
          </w:rPrChange>
        </w:rPr>
        <w:t>and worldwide governance indicators (WGI)</w:t>
      </w:r>
      <w:r w:rsidR="00B25ACB" w:rsidRPr="007C2DDC">
        <w:rPr>
          <w:rFonts w:ascii="Times New Roman" w:hAnsi="Times New Roman" w:cs="Times New Roman"/>
          <w:color w:val="000000" w:themeColor="text1"/>
          <w:sz w:val="24"/>
          <w:szCs w:val="24"/>
          <w:rPrChange w:id="1031" w:author="nayeem hasan" w:date="2020-08-19T04:23:00Z">
            <w:rPr>
              <w:rFonts w:ascii="Times New Roman" w:hAnsi="Times New Roman" w:cs="Times New Roman"/>
              <w:sz w:val="24"/>
              <w:szCs w:val="24"/>
            </w:rPr>
          </w:rPrChange>
        </w:rPr>
        <w:fldChar w:fldCharType="begin" w:fldLock="1"/>
      </w:r>
      <w:r w:rsidR="00F42DDA" w:rsidRPr="007C2DDC">
        <w:rPr>
          <w:rFonts w:ascii="Times New Roman" w:hAnsi="Times New Roman" w:cs="Times New Roman"/>
          <w:color w:val="000000" w:themeColor="text1"/>
          <w:sz w:val="24"/>
          <w:szCs w:val="24"/>
          <w:rPrChange w:id="1032" w:author="nayeem hasan" w:date="2020-08-19T04:23:00Z">
            <w:rPr>
              <w:rFonts w:ascii="Times New Roman" w:hAnsi="Times New Roman" w:cs="Times New Roman"/>
              <w:sz w:val="24"/>
              <w:szCs w:val="24"/>
            </w:rPr>
          </w:rPrChange>
        </w:rPr>
        <w:instrText>ADDIN CSL_CITATION {"citationItems":[{"id":"ITEM-1","itemData":{"author":[{"dropping-particle":"","family":"WGI","given":"","non-dropping-particle":"","parse-names":false,"suffix":""}],"container-title":"WGI 2019","id":"ITEM-1","issued":{"date-parts":[["2019"]]},"page":"1","title":"WGI 2019 Interactive","type":"webpage"},"uris":["http://www.mendeley.com/documents/?uuid=65b90c20-42d5-421a-9fbf-55c3e553bc82"]}],"mendeley":{"formattedCitation":"&lt;sup&gt;26&lt;/sup&gt;","plainTextFormattedCitation":"26","previouslyFormattedCitation":"&lt;sup&gt;25&lt;/sup&gt;"},"properties":{"noteIndex":0},"schema":"https://github.com/citation-style-language/schema/raw/master/csl-citation.json"}</w:instrText>
      </w:r>
      <w:r w:rsidR="00B25ACB" w:rsidRPr="007C2DDC">
        <w:rPr>
          <w:rFonts w:ascii="Times New Roman" w:hAnsi="Times New Roman" w:cs="Times New Roman"/>
          <w:color w:val="000000" w:themeColor="text1"/>
          <w:sz w:val="24"/>
          <w:szCs w:val="24"/>
          <w:rPrChange w:id="1033" w:author="nayeem hasan" w:date="2020-08-19T04:23:00Z">
            <w:rPr>
              <w:rFonts w:ascii="Times New Roman" w:hAnsi="Times New Roman" w:cs="Times New Roman"/>
              <w:sz w:val="24"/>
              <w:szCs w:val="24"/>
            </w:rPr>
          </w:rPrChange>
        </w:rPr>
        <w:fldChar w:fldCharType="separate"/>
      </w:r>
      <w:r w:rsidR="00F42DDA" w:rsidRPr="007C2DDC">
        <w:rPr>
          <w:rFonts w:ascii="Times New Roman" w:hAnsi="Times New Roman" w:cs="Times New Roman"/>
          <w:noProof/>
          <w:color w:val="000000" w:themeColor="text1"/>
          <w:sz w:val="24"/>
          <w:szCs w:val="24"/>
          <w:vertAlign w:val="superscript"/>
          <w:rPrChange w:id="1034" w:author="nayeem hasan" w:date="2020-08-19T04:23:00Z">
            <w:rPr>
              <w:rFonts w:ascii="Times New Roman" w:hAnsi="Times New Roman" w:cs="Times New Roman"/>
              <w:noProof/>
              <w:sz w:val="24"/>
              <w:szCs w:val="24"/>
              <w:vertAlign w:val="superscript"/>
            </w:rPr>
          </w:rPrChange>
        </w:rPr>
        <w:t>26</w:t>
      </w:r>
      <w:r w:rsidR="00B25ACB" w:rsidRPr="007C2DDC">
        <w:rPr>
          <w:rFonts w:ascii="Times New Roman" w:hAnsi="Times New Roman" w:cs="Times New Roman"/>
          <w:color w:val="000000" w:themeColor="text1"/>
          <w:sz w:val="24"/>
          <w:szCs w:val="24"/>
          <w:rPrChange w:id="1035" w:author="nayeem hasan" w:date="2020-08-19T04:23:00Z">
            <w:rPr>
              <w:rFonts w:ascii="Times New Roman" w:hAnsi="Times New Roman" w:cs="Times New Roman"/>
              <w:sz w:val="24"/>
              <w:szCs w:val="24"/>
            </w:rPr>
          </w:rPrChange>
        </w:rPr>
        <w:fldChar w:fldCharType="end"/>
      </w:r>
      <w:r w:rsidRPr="007C2DDC">
        <w:rPr>
          <w:rFonts w:ascii="Times New Roman" w:hAnsi="Times New Roman" w:cs="Times New Roman"/>
          <w:color w:val="000000" w:themeColor="text1"/>
          <w:sz w:val="24"/>
          <w:szCs w:val="24"/>
          <w:rPrChange w:id="1036" w:author="nayeem hasan" w:date="2020-08-19T04:23:00Z">
            <w:rPr>
              <w:rFonts w:ascii="Times New Roman" w:hAnsi="Times New Roman" w:cs="Times New Roman"/>
              <w:sz w:val="24"/>
              <w:szCs w:val="24"/>
            </w:rPr>
          </w:rPrChange>
        </w:rPr>
        <w:t xml:space="preserve"> in our analyses</w:t>
      </w:r>
      <w:r w:rsidR="00B25ACB" w:rsidRPr="007C2DDC">
        <w:rPr>
          <w:rFonts w:ascii="Times New Roman" w:hAnsi="Times New Roman" w:cs="Times New Roman"/>
          <w:color w:val="000000" w:themeColor="text1"/>
          <w:sz w:val="24"/>
          <w:szCs w:val="24"/>
          <w:rPrChange w:id="1037" w:author="nayeem hasan" w:date="2020-08-19T04:23:00Z">
            <w:rPr>
              <w:rFonts w:ascii="Times New Roman" w:hAnsi="Times New Roman" w:cs="Times New Roman"/>
              <w:sz w:val="24"/>
              <w:szCs w:val="24"/>
            </w:rPr>
          </w:rPrChange>
        </w:rPr>
        <w:t xml:space="preserve">. </w:t>
      </w:r>
    </w:p>
    <w:p w14:paraId="6B6B1066" w14:textId="5469E13D" w:rsidR="00B25ACB" w:rsidRPr="007C2DDC" w:rsidRDefault="00B25ACB" w:rsidP="00E71EF5">
      <w:pPr>
        <w:spacing w:before="240" w:after="0" w:line="480" w:lineRule="auto"/>
        <w:jc w:val="both"/>
        <w:rPr>
          <w:rFonts w:ascii="Times New Roman" w:hAnsi="Times New Roman" w:cs="Times New Roman"/>
          <w:color w:val="000000" w:themeColor="text1"/>
          <w:sz w:val="24"/>
          <w:szCs w:val="24"/>
          <w:rPrChange w:id="1038"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1039" w:author="nayeem hasan" w:date="2020-08-19T04:23:00Z">
            <w:rPr>
              <w:rFonts w:ascii="Times New Roman" w:hAnsi="Times New Roman" w:cs="Times New Roman"/>
              <w:sz w:val="24"/>
              <w:szCs w:val="24"/>
            </w:rPr>
          </w:rPrChange>
        </w:rPr>
        <w:t xml:space="preserve">Population density is midyear population divided by land area in square kilometres and the population </w:t>
      </w:r>
      <w:r w:rsidR="008772BA" w:rsidRPr="007C2DDC">
        <w:rPr>
          <w:rFonts w:ascii="Times New Roman" w:hAnsi="Times New Roman" w:cs="Times New Roman"/>
          <w:color w:val="000000" w:themeColor="text1"/>
          <w:sz w:val="24"/>
          <w:szCs w:val="24"/>
          <w:rPrChange w:id="1040" w:author="nayeem hasan" w:date="2020-08-19T04:23:00Z">
            <w:rPr>
              <w:rFonts w:ascii="Times New Roman" w:hAnsi="Times New Roman" w:cs="Times New Roman"/>
              <w:sz w:val="24"/>
              <w:szCs w:val="24"/>
            </w:rPr>
          </w:rPrChange>
        </w:rPr>
        <w:t>median age</w:t>
      </w:r>
      <w:r w:rsidRPr="007C2DDC">
        <w:rPr>
          <w:rFonts w:ascii="Times New Roman" w:hAnsi="Times New Roman" w:cs="Times New Roman"/>
          <w:color w:val="000000" w:themeColor="text1"/>
          <w:sz w:val="24"/>
          <w:szCs w:val="24"/>
          <w:rPrChange w:id="1041" w:author="nayeem hasan" w:date="2020-08-19T04:23:00Z">
            <w:rPr>
              <w:rFonts w:ascii="Times New Roman" w:hAnsi="Times New Roman" w:cs="Times New Roman"/>
              <w:sz w:val="24"/>
              <w:szCs w:val="24"/>
            </w:rPr>
          </w:rPrChange>
        </w:rPr>
        <w:t xml:space="preserve"> of the </w:t>
      </w:r>
      <w:r w:rsidR="0002021E" w:rsidRPr="007C2DDC">
        <w:rPr>
          <w:rFonts w:ascii="Times New Roman" w:hAnsi="Times New Roman" w:cs="Times New Roman"/>
          <w:color w:val="000000" w:themeColor="text1"/>
          <w:sz w:val="24"/>
          <w:szCs w:val="24"/>
          <w:rPrChange w:id="1042" w:author="nayeem hasan" w:date="2020-08-19T04:23:00Z">
            <w:rPr>
              <w:rFonts w:ascii="Times New Roman" w:hAnsi="Times New Roman" w:cs="Times New Roman"/>
              <w:sz w:val="24"/>
              <w:szCs w:val="24"/>
            </w:rPr>
          </w:rPrChange>
        </w:rPr>
        <w:t>countries</w:t>
      </w:r>
      <w:r w:rsidRPr="007C2DDC">
        <w:rPr>
          <w:rFonts w:ascii="Times New Roman" w:hAnsi="Times New Roman" w:cs="Times New Roman"/>
          <w:color w:val="000000" w:themeColor="text1"/>
          <w:sz w:val="24"/>
          <w:szCs w:val="24"/>
          <w:rPrChange w:id="1043" w:author="nayeem hasan" w:date="2020-08-19T04:23:00Z">
            <w:rPr>
              <w:rFonts w:ascii="Times New Roman" w:hAnsi="Times New Roman" w:cs="Times New Roman"/>
              <w:sz w:val="24"/>
              <w:szCs w:val="24"/>
            </w:rPr>
          </w:rPrChange>
        </w:rPr>
        <w:t>. The population is based on the de facto definition of population, which counts all residents regardless of legal status or citizenship--except for refugees not permanently settled in the country of asylum, who are generally considered part of the population of their country of origin</w:t>
      </w:r>
      <w:r w:rsidRPr="007C2DDC">
        <w:rPr>
          <w:rFonts w:ascii="Times New Roman" w:hAnsi="Times New Roman" w:cs="Times New Roman"/>
          <w:color w:val="000000" w:themeColor="text1"/>
          <w:sz w:val="24"/>
          <w:szCs w:val="24"/>
          <w:rPrChange w:id="1044" w:author="nayeem hasan" w:date="2020-08-19T04:23:00Z">
            <w:rPr>
              <w:rFonts w:ascii="Times New Roman" w:hAnsi="Times New Roman" w:cs="Times New Roman"/>
              <w:sz w:val="24"/>
              <w:szCs w:val="24"/>
            </w:rPr>
          </w:rPrChange>
        </w:rPr>
        <w:fldChar w:fldCharType="begin" w:fldLock="1"/>
      </w:r>
      <w:r w:rsidR="00F42DDA" w:rsidRPr="007C2DDC">
        <w:rPr>
          <w:rFonts w:ascii="Times New Roman" w:hAnsi="Times New Roman" w:cs="Times New Roman"/>
          <w:color w:val="000000" w:themeColor="text1"/>
          <w:sz w:val="24"/>
          <w:szCs w:val="24"/>
          <w:rPrChange w:id="1045" w:author="nayeem hasan" w:date="2020-08-19T04:23:00Z">
            <w:rPr>
              <w:rFonts w:ascii="Times New Roman" w:hAnsi="Times New Roman" w:cs="Times New Roman"/>
              <w:sz w:val="24"/>
              <w:szCs w:val="24"/>
            </w:rPr>
          </w:rPrChange>
        </w:rPr>
        <w:instrText>ADDIN CSL_CITATION {"citationItems":[{"id":"ITEM-1","itemData":{"author":[{"dropping-particle":"","family":"World Data Bank","given":"","non-dropping-particle":"","parse-names":false,"suffix":""}],"container-title":"World Development Indecators","id":"ITEM-1","issued":{"date-parts":[["2018"]]},"title":"Population density (people per sq. km of land area)","type":"webpage"},"uris":["http://www.mendeley.com/documents/?uuid=db9e2eeb-86af-462e-8555-e1ec9447c259","http://www.mendeley.com/documents/?uuid=58ec5d7c-5b98-3ef3-920b-acf90047ac56"]},{"id":"ITEM-2","itemData":{"abstract":"World Bank staff estimates based on age/sex distributions of United Nations Population Division's World Population Prospects.","author":[{"dropping-particle":"","family":"The World Bank","given":"","non-dropping-particle":"","parse-names":false,"suffix":""}],"container-title":"World Bank Data","id":"ITEM-2","issued":{"date-parts":[["2018"]]},"title":"Population ages 65 and above, total","type":"webpage"},"uris":["http://www.mendeley.com/documents/?uuid=89ae3ec8-9913-4829-b687-d89c4e7cba4d","http://www.mendeley.com/documents/?uuid=fb03869b-19a6-3431-8de2-4642f202166d","http://www.mendeley.com/documents/?uuid=70d261db-3bc3-4c97-a2c2-f807dc781b71"]}],"mendeley":{"formattedCitation":"&lt;sup&gt;22,23&lt;/sup&gt;","plainTextFormattedCitation":"22,23","previouslyFormattedCitation":"&lt;sup&gt;21,22&lt;/sup&gt;"},"properties":{"noteIndex":0},"schema":"https://github.com/citation-style-language/schema/raw/master/csl-citation.json"}</w:instrText>
      </w:r>
      <w:r w:rsidRPr="007C2DDC">
        <w:rPr>
          <w:rFonts w:ascii="Times New Roman" w:hAnsi="Times New Roman" w:cs="Times New Roman"/>
          <w:color w:val="000000" w:themeColor="text1"/>
          <w:sz w:val="24"/>
          <w:szCs w:val="24"/>
          <w:rPrChange w:id="1046" w:author="nayeem hasan" w:date="2020-08-19T04:23:00Z">
            <w:rPr>
              <w:rFonts w:ascii="Times New Roman" w:hAnsi="Times New Roman" w:cs="Times New Roman"/>
              <w:sz w:val="24"/>
              <w:szCs w:val="24"/>
            </w:rPr>
          </w:rPrChange>
        </w:rPr>
        <w:fldChar w:fldCharType="separate"/>
      </w:r>
      <w:r w:rsidR="00F42DDA" w:rsidRPr="007C2DDC">
        <w:rPr>
          <w:rFonts w:ascii="Times New Roman" w:hAnsi="Times New Roman" w:cs="Times New Roman"/>
          <w:noProof/>
          <w:color w:val="000000" w:themeColor="text1"/>
          <w:sz w:val="24"/>
          <w:szCs w:val="24"/>
          <w:vertAlign w:val="superscript"/>
          <w:rPrChange w:id="1047" w:author="nayeem hasan" w:date="2020-08-19T04:23:00Z">
            <w:rPr>
              <w:rFonts w:ascii="Times New Roman" w:hAnsi="Times New Roman" w:cs="Times New Roman"/>
              <w:noProof/>
              <w:sz w:val="24"/>
              <w:szCs w:val="24"/>
              <w:vertAlign w:val="superscript"/>
            </w:rPr>
          </w:rPrChange>
        </w:rPr>
        <w:t>22,23</w:t>
      </w:r>
      <w:r w:rsidRPr="007C2DDC">
        <w:rPr>
          <w:rFonts w:ascii="Times New Roman" w:hAnsi="Times New Roman" w:cs="Times New Roman"/>
          <w:color w:val="000000" w:themeColor="text1"/>
          <w:sz w:val="24"/>
          <w:szCs w:val="24"/>
          <w:rPrChange w:id="1048" w:author="nayeem hasan" w:date="2020-08-19T04:23:00Z">
            <w:rPr>
              <w:rFonts w:ascii="Times New Roman" w:hAnsi="Times New Roman" w:cs="Times New Roman"/>
              <w:sz w:val="24"/>
              <w:szCs w:val="24"/>
            </w:rPr>
          </w:rPrChange>
        </w:rPr>
        <w:fldChar w:fldCharType="end"/>
      </w:r>
      <w:r w:rsidRPr="007C2DDC">
        <w:rPr>
          <w:rFonts w:ascii="Times New Roman" w:hAnsi="Times New Roman" w:cs="Times New Roman"/>
          <w:color w:val="000000" w:themeColor="text1"/>
          <w:sz w:val="24"/>
          <w:szCs w:val="24"/>
          <w:rPrChange w:id="1049" w:author="nayeem hasan" w:date="2020-08-19T04:23:00Z">
            <w:rPr>
              <w:rFonts w:ascii="Times New Roman" w:hAnsi="Times New Roman" w:cs="Times New Roman"/>
              <w:sz w:val="24"/>
              <w:szCs w:val="24"/>
            </w:rPr>
          </w:rPrChange>
        </w:rPr>
        <w:t xml:space="preserve">. GHSI is the first comprehensive assessment of global health security capabilities to be employed in 195 countries; the GHSI </w:t>
      </w:r>
      <w:r w:rsidR="00ED600E" w:rsidRPr="007C2DDC">
        <w:rPr>
          <w:rFonts w:ascii="Times New Roman" w:hAnsi="Times New Roman" w:cs="Times New Roman"/>
          <w:color w:val="000000" w:themeColor="text1"/>
          <w:sz w:val="24"/>
          <w:szCs w:val="24"/>
          <w:rPrChange w:id="1050" w:author="nayeem hasan" w:date="2020-08-19T04:23:00Z">
            <w:rPr>
              <w:rFonts w:ascii="Times New Roman" w:hAnsi="Times New Roman" w:cs="Times New Roman"/>
              <w:sz w:val="24"/>
              <w:szCs w:val="24"/>
            </w:rPr>
          </w:rPrChange>
        </w:rPr>
        <w:t>index</w:t>
      </w:r>
      <w:r w:rsidRPr="007C2DDC">
        <w:rPr>
          <w:rFonts w:ascii="Times New Roman" w:hAnsi="Times New Roman" w:cs="Times New Roman"/>
          <w:color w:val="000000" w:themeColor="text1"/>
          <w:sz w:val="24"/>
          <w:szCs w:val="24"/>
          <w:rPrChange w:id="1051" w:author="nayeem hasan" w:date="2020-08-19T04:23:00Z">
            <w:rPr>
              <w:rFonts w:ascii="Times New Roman" w:hAnsi="Times New Roman" w:cs="Times New Roman"/>
              <w:sz w:val="24"/>
              <w:szCs w:val="24"/>
            </w:rPr>
          </w:rPrChange>
        </w:rPr>
        <w:t xml:space="preserve"> scored (out of 100)</w:t>
      </w:r>
      <w:r w:rsidR="00ED600E" w:rsidRPr="007C2DDC">
        <w:rPr>
          <w:rFonts w:ascii="Times New Roman" w:hAnsi="Times New Roman" w:cs="Times New Roman"/>
          <w:color w:val="000000" w:themeColor="text1"/>
          <w:sz w:val="24"/>
          <w:szCs w:val="24"/>
          <w:rPrChange w:id="1052" w:author="nayeem hasan" w:date="2020-08-19T04:23:00Z">
            <w:rPr>
              <w:rFonts w:ascii="Times New Roman" w:hAnsi="Times New Roman" w:cs="Times New Roman"/>
              <w:sz w:val="24"/>
              <w:szCs w:val="24"/>
            </w:rPr>
          </w:rPrChange>
        </w:rPr>
        <w:t>,</w:t>
      </w:r>
      <w:r w:rsidR="00A2506D" w:rsidRPr="007C2DDC">
        <w:rPr>
          <w:rFonts w:ascii="Times New Roman" w:hAnsi="Times New Roman" w:cs="Times New Roman"/>
          <w:color w:val="000000" w:themeColor="text1"/>
          <w:sz w:val="24"/>
          <w:szCs w:val="24"/>
          <w:rPrChange w:id="1053" w:author="nayeem hasan" w:date="2020-08-19T04:23:00Z">
            <w:rPr>
              <w:rFonts w:ascii="Times New Roman" w:hAnsi="Times New Roman" w:cs="Times New Roman"/>
              <w:sz w:val="24"/>
              <w:szCs w:val="24"/>
            </w:rPr>
          </w:rPrChange>
        </w:rPr>
        <w:t xml:space="preserve"> </w:t>
      </w:r>
      <w:r w:rsidR="00A2506D" w:rsidRPr="007C2DDC">
        <w:rPr>
          <w:rFonts w:ascii="Times New Roman" w:hAnsi="Times New Roman" w:cs="Times New Roman"/>
          <w:color w:val="000000" w:themeColor="text1"/>
          <w:sz w:val="24"/>
          <w:szCs w:val="24"/>
          <w:rPrChange w:id="1054" w:author="nayeem hasan" w:date="2020-08-19T04:23:00Z">
            <w:rPr>
              <w:rFonts w:ascii="Times New Roman" w:hAnsi="Times New Roman" w:cs="Times New Roman"/>
              <w:sz w:val="24"/>
              <w:szCs w:val="24"/>
            </w:rPr>
          </w:rPrChange>
        </w:rPr>
        <w:lastRenderedPageBreak/>
        <w:t xml:space="preserve">if a country scored near 100 then </w:t>
      </w:r>
      <w:r w:rsidRPr="007C2DDC">
        <w:rPr>
          <w:rFonts w:ascii="Times New Roman" w:hAnsi="Times New Roman" w:cs="Times New Roman"/>
          <w:color w:val="000000" w:themeColor="text1"/>
          <w:sz w:val="24"/>
          <w:szCs w:val="24"/>
          <w:rPrChange w:id="1055" w:author="nayeem hasan" w:date="2020-08-19T04:23:00Z">
            <w:rPr>
              <w:rFonts w:ascii="Times New Roman" w:hAnsi="Times New Roman" w:cs="Times New Roman"/>
              <w:sz w:val="24"/>
              <w:szCs w:val="24"/>
            </w:rPr>
          </w:rPrChange>
        </w:rPr>
        <w:t>the country</w:t>
      </w:r>
      <w:r w:rsidR="00A2506D" w:rsidRPr="007C2DDC">
        <w:rPr>
          <w:rFonts w:ascii="Times New Roman" w:hAnsi="Times New Roman" w:cs="Times New Roman"/>
          <w:color w:val="000000" w:themeColor="text1"/>
          <w:sz w:val="24"/>
          <w:szCs w:val="24"/>
          <w:rPrChange w:id="1056" w:author="nayeem hasan" w:date="2020-08-19T04:23:00Z">
            <w:rPr>
              <w:rFonts w:ascii="Times New Roman" w:hAnsi="Times New Roman" w:cs="Times New Roman"/>
              <w:sz w:val="24"/>
              <w:szCs w:val="24"/>
            </w:rPr>
          </w:rPrChange>
        </w:rPr>
        <w:t xml:space="preserve"> ha</w:t>
      </w:r>
      <w:r w:rsidR="00390111" w:rsidRPr="007C2DDC">
        <w:rPr>
          <w:rFonts w:ascii="Times New Roman" w:hAnsi="Times New Roman" w:cs="Times New Roman"/>
          <w:color w:val="000000" w:themeColor="text1"/>
          <w:sz w:val="24"/>
          <w:szCs w:val="24"/>
          <w:rPrChange w:id="1057" w:author="nayeem hasan" w:date="2020-08-19T04:23:00Z">
            <w:rPr>
              <w:rFonts w:ascii="Times New Roman" w:hAnsi="Times New Roman" w:cs="Times New Roman"/>
              <w:sz w:val="24"/>
              <w:szCs w:val="24"/>
            </w:rPr>
          </w:rPrChange>
        </w:rPr>
        <w:t>s</w:t>
      </w:r>
      <w:r w:rsidR="00A2506D" w:rsidRPr="007C2DDC">
        <w:rPr>
          <w:rFonts w:ascii="Times New Roman" w:hAnsi="Times New Roman" w:cs="Times New Roman"/>
          <w:color w:val="000000" w:themeColor="text1"/>
          <w:sz w:val="24"/>
          <w:szCs w:val="24"/>
          <w:rPrChange w:id="1058" w:author="nayeem hasan" w:date="2020-08-19T04:23:00Z">
            <w:rPr>
              <w:rFonts w:ascii="Times New Roman" w:hAnsi="Times New Roman" w:cs="Times New Roman"/>
              <w:sz w:val="24"/>
              <w:szCs w:val="24"/>
            </w:rPr>
          </w:rPrChange>
        </w:rPr>
        <w:t xml:space="preserve"> the </w:t>
      </w:r>
      <w:r w:rsidRPr="007C2DDC">
        <w:rPr>
          <w:rFonts w:ascii="Times New Roman" w:hAnsi="Times New Roman" w:cs="Times New Roman"/>
          <w:color w:val="000000" w:themeColor="text1"/>
          <w:sz w:val="24"/>
          <w:szCs w:val="24"/>
          <w:rPrChange w:id="1059" w:author="nayeem hasan" w:date="2020-08-19T04:23:00Z">
            <w:rPr>
              <w:rFonts w:ascii="Times New Roman" w:hAnsi="Times New Roman" w:cs="Times New Roman"/>
              <w:sz w:val="24"/>
              <w:szCs w:val="24"/>
            </w:rPr>
          </w:rPrChange>
        </w:rPr>
        <w:t>capacity for early detection and reporting for epidemics</w:t>
      </w:r>
      <w:r w:rsidR="00A2506D" w:rsidRPr="007C2DDC">
        <w:rPr>
          <w:rFonts w:ascii="Times New Roman" w:hAnsi="Times New Roman" w:cs="Times New Roman"/>
          <w:color w:val="000000" w:themeColor="text1"/>
          <w:sz w:val="24"/>
          <w:szCs w:val="24"/>
          <w:rPrChange w:id="1060" w:author="nayeem hasan" w:date="2020-08-19T04:23:00Z">
            <w:rPr>
              <w:rFonts w:ascii="Times New Roman" w:hAnsi="Times New Roman" w:cs="Times New Roman"/>
              <w:sz w:val="24"/>
              <w:szCs w:val="24"/>
            </w:rPr>
          </w:rPrChange>
        </w:rPr>
        <w:t xml:space="preserve"> and if a country scored lowest, the country categorised as "least prepared"</w:t>
      </w:r>
      <w:r w:rsidR="00ED600E" w:rsidRPr="007C2DDC">
        <w:rPr>
          <w:rFonts w:ascii="Times New Roman" w:hAnsi="Times New Roman" w:cs="Times New Roman"/>
          <w:color w:val="000000" w:themeColor="text1"/>
          <w:sz w:val="24"/>
          <w:szCs w:val="24"/>
          <w:rPrChange w:id="1061" w:author="nayeem hasan" w:date="2020-08-19T04:23:00Z">
            <w:rPr>
              <w:rFonts w:ascii="Times New Roman" w:hAnsi="Times New Roman" w:cs="Times New Roman"/>
              <w:sz w:val="24"/>
              <w:szCs w:val="24"/>
            </w:rPr>
          </w:rPrChange>
        </w:rPr>
        <w:t>. According to GHSI, The United States was ranked first with an index value of 83.5 out of 100. The largest number of countries in the category "least prepared" was in Western and Central Africa</w:t>
      </w:r>
      <w:r w:rsidRPr="007C2DDC">
        <w:rPr>
          <w:rFonts w:ascii="Times New Roman" w:hAnsi="Times New Roman" w:cs="Times New Roman"/>
          <w:color w:val="000000" w:themeColor="text1"/>
          <w:sz w:val="24"/>
          <w:szCs w:val="24"/>
          <w:rPrChange w:id="1062" w:author="nayeem hasan" w:date="2020-08-19T04:23:00Z">
            <w:rPr>
              <w:rFonts w:ascii="Times New Roman" w:hAnsi="Times New Roman" w:cs="Times New Roman"/>
              <w:sz w:val="24"/>
              <w:szCs w:val="24"/>
            </w:rPr>
          </w:rPrChange>
        </w:rPr>
        <w:fldChar w:fldCharType="begin" w:fldLock="1"/>
      </w:r>
      <w:r w:rsidR="00F42DDA" w:rsidRPr="007C2DDC">
        <w:rPr>
          <w:rFonts w:ascii="Times New Roman" w:hAnsi="Times New Roman" w:cs="Times New Roman"/>
          <w:color w:val="000000" w:themeColor="text1"/>
          <w:sz w:val="24"/>
          <w:szCs w:val="24"/>
          <w:rPrChange w:id="1063" w:author="nayeem hasan" w:date="2020-08-19T04:23:00Z">
            <w:rPr>
              <w:rFonts w:ascii="Times New Roman" w:hAnsi="Times New Roman" w:cs="Times New Roman"/>
              <w:sz w:val="24"/>
              <w:szCs w:val="24"/>
            </w:rPr>
          </w:rPrChange>
        </w:rPr>
        <w:instrText>ADDIN CSL_CITATION {"citationItems":[{"id":"ITEM-1","itemData":{"author":[{"dropping-particle":"","family":"Nuclear Threat Initiative (NTI)","given":"","non-dropping-particle":"","parse-names":false,"suffix":""},{"dropping-particle":"","family":"Johns Hopkins Center for Health Security (JHU)","given":"","non-dropping-particle":"","parse-names":false,"suffix":""}],"id":"ITEM-1","issued":{"date-parts":[["2020"]]},"title":"GHS Index","type":"webpage"},"uris":["http://www.mendeley.com/documents/?uuid=9cb0b549-7d58-4ecf-9d8e-396605c13696","http://www.mendeley.com/documents/?uuid=7416cc26-1a9e-35c9-9231-31329fc0e299"]}],"mendeley":{"formattedCitation":"&lt;sup&gt;24&lt;/sup&gt;","plainTextFormattedCitation":"24","previouslyFormattedCitation":"&lt;sup&gt;23&lt;/sup&gt;"},"properties":{"noteIndex":0},"schema":"https://github.com/citation-style-language/schema/raw/master/csl-citation.json"}</w:instrText>
      </w:r>
      <w:r w:rsidRPr="007C2DDC">
        <w:rPr>
          <w:rFonts w:ascii="Times New Roman" w:hAnsi="Times New Roman" w:cs="Times New Roman"/>
          <w:color w:val="000000" w:themeColor="text1"/>
          <w:sz w:val="24"/>
          <w:szCs w:val="24"/>
          <w:rPrChange w:id="1064" w:author="nayeem hasan" w:date="2020-08-19T04:23:00Z">
            <w:rPr>
              <w:rFonts w:ascii="Times New Roman" w:hAnsi="Times New Roman" w:cs="Times New Roman"/>
              <w:sz w:val="24"/>
              <w:szCs w:val="24"/>
            </w:rPr>
          </w:rPrChange>
        </w:rPr>
        <w:fldChar w:fldCharType="separate"/>
      </w:r>
      <w:r w:rsidR="00F42DDA" w:rsidRPr="007C2DDC">
        <w:rPr>
          <w:rFonts w:ascii="Times New Roman" w:hAnsi="Times New Roman" w:cs="Times New Roman"/>
          <w:noProof/>
          <w:color w:val="000000" w:themeColor="text1"/>
          <w:sz w:val="24"/>
          <w:szCs w:val="24"/>
          <w:vertAlign w:val="superscript"/>
          <w:rPrChange w:id="1065" w:author="nayeem hasan" w:date="2020-08-19T04:23:00Z">
            <w:rPr>
              <w:rFonts w:ascii="Times New Roman" w:hAnsi="Times New Roman" w:cs="Times New Roman"/>
              <w:noProof/>
              <w:sz w:val="24"/>
              <w:szCs w:val="24"/>
              <w:vertAlign w:val="superscript"/>
            </w:rPr>
          </w:rPrChange>
        </w:rPr>
        <w:t>24</w:t>
      </w:r>
      <w:r w:rsidRPr="007C2DDC">
        <w:rPr>
          <w:rFonts w:ascii="Times New Roman" w:hAnsi="Times New Roman" w:cs="Times New Roman"/>
          <w:color w:val="000000" w:themeColor="text1"/>
          <w:sz w:val="24"/>
          <w:szCs w:val="24"/>
          <w:rPrChange w:id="1066" w:author="nayeem hasan" w:date="2020-08-19T04:23:00Z">
            <w:rPr>
              <w:rFonts w:ascii="Times New Roman" w:hAnsi="Times New Roman" w:cs="Times New Roman"/>
              <w:sz w:val="24"/>
              <w:szCs w:val="24"/>
            </w:rPr>
          </w:rPrChange>
        </w:rPr>
        <w:fldChar w:fldCharType="end"/>
      </w:r>
      <w:r w:rsidRPr="007C2DDC">
        <w:rPr>
          <w:rFonts w:ascii="Times New Roman" w:hAnsi="Times New Roman" w:cs="Times New Roman"/>
          <w:color w:val="000000" w:themeColor="text1"/>
          <w:sz w:val="24"/>
          <w:szCs w:val="24"/>
          <w:rPrChange w:id="1067" w:author="nayeem hasan" w:date="2020-08-19T04:23:00Z">
            <w:rPr>
              <w:rFonts w:ascii="Times New Roman" w:hAnsi="Times New Roman" w:cs="Times New Roman"/>
              <w:sz w:val="24"/>
              <w:szCs w:val="24"/>
            </w:rPr>
          </w:rPrChange>
        </w:rPr>
        <w:t>. GDP at purchaser's prices is the sum of gross value added by all resident producers in the economy plus any product taxes and minus any subsidies not included in the value of the products. It is calculated without making deductions for depreciation of fabricated assets o</w:t>
      </w:r>
      <w:r w:rsidR="00390111" w:rsidRPr="007C2DDC">
        <w:rPr>
          <w:rFonts w:ascii="Times New Roman" w:hAnsi="Times New Roman" w:cs="Times New Roman"/>
          <w:color w:val="000000" w:themeColor="text1"/>
          <w:sz w:val="24"/>
          <w:szCs w:val="24"/>
          <w:rPrChange w:id="1068" w:author="nayeem hasan" w:date="2020-08-19T04:23:00Z">
            <w:rPr>
              <w:rFonts w:ascii="Times New Roman" w:hAnsi="Times New Roman" w:cs="Times New Roman"/>
              <w:sz w:val="24"/>
              <w:szCs w:val="24"/>
            </w:rPr>
          </w:rPrChange>
        </w:rPr>
        <w:t>r</w:t>
      </w:r>
      <w:r w:rsidRPr="007C2DDC">
        <w:rPr>
          <w:rFonts w:ascii="Times New Roman" w:hAnsi="Times New Roman" w:cs="Times New Roman"/>
          <w:color w:val="000000" w:themeColor="text1"/>
          <w:sz w:val="24"/>
          <w:szCs w:val="24"/>
          <w:rPrChange w:id="1069" w:author="nayeem hasan" w:date="2020-08-19T04:23:00Z">
            <w:rPr>
              <w:rFonts w:ascii="Times New Roman" w:hAnsi="Times New Roman" w:cs="Times New Roman"/>
              <w:sz w:val="24"/>
              <w:szCs w:val="24"/>
            </w:rPr>
          </w:rPrChange>
        </w:rPr>
        <w:t xml:space="preserve"> depletion and degradation of natural resources. Data are in current U.S. dollars</w:t>
      </w:r>
      <w:r w:rsidRPr="007C2DDC">
        <w:rPr>
          <w:rFonts w:ascii="Times New Roman" w:hAnsi="Times New Roman" w:cs="Times New Roman"/>
          <w:color w:val="000000" w:themeColor="text1"/>
          <w:sz w:val="24"/>
          <w:szCs w:val="24"/>
          <w:rPrChange w:id="1070" w:author="nayeem hasan" w:date="2020-08-19T04:23:00Z">
            <w:rPr>
              <w:rFonts w:ascii="Times New Roman" w:hAnsi="Times New Roman" w:cs="Times New Roman"/>
              <w:sz w:val="24"/>
              <w:szCs w:val="24"/>
            </w:rPr>
          </w:rPrChange>
        </w:rPr>
        <w:fldChar w:fldCharType="begin" w:fldLock="1"/>
      </w:r>
      <w:r w:rsidR="00F42DDA" w:rsidRPr="007C2DDC">
        <w:rPr>
          <w:rFonts w:ascii="Times New Roman" w:hAnsi="Times New Roman" w:cs="Times New Roman"/>
          <w:color w:val="000000" w:themeColor="text1"/>
          <w:sz w:val="24"/>
          <w:szCs w:val="24"/>
          <w:rPrChange w:id="1071" w:author="nayeem hasan" w:date="2020-08-19T04:23:00Z">
            <w:rPr>
              <w:rFonts w:ascii="Times New Roman" w:hAnsi="Times New Roman" w:cs="Times New Roman"/>
              <w:sz w:val="24"/>
              <w:szCs w:val="24"/>
            </w:rPr>
          </w:rPrChange>
        </w:rPr>
        <w:instrText>ADDIN CSL_CITATION {"citationItems":[{"id":"ITEM-1","itemData":{"abstract":"GDP (current US$)","author":[{"dropping-particle":"","family":"The World Bank","given":"","non-dropping-particle":"","parse-names":false,"suffix":""}],"container-title":"The World Bank","id":"ITEM-1","issued":{"date-parts":[["2018"]]},"title":"GDP (current US$) | Data","type":"webpage"},"uris":["http://www.mendeley.com/documents/?uuid=cc01c22d-772a-4219-a28b-16b85ee1f8c7"]}],"mendeley":{"formattedCitation":"&lt;sup&gt;25&lt;/sup&gt;","plainTextFormattedCitation":"25","previouslyFormattedCitation":"&lt;sup&gt;24&lt;/sup&gt;"},"properties":{"noteIndex":0},"schema":"https://github.com/citation-style-language/schema/raw/master/csl-citation.json"}</w:instrText>
      </w:r>
      <w:r w:rsidRPr="007C2DDC">
        <w:rPr>
          <w:rFonts w:ascii="Times New Roman" w:hAnsi="Times New Roman" w:cs="Times New Roman"/>
          <w:color w:val="000000" w:themeColor="text1"/>
          <w:sz w:val="24"/>
          <w:szCs w:val="24"/>
          <w:rPrChange w:id="1072" w:author="nayeem hasan" w:date="2020-08-19T04:23:00Z">
            <w:rPr>
              <w:rFonts w:ascii="Times New Roman" w:hAnsi="Times New Roman" w:cs="Times New Roman"/>
              <w:sz w:val="24"/>
              <w:szCs w:val="24"/>
            </w:rPr>
          </w:rPrChange>
        </w:rPr>
        <w:fldChar w:fldCharType="separate"/>
      </w:r>
      <w:r w:rsidR="00F42DDA" w:rsidRPr="007C2DDC">
        <w:rPr>
          <w:rFonts w:ascii="Times New Roman" w:hAnsi="Times New Roman" w:cs="Times New Roman"/>
          <w:noProof/>
          <w:color w:val="000000" w:themeColor="text1"/>
          <w:sz w:val="24"/>
          <w:szCs w:val="24"/>
          <w:vertAlign w:val="superscript"/>
          <w:rPrChange w:id="1073" w:author="nayeem hasan" w:date="2020-08-19T04:23:00Z">
            <w:rPr>
              <w:rFonts w:ascii="Times New Roman" w:hAnsi="Times New Roman" w:cs="Times New Roman"/>
              <w:noProof/>
              <w:sz w:val="24"/>
              <w:szCs w:val="24"/>
              <w:vertAlign w:val="superscript"/>
            </w:rPr>
          </w:rPrChange>
        </w:rPr>
        <w:t>25</w:t>
      </w:r>
      <w:r w:rsidRPr="007C2DDC">
        <w:rPr>
          <w:rFonts w:ascii="Times New Roman" w:hAnsi="Times New Roman" w:cs="Times New Roman"/>
          <w:color w:val="000000" w:themeColor="text1"/>
          <w:sz w:val="24"/>
          <w:szCs w:val="24"/>
          <w:rPrChange w:id="1074" w:author="nayeem hasan" w:date="2020-08-19T04:23:00Z">
            <w:rPr>
              <w:rFonts w:ascii="Times New Roman" w:hAnsi="Times New Roman" w:cs="Times New Roman"/>
              <w:sz w:val="24"/>
              <w:szCs w:val="24"/>
            </w:rPr>
          </w:rPrChange>
        </w:rPr>
        <w:fldChar w:fldCharType="end"/>
      </w:r>
      <w:r w:rsidRPr="007C2DDC">
        <w:rPr>
          <w:rFonts w:ascii="Times New Roman" w:hAnsi="Times New Roman" w:cs="Times New Roman"/>
          <w:color w:val="000000" w:themeColor="text1"/>
          <w:sz w:val="24"/>
          <w:szCs w:val="24"/>
          <w:rPrChange w:id="1075" w:author="nayeem hasan" w:date="2020-08-19T04:23:00Z">
            <w:rPr>
              <w:rFonts w:ascii="Times New Roman" w:hAnsi="Times New Roman" w:cs="Times New Roman"/>
              <w:sz w:val="24"/>
              <w:szCs w:val="24"/>
            </w:rPr>
          </w:rPrChange>
        </w:rPr>
        <w:t xml:space="preserve">. Governance </w:t>
      </w:r>
      <w:r w:rsidR="00146532" w:rsidRPr="007C2DDC">
        <w:rPr>
          <w:rFonts w:ascii="Times New Roman" w:hAnsi="Times New Roman" w:cs="Times New Roman"/>
          <w:color w:val="000000" w:themeColor="text1"/>
          <w:sz w:val="24"/>
          <w:szCs w:val="24"/>
          <w:rPrChange w:id="1076" w:author="nayeem hasan" w:date="2020-08-19T04:23:00Z">
            <w:rPr>
              <w:rFonts w:ascii="Times New Roman" w:hAnsi="Times New Roman" w:cs="Times New Roman"/>
              <w:sz w:val="24"/>
              <w:szCs w:val="24"/>
            </w:rPr>
          </w:rPrChange>
        </w:rPr>
        <w:t xml:space="preserve">index </w:t>
      </w:r>
      <w:r w:rsidRPr="007C2DDC">
        <w:rPr>
          <w:rFonts w:ascii="Times New Roman" w:hAnsi="Times New Roman" w:cs="Times New Roman"/>
          <w:color w:val="000000" w:themeColor="text1"/>
          <w:sz w:val="24"/>
          <w:szCs w:val="24"/>
          <w:rPrChange w:id="1077" w:author="nayeem hasan" w:date="2020-08-19T04:23:00Z">
            <w:rPr>
              <w:rFonts w:ascii="Times New Roman" w:hAnsi="Times New Roman" w:cs="Times New Roman"/>
              <w:sz w:val="24"/>
              <w:szCs w:val="24"/>
            </w:rPr>
          </w:rPrChange>
        </w:rPr>
        <w:t>consists of the traditions and institutions by which authority in a country is exercised.  This includes the process by which governments are selected, monitored and replaced; the capacity of the government to effectively formulate and implement sound policies; and the respect of citizens and the state for the institutions that govern economic and social interactions among them.</w:t>
      </w:r>
      <w:r w:rsidR="001C1363" w:rsidRPr="007C2DDC">
        <w:rPr>
          <w:rFonts w:ascii="Times New Roman" w:hAnsi="Times New Roman" w:cs="Times New Roman"/>
          <w:color w:val="000000" w:themeColor="text1"/>
          <w:sz w:val="24"/>
          <w:szCs w:val="24"/>
          <w:rPrChange w:id="1078" w:author="nayeem hasan" w:date="2020-08-19T04:23:00Z">
            <w:rPr>
              <w:rFonts w:ascii="Times New Roman" w:hAnsi="Times New Roman" w:cs="Times New Roman"/>
              <w:sz w:val="24"/>
              <w:szCs w:val="24"/>
            </w:rPr>
          </w:rPrChange>
        </w:rPr>
        <w:t xml:space="preserve"> The WGI scored -2.5 to 2.5, ranges from approximately -2.5 (weak) to 2.5 (strong) governance performance</w:t>
      </w:r>
      <w:r w:rsidR="001C1363" w:rsidRPr="007C2DDC">
        <w:rPr>
          <w:rFonts w:ascii="Times New Roman" w:hAnsi="Times New Roman" w:cs="Times New Roman"/>
          <w:color w:val="000000" w:themeColor="text1"/>
          <w:sz w:val="24"/>
          <w:szCs w:val="24"/>
          <w:rPrChange w:id="1079" w:author="nayeem hasan" w:date="2020-08-19T04:23:00Z">
            <w:rPr>
              <w:rFonts w:ascii="Times New Roman" w:hAnsi="Times New Roman" w:cs="Times New Roman"/>
              <w:sz w:val="24"/>
              <w:szCs w:val="24"/>
            </w:rPr>
          </w:rPrChange>
        </w:rPr>
        <w:fldChar w:fldCharType="begin" w:fldLock="1"/>
      </w:r>
      <w:r w:rsidR="00F42DDA" w:rsidRPr="007C2DDC">
        <w:rPr>
          <w:rFonts w:ascii="Times New Roman" w:hAnsi="Times New Roman" w:cs="Times New Roman"/>
          <w:color w:val="000000" w:themeColor="text1"/>
          <w:sz w:val="24"/>
          <w:szCs w:val="24"/>
          <w:rPrChange w:id="1080" w:author="nayeem hasan" w:date="2020-08-19T04:23:00Z">
            <w:rPr>
              <w:rFonts w:ascii="Times New Roman" w:hAnsi="Times New Roman" w:cs="Times New Roman"/>
              <w:sz w:val="24"/>
              <w:szCs w:val="24"/>
            </w:rPr>
          </w:rPrChange>
        </w:rPr>
        <w:instrText>ADDIN CSL_CITATION {"citationItems":[{"id":"ITEM-1","itemData":{"author":[{"dropping-particle":"","family":"WGI","given":"","non-dropping-particle":"","parse-names":false,"suffix":""}],"container-title":"WGI 2019","id":"ITEM-1","issued":{"date-parts":[["2019"]]},"page":"1","title":"WGI 2019 Interactive","type":"webpage"},"uris":["http://www.mendeley.com/documents/?uuid=65b90c20-42d5-421a-9fbf-55c3e553bc82"]}],"mendeley":{"formattedCitation":"&lt;sup&gt;26&lt;/sup&gt;","plainTextFormattedCitation":"26","previouslyFormattedCitation":"&lt;sup&gt;25&lt;/sup&gt;"},"properties":{"noteIndex":0},"schema":"https://github.com/citation-style-language/schema/raw/master/csl-citation.json"}</w:instrText>
      </w:r>
      <w:r w:rsidR="001C1363" w:rsidRPr="007C2DDC">
        <w:rPr>
          <w:rFonts w:ascii="Times New Roman" w:hAnsi="Times New Roman" w:cs="Times New Roman"/>
          <w:color w:val="000000" w:themeColor="text1"/>
          <w:sz w:val="24"/>
          <w:szCs w:val="24"/>
          <w:rPrChange w:id="1081" w:author="nayeem hasan" w:date="2020-08-19T04:23:00Z">
            <w:rPr>
              <w:rFonts w:ascii="Times New Roman" w:hAnsi="Times New Roman" w:cs="Times New Roman"/>
              <w:sz w:val="24"/>
              <w:szCs w:val="24"/>
            </w:rPr>
          </w:rPrChange>
        </w:rPr>
        <w:fldChar w:fldCharType="separate"/>
      </w:r>
      <w:r w:rsidR="00F42DDA" w:rsidRPr="007C2DDC">
        <w:rPr>
          <w:rFonts w:ascii="Times New Roman" w:hAnsi="Times New Roman" w:cs="Times New Roman"/>
          <w:noProof/>
          <w:color w:val="000000" w:themeColor="text1"/>
          <w:sz w:val="24"/>
          <w:szCs w:val="24"/>
          <w:vertAlign w:val="superscript"/>
          <w:rPrChange w:id="1082" w:author="nayeem hasan" w:date="2020-08-19T04:23:00Z">
            <w:rPr>
              <w:rFonts w:ascii="Times New Roman" w:hAnsi="Times New Roman" w:cs="Times New Roman"/>
              <w:noProof/>
              <w:sz w:val="24"/>
              <w:szCs w:val="24"/>
              <w:vertAlign w:val="superscript"/>
            </w:rPr>
          </w:rPrChange>
        </w:rPr>
        <w:t>26</w:t>
      </w:r>
      <w:r w:rsidR="001C1363" w:rsidRPr="007C2DDC">
        <w:rPr>
          <w:rFonts w:ascii="Times New Roman" w:hAnsi="Times New Roman" w:cs="Times New Roman"/>
          <w:color w:val="000000" w:themeColor="text1"/>
          <w:sz w:val="24"/>
          <w:szCs w:val="24"/>
          <w:rPrChange w:id="1083" w:author="nayeem hasan" w:date="2020-08-19T04:23:00Z">
            <w:rPr>
              <w:rFonts w:ascii="Times New Roman" w:hAnsi="Times New Roman" w:cs="Times New Roman"/>
              <w:sz w:val="24"/>
              <w:szCs w:val="24"/>
            </w:rPr>
          </w:rPrChange>
        </w:rPr>
        <w:fldChar w:fldCharType="end"/>
      </w:r>
      <w:r w:rsidR="001C1363" w:rsidRPr="007C2DDC">
        <w:rPr>
          <w:rFonts w:ascii="Times New Roman" w:hAnsi="Times New Roman" w:cs="Times New Roman"/>
          <w:color w:val="000000" w:themeColor="text1"/>
          <w:sz w:val="24"/>
          <w:szCs w:val="24"/>
          <w:rPrChange w:id="1084" w:author="nayeem hasan" w:date="2020-08-19T04:23:00Z">
            <w:rPr>
              <w:rFonts w:ascii="Times New Roman" w:hAnsi="Times New Roman" w:cs="Times New Roman"/>
              <w:sz w:val="24"/>
              <w:szCs w:val="24"/>
            </w:rPr>
          </w:rPrChange>
        </w:rPr>
        <w:t>.</w:t>
      </w:r>
    </w:p>
    <w:p w14:paraId="05610D46" w14:textId="39E89EB4" w:rsidR="00B25ACB" w:rsidRPr="007C2DDC" w:rsidRDefault="00B25ACB" w:rsidP="00B93DE2">
      <w:pPr>
        <w:spacing w:before="240" w:after="0" w:line="480" w:lineRule="auto"/>
        <w:jc w:val="both"/>
        <w:rPr>
          <w:ins w:id="1085" w:author="Haider, Najmul" w:date="2020-08-14T12:17:00Z"/>
          <w:rFonts w:ascii="Times New Roman" w:hAnsi="Times New Roman" w:cs="Times New Roman"/>
          <w:b/>
          <w:bCs/>
          <w:color w:val="000000" w:themeColor="text1"/>
          <w:sz w:val="24"/>
          <w:szCs w:val="24"/>
          <w:rPrChange w:id="1086" w:author="nayeem hasan" w:date="2020-08-19T04:23:00Z">
            <w:rPr>
              <w:ins w:id="1087" w:author="Haider, Najmul" w:date="2020-08-14T12:17:00Z"/>
              <w:rFonts w:ascii="Times New Roman" w:hAnsi="Times New Roman" w:cs="Times New Roman"/>
              <w:b/>
              <w:bCs/>
              <w:sz w:val="24"/>
              <w:szCs w:val="24"/>
            </w:rPr>
          </w:rPrChange>
        </w:rPr>
      </w:pPr>
      <w:r w:rsidRPr="007C2DDC">
        <w:rPr>
          <w:rFonts w:ascii="Times New Roman" w:hAnsi="Times New Roman" w:cs="Times New Roman"/>
          <w:b/>
          <w:bCs/>
          <w:color w:val="000000" w:themeColor="text1"/>
          <w:sz w:val="24"/>
          <w:szCs w:val="24"/>
          <w:rPrChange w:id="1088" w:author="nayeem hasan" w:date="2020-08-19T04:23:00Z">
            <w:rPr>
              <w:rFonts w:ascii="Times New Roman" w:hAnsi="Times New Roman" w:cs="Times New Roman"/>
              <w:b/>
              <w:bCs/>
              <w:sz w:val="24"/>
              <w:szCs w:val="24"/>
            </w:rPr>
          </w:rPrChange>
        </w:rPr>
        <w:t>Statistical analysis</w:t>
      </w:r>
    </w:p>
    <w:p w14:paraId="2C1D3256" w14:textId="063D9A59" w:rsidR="00111A35" w:rsidRPr="007C2DDC" w:rsidRDefault="00A9514B" w:rsidP="00B93DE2">
      <w:pPr>
        <w:spacing w:before="240" w:after="0" w:line="480" w:lineRule="auto"/>
        <w:jc w:val="both"/>
        <w:rPr>
          <w:rFonts w:ascii="Times New Roman" w:hAnsi="Times New Roman" w:cs="Times New Roman"/>
          <w:color w:val="000000" w:themeColor="text1"/>
          <w:sz w:val="24"/>
          <w:szCs w:val="24"/>
          <w:rPrChange w:id="1089" w:author="nayeem hasan" w:date="2020-08-19T04:23:00Z">
            <w:rPr>
              <w:rFonts w:ascii="Times New Roman" w:hAnsi="Times New Roman" w:cs="Times New Roman"/>
              <w:sz w:val="24"/>
              <w:szCs w:val="24"/>
            </w:rPr>
          </w:rPrChange>
        </w:rPr>
      </w:pPr>
      <w:ins w:id="1090" w:author="Haider, Najmul" w:date="2020-08-14T12:17:00Z">
        <w:r w:rsidRPr="007C2DDC">
          <w:rPr>
            <w:rFonts w:ascii="Times New Roman" w:hAnsi="Times New Roman" w:cs="Times New Roman"/>
            <w:b/>
            <w:bCs/>
            <w:color w:val="000000" w:themeColor="text1"/>
            <w:sz w:val="24"/>
            <w:szCs w:val="24"/>
            <w:rPrChange w:id="1091" w:author="nayeem hasan" w:date="2020-08-19T04:23:00Z">
              <w:rPr>
                <w:rFonts w:ascii="Times New Roman" w:hAnsi="Times New Roman" w:cs="Times New Roman"/>
                <w:b/>
                <w:bCs/>
                <w:sz w:val="24"/>
                <w:szCs w:val="24"/>
              </w:rPr>
            </w:rPrChange>
          </w:rPr>
          <w:t xml:space="preserve">The peak of </w:t>
        </w:r>
        <w:r w:rsidR="0057259D" w:rsidRPr="007C2DDC">
          <w:rPr>
            <w:rFonts w:ascii="Times New Roman" w:hAnsi="Times New Roman" w:cs="Times New Roman"/>
            <w:b/>
            <w:bCs/>
            <w:color w:val="000000" w:themeColor="text1"/>
            <w:sz w:val="24"/>
            <w:szCs w:val="24"/>
            <w:rPrChange w:id="1092" w:author="nayeem hasan" w:date="2020-08-19T04:23:00Z">
              <w:rPr>
                <w:rFonts w:ascii="Times New Roman" w:hAnsi="Times New Roman" w:cs="Times New Roman"/>
                <w:b/>
                <w:bCs/>
                <w:sz w:val="24"/>
                <w:szCs w:val="24"/>
              </w:rPr>
            </w:rPrChange>
          </w:rPr>
          <w:t>mortality reached peak at 17</w:t>
        </w:r>
        <w:r w:rsidR="0057259D" w:rsidRPr="007C2DDC">
          <w:rPr>
            <w:rFonts w:ascii="Times New Roman" w:hAnsi="Times New Roman" w:cs="Times New Roman"/>
            <w:b/>
            <w:bCs/>
            <w:color w:val="000000" w:themeColor="text1"/>
            <w:sz w:val="24"/>
            <w:szCs w:val="24"/>
            <w:vertAlign w:val="superscript"/>
            <w:rPrChange w:id="1093" w:author="nayeem hasan" w:date="2020-08-19T04:23:00Z">
              <w:rPr>
                <w:rFonts w:ascii="Times New Roman" w:hAnsi="Times New Roman" w:cs="Times New Roman"/>
                <w:b/>
                <w:bCs/>
                <w:sz w:val="24"/>
                <w:szCs w:val="24"/>
                <w:vertAlign w:val="superscript"/>
              </w:rPr>
            </w:rPrChange>
          </w:rPr>
          <w:t>th</w:t>
        </w:r>
        <w:r w:rsidR="0057259D" w:rsidRPr="007C2DDC">
          <w:rPr>
            <w:rFonts w:ascii="Times New Roman" w:hAnsi="Times New Roman" w:cs="Times New Roman"/>
            <w:b/>
            <w:bCs/>
            <w:color w:val="000000" w:themeColor="text1"/>
            <w:sz w:val="24"/>
            <w:szCs w:val="24"/>
            <w:rPrChange w:id="1094" w:author="nayeem hasan" w:date="2020-08-19T04:23:00Z">
              <w:rPr>
                <w:rFonts w:ascii="Times New Roman" w:hAnsi="Times New Roman" w:cs="Times New Roman"/>
                <w:b/>
                <w:bCs/>
                <w:sz w:val="24"/>
                <w:szCs w:val="24"/>
              </w:rPr>
            </w:rPrChange>
          </w:rPr>
          <w:t xml:space="preserve"> epidemiological week (22-28 </w:t>
        </w:r>
      </w:ins>
      <w:ins w:id="1095" w:author="Haider, Najmul" w:date="2020-08-14T12:18:00Z">
        <w:r w:rsidR="00292033" w:rsidRPr="007C2DDC">
          <w:rPr>
            <w:rFonts w:ascii="Times New Roman" w:hAnsi="Times New Roman" w:cs="Times New Roman"/>
            <w:b/>
            <w:bCs/>
            <w:color w:val="000000" w:themeColor="text1"/>
            <w:sz w:val="24"/>
            <w:szCs w:val="24"/>
            <w:rPrChange w:id="1096" w:author="nayeem hasan" w:date="2020-08-19T04:23:00Z">
              <w:rPr>
                <w:rFonts w:ascii="Times New Roman" w:hAnsi="Times New Roman" w:cs="Times New Roman"/>
                <w:b/>
                <w:bCs/>
                <w:sz w:val="24"/>
                <w:szCs w:val="24"/>
              </w:rPr>
            </w:rPrChange>
          </w:rPr>
          <w:t>April</w:t>
        </w:r>
      </w:ins>
      <w:ins w:id="1097" w:author="Haider, Najmul" w:date="2020-08-14T12:17:00Z">
        <w:r w:rsidR="0057259D" w:rsidRPr="007C2DDC">
          <w:rPr>
            <w:rFonts w:ascii="Times New Roman" w:hAnsi="Times New Roman" w:cs="Times New Roman"/>
            <w:b/>
            <w:bCs/>
            <w:color w:val="000000" w:themeColor="text1"/>
            <w:sz w:val="24"/>
            <w:szCs w:val="24"/>
            <w:rPrChange w:id="1098" w:author="nayeem hasan" w:date="2020-08-19T04:23:00Z">
              <w:rPr>
                <w:rFonts w:ascii="Times New Roman" w:hAnsi="Times New Roman" w:cs="Times New Roman"/>
                <w:b/>
                <w:bCs/>
                <w:sz w:val="24"/>
                <w:szCs w:val="24"/>
              </w:rPr>
            </w:rPrChange>
          </w:rPr>
          <w:t xml:space="preserve"> 2020) and then started to </w:t>
        </w:r>
      </w:ins>
      <w:proofErr w:type="spellStart"/>
      <w:ins w:id="1099" w:author="Haider, Najmul" w:date="2020-08-14T12:18:00Z">
        <w:r w:rsidR="006A69A8" w:rsidRPr="007C2DDC">
          <w:rPr>
            <w:rFonts w:ascii="Times New Roman" w:hAnsi="Times New Roman" w:cs="Times New Roman"/>
            <w:b/>
            <w:bCs/>
            <w:color w:val="000000" w:themeColor="text1"/>
            <w:sz w:val="24"/>
            <w:szCs w:val="24"/>
            <w:rPrChange w:id="1100" w:author="nayeem hasan" w:date="2020-08-19T04:23:00Z">
              <w:rPr>
                <w:rFonts w:ascii="Times New Roman" w:hAnsi="Times New Roman" w:cs="Times New Roman"/>
                <w:b/>
                <w:bCs/>
                <w:sz w:val="24"/>
                <w:szCs w:val="24"/>
              </w:rPr>
            </w:rPrChange>
          </w:rPr>
          <w:t>platued</w:t>
        </w:r>
        <w:proofErr w:type="spellEnd"/>
        <w:r w:rsidR="006A69A8" w:rsidRPr="007C2DDC">
          <w:rPr>
            <w:rFonts w:ascii="Times New Roman" w:hAnsi="Times New Roman" w:cs="Times New Roman"/>
            <w:b/>
            <w:bCs/>
            <w:color w:val="000000" w:themeColor="text1"/>
            <w:sz w:val="24"/>
            <w:szCs w:val="24"/>
            <w:rPrChange w:id="1101" w:author="nayeem hasan" w:date="2020-08-19T04:23:00Z">
              <w:rPr>
                <w:rFonts w:ascii="Times New Roman" w:hAnsi="Times New Roman" w:cs="Times New Roman"/>
                <w:b/>
                <w:bCs/>
                <w:sz w:val="24"/>
                <w:szCs w:val="24"/>
              </w:rPr>
            </w:rPrChange>
          </w:rPr>
          <w:t xml:space="preserve">. </w:t>
        </w:r>
        <w:r w:rsidR="00292033" w:rsidRPr="007C2DDC">
          <w:rPr>
            <w:rFonts w:ascii="Times New Roman" w:hAnsi="Times New Roman" w:cs="Times New Roman"/>
            <w:b/>
            <w:bCs/>
            <w:color w:val="000000" w:themeColor="text1"/>
            <w:sz w:val="24"/>
            <w:szCs w:val="24"/>
            <w:rPrChange w:id="1102" w:author="nayeem hasan" w:date="2020-08-19T04:23:00Z">
              <w:rPr>
                <w:rFonts w:ascii="Times New Roman" w:hAnsi="Times New Roman" w:cs="Times New Roman"/>
                <w:b/>
                <w:bCs/>
                <w:sz w:val="24"/>
                <w:szCs w:val="24"/>
              </w:rPr>
            </w:rPrChange>
          </w:rPr>
          <w:t xml:space="preserve">We collected the </w:t>
        </w:r>
        <w:proofErr w:type="spellStart"/>
        <w:r w:rsidR="00292033" w:rsidRPr="007C2DDC">
          <w:rPr>
            <w:rFonts w:ascii="Times New Roman" w:hAnsi="Times New Roman" w:cs="Times New Roman"/>
            <w:b/>
            <w:bCs/>
            <w:color w:val="000000" w:themeColor="text1"/>
            <w:sz w:val="24"/>
            <w:szCs w:val="24"/>
            <w:rPrChange w:id="1103" w:author="nayeem hasan" w:date="2020-08-19T04:23:00Z">
              <w:rPr>
                <w:rFonts w:ascii="Times New Roman" w:hAnsi="Times New Roman" w:cs="Times New Roman"/>
                <w:b/>
                <w:bCs/>
                <w:sz w:val="24"/>
                <w:szCs w:val="24"/>
              </w:rPr>
            </w:rPrChange>
          </w:rPr>
          <w:t>the</w:t>
        </w:r>
        <w:proofErr w:type="spellEnd"/>
        <w:r w:rsidR="00292033" w:rsidRPr="007C2DDC">
          <w:rPr>
            <w:rFonts w:ascii="Times New Roman" w:hAnsi="Times New Roman" w:cs="Times New Roman"/>
            <w:b/>
            <w:bCs/>
            <w:color w:val="000000" w:themeColor="text1"/>
            <w:sz w:val="24"/>
            <w:szCs w:val="24"/>
            <w:rPrChange w:id="1104" w:author="nayeem hasan" w:date="2020-08-19T04:23:00Z">
              <w:rPr>
                <w:rFonts w:ascii="Times New Roman" w:hAnsi="Times New Roman" w:cs="Times New Roman"/>
                <w:b/>
                <w:bCs/>
                <w:sz w:val="24"/>
                <w:szCs w:val="24"/>
              </w:rPr>
            </w:rPrChange>
          </w:rPr>
          <w:t xml:space="preserve"> COVID-19 data from 1</w:t>
        </w:r>
        <w:r w:rsidR="00292033" w:rsidRPr="007C2DDC">
          <w:rPr>
            <w:rFonts w:ascii="Times New Roman" w:hAnsi="Times New Roman" w:cs="Times New Roman"/>
            <w:b/>
            <w:bCs/>
            <w:color w:val="000000" w:themeColor="text1"/>
            <w:sz w:val="24"/>
            <w:szCs w:val="24"/>
            <w:vertAlign w:val="superscript"/>
            <w:rPrChange w:id="1105" w:author="nayeem hasan" w:date="2020-08-19T04:23:00Z">
              <w:rPr>
                <w:rFonts w:ascii="Times New Roman" w:hAnsi="Times New Roman" w:cs="Times New Roman"/>
                <w:b/>
                <w:bCs/>
                <w:sz w:val="24"/>
                <w:szCs w:val="24"/>
                <w:vertAlign w:val="superscript"/>
              </w:rPr>
            </w:rPrChange>
          </w:rPr>
          <w:t>st</w:t>
        </w:r>
        <w:r w:rsidR="00292033" w:rsidRPr="007C2DDC">
          <w:rPr>
            <w:rFonts w:ascii="Times New Roman" w:hAnsi="Times New Roman" w:cs="Times New Roman"/>
            <w:b/>
            <w:bCs/>
            <w:color w:val="000000" w:themeColor="text1"/>
            <w:sz w:val="24"/>
            <w:szCs w:val="24"/>
            <w:rPrChange w:id="1106" w:author="nayeem hasan" w:date="2020-08-19T04:23:00Z">
              <w:rPr>
                <w:rFonts w:ascii="Times New Roman" w:hAnsi="Times New Roman" w:cs="Times New Roman"/>
                <w:b/>
                <w:bCs/>
                <w:sz w:val="24"/>
                <w:szCs w:val="24"/>
              </w:rPr>
            </w:rPrChange>
          </w:rPr>
          <w:t xml:space="preserve"> January up until August 10</w:t>
        </w:r>
        <w:r w:rsidR="00292033" w:rsidRPr="007C2DDC">
          <w:rPr>
            <w:rFonts w:ascii="Times New Roman" w:hAnsi="Times New Roman" w:cs="Times New Roman"/>
            <w:b/>
            <w:bCs/>
            <w:color w:val="000000" w:themeColor="text1"/>
            <w:sz w:val="24"/>
            <w:szCs w:val="24"/>
            <w:vertAlign w:val="superscript"/>
            <w:rPrChange w:id="1107" w:author="nayeem hasan" w:date="2020-08-19T04:23:00Z">
              <w:rPr>
                <w:rFonts w:ascii="Times New Roman" w:hAnsi="Times New Roman" w:cs="Times New Roman"/>
                <w:b/>
                <w:bCs/>
                <w:sz w:val="24"/>
                <w:szCs w:val="24"/>
                <w:vertAlign w:val="superscript"/>
              </w:rPr>
            </w:rPrChange>
          </w:rPr>
          <w:t>th</w:t>
        </w:r>
        <w:r w:rsidR="00292033" w:rsidRPr="007C2DDC">
          <w:rPr>
            <w:rFonts w:ascii="Times New Roman" w:hAnsi="Times New Roman" w:cs="Times New Roman"/>
            <w:b/>
            <w:bCs/>
            <w:color w:val="000000" w:themeColor="text1"/>
            <w:sz w:val="24"/>
            <w:szCs w:val="24"/>
            <w:rPrChange w:id="1108" w:author="nayeem hasan" w:date="2020-08-19T04:23:00Z">
              <w:rPr>
                <w:rFonts w:ascii="Times New Roman" w:hAnsi="Times New Roman" w:cs="Times New Roman"/>
                <w:b/>
                <w:bCs/>
                <w:sz w:val="24"/>
                <w:szCs w:val="24"/>
              </w:rPr>
            </w:rPrChange>
          </w:rPr>
          <w:t>,</w:t>
        </w:r>
      </w:ins>
      <w:ins w:id="1109" w:author="Haider, Najmul" w:date="2020-08-14T12:19:00Z">
        <w:r w:rsidR="00292033" w:rsidRPr="007C2DDC">
          <w:rPr>
            <w:rFonts w:ascii="Times New Roman" w:hAnsi="Times New Roman" w:cs="Times New Roman"/>
            <w:b/>
            <w:bCs/>
            <w:color w:val="000000" w:themeColor="text1"/>
            <w:sz w:val="24"/>
            <w:szCs w:val="24"/>
            <w:rPrChange w:id="1110" w:author="nayeem hasan" w:date="2020-08-19T04:23:00Z">
              <w:rPr>
                <w:rFonts w:ascii="Times New Roman" w:hAnsi="Times New Roman" w:cs="Times New Roman"/>
                <w:b/>
                <w:bCs/>
                <w:sz w:val="24"/>
                <w:szCs w:val="24"/>
              </w:rPr>
            </w:rPrChange>
          </w:rPr>
          <w:t xml:space="preserve"> 2020. We then divided the dataset into two half one until it </w:t>
        </w:r>
        <w:proofErr w:type="gramStart"/>
        <w:r w:rsidR="00292033" w:rsidRPr="007C2DDC">
          <w:rPr>
            <w:rFonts w:ascii="Times New Roman" w:hAnsi="Times New Roman" w:cs="Times New Roman"/>
            <w:b/>
            <w:bCs/>
            <w:color w:val="000000" w:themeColor="text1"/>
            <w:sz w:val="24"/>
            <w:szCs w:val="24"/>
            <w:rPrChange w:id="1111" w:author="nayeem hasan" w:date="2020-08-19T04:23:00Z">
              <w:rPr>
                <w:rFonts w:ascii="Times New Roman" w:hAnsi="Times New Roman" w:cs="Times New Roman"/>
                <w:b/>
                <w:bCs/>
                <w:sz w:val="24"/>
                <w:szCs w:val="24"/>
              </w:rPr>
            </w:rPrChange>
          </w:rPr>
          <w:t>reach</w:t>
        </w:r>
        <w:proofErr w:type="gramEnd"/>
        <w:r w:rsidR="00292033" w:rsidRPr="007C2DDC">
          <w:rPr>
            <w:rFonts w:ascii="Times New Roman" w:hAnsi="Times New Roman" w:cs="Times New Roman"/>
            <w:b/>
            <w:bCs/>
            <w:color w:val="000000" w:themeColor="text1"/>
            <w:sz w:val="24"/>
            <w:szCs w:val="24"/>
            <w:rPrChange w:id="1112" w:author="nayeem hasan" w:date="2020-08-19T04:23:00Z">
              <w:rPr>
                <w:rFonts w:ascii="Times New Roman" w:hAnsi="Times New Roman" w:cs="Times New Roman"/>
                <w:b/>
                <w:bCs/>
                <w:sz w:val="24"/>
                <w:szCs w:val="24"/>
              </w:rPr>
            </w:rPrChange>
          </w:rPr>
          <w:t xml:space="preserve"> peak (until 17</w:t>
        </w:r>
        <w:r w:rsidR="00292033" w:rsidRPr="007C2DDC">
          <w:rPr>
            <w:rFonts w:ascii="Times New Roman" w:hAnsi="Times New Roman" w:cs="Times New Roman"/>
            <w:b/>
            <w:bCs/>
            <w:color w:val="000000" w:themeColor="text1"/>
            <w:sz w:val="24"/>
            <w:szCs w:val="24"/>
            <w:vertAlign w:val="superscript"/>
            <w:rPrChange w:id="1113" w:author="nayeem hasan" w:date="2020-08-19T04:23:00Z">
              <w:rPr>
                <w:rFonts w:ascii="Times New Roman" w:hAnsi="Times New Roman" w:cs="Times New Roman"/>
                <w:b/>
                <w:bCs/>
                <w:sz w:val="24"/>
                <w:szCs w:val="24"/>
                <w:vertAlign w:val="superscript"/>
              </w:rPr>
            </w:rPrChange>
          </w:rPr>
          <w:t>th</w:t>
        </w:r>
        <w:r w:rsidR="00292033" w:rsidRPr="007C2DDC">
          <w:rPr>
            <w:rFonts w:ascii="Times New Roman" w:hAnsi="Times New Roman" w:cs="Times New Roman"/>
            <w:b/>
            <w:bCs/>
            <w:color w:val="000000" w:themeColor="text1"/>
            <w:sz w:val="24"/>
            <w:szCs w:val="24"/>
            <w:rPrChange w:id="1114" w:author="nayeem hasan" w:date="2020-08-19T04:23:00Z">
              <w:rPr>
                <w:rFonts w:ascii="Times New Roman" w:hAnsi="Times New Roman" w:cs="Times New Roman"/>
                <w:b/>
                <w:bCs/>
                <w:sz w:val="24"/>
                <w:szCs w:val="24"/>
              </w:rPr>
            </w:rPrChange>
          </w:rPr>
          <w:t xml:space="preserve"> Week) and another with 18</w:t>
        </w:r>
        <w:r w:rsidR="00292033" w:rsidRPr="007C2DDC">
          <w:rPr>
            <w:rFonts w:ascii="Times New Roman" w:hAnsi="Times New Roman" w:cs="Times New Roman"/>
            <w:b/>
            <w:bCs/>
            <w:color w:val="000000" w:themeColor="text1"/>
            <w:sz w:val="24"/>
            <w:szCs w:val="24"/>
            <w:vertAlign w:val="superscript"/>
            <w:rPrChange w:id="1115" w:author="nayeem hasan" w:date="2020-08-19T04:23:00Z">
              <w:rPr>
                <w:rFonts w:ascii="Times New Roman" w:hAnsi="Times New Roman" w:cs="Times New Roman"/>
                <w:b/>
                <w:bCs/>
                <w:sz w:val="24"/>
                <w:szCs w:val="24"/>
                <w:vertAlign w:val="superscript"/>
              </w:rPr>
            </w:rPrChange>
          </w:rPr>
          <w:t>th</w:t>
        </w:r>
        <w:r w:rsidR="00292033" w:rsidRPr="007C2DDC">
          <w:rPr>
            <w:rFonts w:ascii="Times New Roman" w:hAnsi="Times New Roman" w:cs="Times New Roman"/>
            <w:b/>
            <w:bCs/>
            <w:color w:val="000000" w:themeColor="text1"/>
            <w:sz w:val="24"/>
            <w:szCs w:val="24"/>
            <w:rPrChange w:id="1116" w:author="nayeem hasan" w:date="2020-08-19T04:23:00Z">
              <w:rPr>
                <w:rFonts w:ascii="Times New Roman" w:hAnsi="Times New Roman" w:cs="Times New Roman"/>
                <w:b/>
                <w:bCs/>
                <w:sz w:val="24"/>
                <w:szCs w:val="24"/>
              </w:rPr>
            </w:rPrChange>
          </w:rPr>
          <w:t xml:space="preserve"> </w:t>
        </w:r>
      </w:ins>
      <w:ins w:id="1117" w:author="Haider, Najmul" w:date="2020-08-14T12:20:00Z">
        <w:r w:rsidR="00292033" w:rsidRPr="007C2DDC">
          <w:rPr>
            <w:rFonts w:ascii="Times New Roman" w:hAnsi="Times New Roman" w:cs="Times New Roman"/>
            <w:b/>
            <w:bCs/>
            <w:color w:val="000000" w:themeColor="text1"/>
            <w:sz w:val="24"/>
            <w:szCs w:val="24"/>
            <w:rPrChange w:id="1118" w:author="nayeem hasan" w:date="2020-08-19T04:23:00Z">
              <w:rPr>
                <w:rFonts w:ascii="Times New Roman" w:hAnsi="Times New Roman" w:cs="Times New Roman"/>
                <w:b/>
                <w:bCs/>
                <w:sz w:val="24"/>
                <w:szCs w:val="24"/>
              </w:rPr>
            </w:rPrChange>
          </w:rPr>
          <w:t>week till 10</w:t>
        </w:r>
        <w:r w:rsidR="00292033" w:rsidRPr="007C2DDC">
          <w:rPr>
            <w:rFonts w:ascii="Times New Roman" w:hAnsi="Times New Roman" w:cs="Times New Roman"/>
            <w:b/>
            <w:bCs/>
            <w:color w:val="000000" w:themeColor="text1"/>
            <w:sz w:val="24"/>
            <w:szCs w:val="24"/>
            <w:vertAlign w:val="superscript"/>
            <w:rPrChange w:id="1119" w:author="nayeem hasan" w:date="2020-08-19T04:23:00Z">
              <w:rPr>
                <w:rFonts w:ascii="Times New Roman" w:hAnsi="Times New Roman" w:cs="Times New Roman"/>
                <w:b/>
                <w:bCs/>
                <w:sz w:val="24"/>
                <w:szCs w:val="24"/>
                <w:vertAlign w:val="superscript"/>
              </w:rPr>
            </w:rPrChange>
          </w:rPr>
          <w:t>th</w:t>
        </w:r>
        <w:r w:rsidR="00292033" w:rsidRPr="007C2DDC">
          <w:rPr>
            <w:rFonts w:ascii="Times New Roman" w:hAnsi="Times New Roman" w:cs="Times New Roman"/>
            <w:b/>
            <w:bCs/>
            <w:color w:val="000000" w:themeColor="text1"/>
            <w:sz w:val="24"/>
            <w:szCs w:val="24"/>
            <w:rPrChange w:id="1120" w:author="nayeem hasan" w:date="2020-08-19T04:23:00Z">
              <w:rPr>
                <w:rFonts w:ascii="Times New Roman" w:hAnsi="Times New Roman" w:cs="Times New Roman"/>
                <w:b/>
                <w:bCs/>
                <w:sz w:val="24"/>
                <w:szCs w:val="24"/>
              </w:rPr>
            </w:rPrChange>
          </w:rPr>
          <w:t xml:space="preserve"> </w:t>
        </w:r>
        <w:proofErr w:type="spellStart"/>
        <w:r w:rsidR="00292033" w:rsidRPr="007C2DDC">
          <w:rPr>
            <w:rFonts w:ascii="Times New Roman" w:hAnsi="Times New Roman" w:cs="Times New Roman"/>
            <w:b/>
            <w:bCs/>
            <w:color w:val="000000" w:themeColor="text1"/>
            <w:sz w:val="24"/>
            <w:szCs w:val="24"/>
            <w:rPrChange w:id="1121" w:author="nayeem hasan" w:date="2020-08-19T04:23:00Z">
              <w:rPr>
                <w:rFonts w:ascii="Times New Roman" w:hAnsi="Times New Roman" w:cs="Times New Roman"/>
                <w:b/>
                <w:bCs/>
                <w:sz w:val="24"/>
                <w:szCs w:val="24"/>
              </w:rPr>
            </w:rPrChange>
          </w:rPr>
          <w:t>Ausgust</w:t>
        </w:r>
        <w:proofErr w:type="spellEnd"/>
        <w:r w:rsidR="00292033" w:rsidRPr="007C2DDC">
          <w:rPr>
            <w:rFonts w:ascii="Times New Roman" w:hAnsi="Times New Roman" w:cs="Times New Roman"/>
            <w:b/>
            <w:bCs/>
            <w:color w:val="000000" w:themeColor="text1"/>
            <w:sz w:val="24"/>
            <w:szCs w:val="24"/>
            <w:rPrChange w:id="1122" w:author="nayeem hasan" w:date="2020-08-19T04:23:00Z">
              <w:rPr>
                <w:rFonts w:ascii="Times New Roman" w:hAnsi="Times New Roman" w:cs="Times New Roman"/>
                <w:b/>
                <w:bCs/>
                <w:sz w:val="24"/>
                <w:szCs w:val="24"/>
              </w:rPr>
            </w:rPrChange>
          </w:rPr>
          <w:t xml:space="preserve"> (</w:t>
        </w:r>
        <w:proofErr w:type="spellStart"/>
        <w:r w:rsidR="00292033" w:rsidRPr="007C2DDC">
          <w:rPr>
            <w:rFonts w:ascii="Times New Roman" w:hAnsi="Times New Roman" w:cs="Times New Roman"/>
            <w:b/>
            <w:bCs/>
            <w:color w:val="000000" w:themeColor="text1"/>
            <w:sz w:val="24"/>
            <w:szCs w:val="24"/>
            <w:rPrChange w:id="1123" w:author="nayeem hasan" w:date="2020-08-19T04:23:00Z">
              <w:rPr>
                <w:rFonts w:ascii="Times New Roman" w:hAnsi="Times New Roman" w:cs="Times New Roman"/>
                <w:b/>
                <w:bCs/>
                <w:sz w:val="24"/>
                <w:szCs w:val="24"/>
              </w:rPr>
            </w:rPrChange>
          </w:rPr>
          <w:t>XXth</w:t>
        </w:r>
        <w:proofErr w:type="spellEnd"/>
        <w:r w:rsidR="00292033" w:rsidRPr="007C2DDC">
          <w:rPr>
            <w:rFonts w:ascii="Times New Roman" w:hAnsi="Times New Roman" w:cs="Times New Roman"/>
            <w:b/>
            <w:bCs/>
            <w:color w:val="000000" w:themeColor="text1"/>
            <w:sz w:val="24"/>
            <w:szCs w:val="24"/>
            <w:rPrChange w:id="1124" w:author="nayeem hasan" w:date="2020-08-19T04:23:00Z">
              <w:rPr>
                <w:rFonts w:ascii="Times New Roman" w:hAnsi="Times New Roman" w:cs="Times New Roman"/>
                <w:b/>
                <w:bCs/>
                <w:sz w:val="24"/>
                <w:szCs w:val="24"/>
              </w:rPr>
            </w:rPrChange>
          </w:rPr>
          <w:t xml:space="preserve"> week.)</w:t>
        </w:r>
      </w:ins>
      <w:ins w:id="1125" w:author="Haider, Najmul" w:date="2020-08-14T12:26:00Z">
        <w:r w:rsidR="007D4823" w:rsidRPr="007C2DDC">
          <w:rPr>
            <w:rFonts w:ascii="Times New Roman" w:hAnsi="Times New Roman" w:cs="Times New Roman"/>
            <w:b/>
            <w:bCs/>
            <w:color w:val="000000" w:themeColor="text1"/>
            <w:sz w:val="24"/>
            <w:szCs w:val="24"/>
            <w:rPrChange w:id="1126" w:author="nayeem hasan" w:date="2020-08-19T04:23:00Z">
              <w:rPr>
                <w:rFonts w:ascii="Times New Roman" w:hAnsi="Times New Roman" w:cs="Times New Roman"/>
                <w:b/>
                <w:bCs/>
                <w:sz w:val="24"/>
                <w:szCs w:val="24"/>
              </w:rPr>
            </w:rPrChange>
          </w:rPr>
          <w:t>. We ran our model separately for each dataset. Finally, we also ran our model for overall dataset</w:t>
        </w:r>
      </w:ins>
      <w:ins w:id="1127" w:author="Haider, Najmul" w:date="2020-08-14T12:27:00Z">
        <w:r w:rsidR="007D4823" w:rsidRPr="007C2DDC">
          <w:rPr>
            <w:rFonts w:ascii="Times New Roman" w:hAnsi="Times New Roman" w:cs="Times New Roman"/>
            <w:b/>
            <w:bCs/>
            <w:color w:val="000000" w:themeColor="text1"/>
            <w:sz w:val="24"/>
            <w:szCs w:val="24"/>
            <w:rPrChange w:id="1128" w:author="nayeem hasan" w:date="2020-08-19T04:23:00Z">
              <w:rPr>
                <w:rFonts w:ascii="Times New Roman" w:hAnsi="Times New Roman" w:cs="Times New Roman"/>
                <w:b/>
                <w:bCs/>
                <w:sz w:val="24"/>
                <w:szCs w:val="24"/>
              </w:rPr>
            </w:rPrChange>
          </w:rPr>
          <w:t xml:space="preserve"> (January 1</w:t>
        </w:r>
        <w:r w:rsidR="007D4823" w:rsidRPr="007C2DDC">
          <w:rPr>
            <w:rFonts w:ascii="Times New Roman" w:hAnsi="Times New Roman" w:cs="Times New Roman"/>
            <w:b/>
            <w:bCs/>
            <w:color w:val="000000" w:themeColor="text1"/>
            <w:sz w:val="24"/>
            <w:szCs w:val="24"/>
            <w:vertAlign w:val="superscript"/>
            <w:rPrChange w:id="1129" w:author="nayeem hasan" w:date="2020-08-19T04:23:00Z">
              <w:rPr>
                <w:rFonts w:ascii="Times New Roman" w:hAnsi="Times New Roman" w:cs="Times New Roman"/>
                <w:b/>
                <w:bCs/>
                <w:sz w:val="24"/>
                <w:szCs w:val="24"/>
                <w:vertAlign w:val="superscript"/>
              </w:rPr>
            </w:rPrChange>
          </w:rPr>
          <w:t>st</w:t>
        </w:r>
        <w:r w:rsidR="007D4823" w:rsidRPr="007C2DDC">
          <w:rPr>
            <w:rFonts w:ascii="Times New Roman" w:hAnsi="Times New Roman" w:cs="Times New Roman"/>
            <w:b/>
            <w:bCs/>
            <w:color w:val="000000" w:themeColor="text1"/>
            <w:sz w:val="24"/>
            <w:szCs w:val="24"/>
            <w:rPrChange w:id="1130" w:author="nayeem hasan" w:date="2020-08-19T04:23:00Z">
              <w:rPr>
                <w:rFonts w:ascii="Times New Roman" w:hAnsi="Times New Roman" w:cs="Times New Roman"/>
                <w:b/>
                <w:bCs/>
                <w:sz w:val="24"/>
                <w:szCs w:val="24"/>
              </w:rPr>
            </w:rPrChange>
          </w:rPr>
          <w:t xml:space="preserve"> – August 10</w:t>
        </w:r>
        <w:r w:rsidR="007D4823" w:rsidRPr="007C2DDC">
          <w:rPr>
            <w:rFonts w:ascii="Times New Roman" w:hAnsi="Times New Roman" w:cs="Times New Roman"/>
            <w:b/>
            <w:bCs/>
            <w:color w:val="000000" w:themeColor="text1"/>
            <w:sz w:val="24"/>
            <w:szCs w:val="24"/>
            <w:vertAlign w:val="superscript"/>
            <w:rPrChange w:id="1131" w:author="nayeem hasan" w:date="2020-08-19T04:23:00Z">
              <w:rPr>
                <w:rFonts w:ascii="Times New Roman" w:hAnsi="Times New Roman" w:cs="Times New Roman"/>
                <w:b/>
                <w:bCs/>
                <w:sz w:val="24"/>
                <w:szCs w:val="24"/>
                <w:vertAlign w:val="superscript"/>
              </w:rPr>
            </w:rPrChange>
          </w:rPr>
          <w:t>th</w:t>
        </w:r>
        <w:r w:rsidR="007D4823" w:rsidRPr="007C2DDC">
          <w:rPr>
            <w:rFonts w:ascii="Times New Roman" w:hAnsi="Times New Roman" w:cs="Times New Roman"/>
            <w:b/>
            <w:bCs/>
            <w:color w:val="000000" w:themeColor="text1"/>
            <w:sz w:val="24"/>
            <w:szCs w:val="24"/>
            <w:rPrChange w:id="1132" w:author="nayeem hasan" w:date="2020-08-19T04:23:00Z">
              <w:rPr>
                <w:rFonts w:ascii="Times New Roman" w:hAnsi="Times New Roman" w:cs="Times New Roman"/>
                <w:b/>
                <w:bCs/>
                <w:sz w:val="24"/>
                <w:szCs w:val="24"/>
              </w:rPr>
            </w:rPrChange>
          </w:rPr>
          <w:t>)</w:t>
        </w:r>
        <w:proofErr w:type="gramStart"/>
        <w:r w:rsidR="007D4823" w:rsidRPr="007C2DDC">
          <w:rPr>
            <w:rFonts w:ascii="Times New Roman" w:hAnsi="Times New Roman" w:cs="Times New Roman"/>
            <w:b/>
            <w:bCs/>
            <w:color w:val="000000" w:themeColor="text1"/>
            <w:sz w:val="24"/>
            <w:szCs w:val="24"/>
            <w:rPrChange w:id="1133" w:author="nayeem hasan" w:date="2020-08-19T04:23:00Z">
              <w:rPr>
                <w:rFonts w:ascii="Times New Roman" w:hAnsi="Times New Roman" w:cs="Times New Roman"/>
                <w:b/>
                <w:bCs/>
                <w:sz w:val="24"/>
                <w:szCs w:val="24"/>
              </w:rPr>
            </w:rPrChange>
          </w:rPr>
          <w:t xml:space="preserve">. </w:t>
        </w:r>
      </w:ins>
      <w:ins w:id="1134" w:author="Haider, Najmul" w:date="2020-08-14T12:26:00Z">
        <w:r w:rsidR="007D4823" w:rsidRPr="007C2DDC">
          <w:rPr>
            <w:rFonts w:ascii="Times New Roman" w:hAnsi="Times New Roman" w:cs="Times New Roman"/>
            <w:b/>
            <w:bCs/>
            <w:color w:val="000000" w:themeColor="text1"/>
            <w:sz w:val="24"/>
            <w:szCs w:val="24"/>
            <w:rPrChange w:id="1135" w:author="nayeem hasan" w:date="2020-08-19T04:23:00Z">
              <w:rPr>
                <w:rFonts w:ascii="Times New Roman" w:hAnsi="Times New Roman" w:cs="Times New Roman"/>
                <w:b/>
                <w:bCs/>
                <w:sz w:val="24"/>
                <w:szCs w:val="24"/>
              </w:rPr>
            </w:rPrChange>
          </w:rPr>
          <w:t>.</w:t>
        </w:r>
        <w:proofErr w:type="gramEnd"/>
        <w:r w:rsidR="007D4823" w:rsidRPr="007C2DDC">
          <w:rPr>
            <w:rFonts w:ascii="Times New Roman" w:hAnsi="Times New Roman" w:cs="Times New Roman"/>
            <w:b/>
            <w:bCs/>
            <w:color w:val="000000" w:themeColor="text1"/>
            <w:sz w:val="24"/>
            <w:szCs w:val="24"/>
            <w:rPrChange w:id="1136" w:author="nayeem hasan" w:date="2020-08-19T04:23:00Z">
              <w:rPr>
                <w:rFonts w:ascii="Times New Roman" w:hAnsi="Times New Roman" w:cs="Times New Roman"/>
                <w:b/>
                <w:bCs/>
                <w:sz w:val="24"/>
                <w:szCs w:val="24"/>
              </w:rPr>
            </w:rPrChange>
          </w:rPr>
          <w:t xml:space="preserve">  </w:t>
        </w:r>
      </w:ins>
    </w:p>
    <w:p w14:paraId="59337570" w14:textId="05A68DDF" w:rsidR="007D32E1" w:rsidRPr="007C2DDC" w:rsidRDefault="003054E9" w:rsidP="009F31CD">
      <w:pPr>
        <w:spacing w:before="240" w:after="0" w:line="480" w:lineRule="auto"/>
        <w:jc w:val="both"/>
        <w:rPr>
          <w:rFonts w:ascii="Times New Roman" w:hAnsi="Times New Roman" w:cs="Times New Roman"/>
          <w:color w:val="000000" w:themeColor="text1"/>
          <w:sz w:val="24"/>
          <w:szCs w:val="24"/>
          <w:rPrChange w:id="1137" w:author="nayeem hasan" w:date="2020-08-19T04:23:00Z">
            <w:rPr>
              <w:rFonts w:ascii="Times New Roman" w:hAnsi="Times New Roman" w:cs="Times New Roman"/>
              <w:sz w:val="24"/>
              <w:szCs w:val="24"/>
            </w:rPr>
          </w:rPrChange>
        </w:rPr>
      </w:pPr>
      <w:del w:id="1138" w:author="Haider, Najmul" w:date="2020-08-14T12:16:00Z">
        <w:r w:rsidRPr="007C2DDC" w:rsidDel="00111A35">
          <w:rPr>
            <w:rFonts w:ascii="Times New Roman" w:hAnsi="Times New Roman" w:cs="Times New Roman"/>
            <w:color w:val="000000" w:themeColor="text1"/>
            <w:sz w:val="24"/>
            <w:szCs w:val="24"/>
            <w:rPrChange w:id="1139" w:author="nayeem hasan" w:date="2020-08-19T04:23:00Z">
              <w:rPr>
                <w:rFonts w:ascii="Times New Roman" w:hAnsi="Times New Roman" w:cs="Times New Roman"/>
                <w:sz w:val="24"/>
                <w:szCs w:val="24"/>
              </w:rPr>
            </w:rPrChange>
          </w:rPr>
          <w:delText xml:space="preserve">In this study, </w:delText>
        </w:r>
      </w:del>
      <w:del w:id="1140" w:author="Haider, Najmul" w:date="2020-08-14T12:26:00Z">
        <w:r w:rsidR="00111A35" w:rsidRPr="007C2DDC" w:rsidDel="007D4823">
          <w:rPr>
            <w:rFonts w:ascii="Times New Roman" w:hAnsi="Times New Roman" w:cs="Times New Roman"/>
            <w:color w:val="000000" w:themeColor="text1"/>
            <w:sz w:val="24"/>
            <w:szCs w:val="24"/>
            <w:rPrChange w:id="1141" w:author="nayeem hasan" w:date="2020-08-19T04:23:00Z">
              <w:rPr>
                <w:rFonts w:ascii="Times New Roman" w:hAnsi="Times New Roman" w:cs="Times New Roman"/>
                <w:sz w:val="24"/>
                <w:szCs w:val="24"/>
              </w:rPr>
            </w:rPrChange>
          </w:rPr>
          <w:delText xml:space="preserve">We </w:delText>
        </w:r>
        <w:r w:rsidRPr="007C2DDC" w:rsidDel="007D4823">
          <w:rPr>
            <w:rFonts w:ascii="Times New Roman" w:hAnsi="Times New Roman" w:cs="Times New Roman"/>
            <w:color w:val="000000" w:themeColor="text1"/>
            <w:sz w:val="24"/>
            <w:szCs w:val="24"/>
            <w:rPrChange w:id="1142" w:author="nayeem hasan" w:date="2020-08-19T04:23:00Z">
              <w:rPr>
                <w:rFonts w:ascii="Times New Roman" w:hAnsi="Times New Roman" w:cs="Times New Roman"/>
                <w:sz w:val="24"/>
                <w:szCs w:val="24"/>
              </w:rPr>
            </w:rPrChange>
          </w:rPr>
          <w:delText xml:space="preserve">used COVID-19 data at </w:delText>
        </w:r>
        <w:r w:rsidR="002C2B60" w:rsidRPr="007C2DDC" w:rsidDel="007D4823">
          <w:rPr>
            <w:rFonts w:ascii="Times New Roman" w:hAnsi="Times New Roman" w:cs="Times New Roman"/>
            <w:color w:val="000000" w:themeColor="text1"/>
            <w:sz w:val="24"/>
            <w:szCs w:val="24"/>
            <w:rPrChange w:id="1143" w:author="nayeem hasan" w:date="2020-08-19T04:23:00Z">
              <w:rPr>
                <w:rFonts w:ascii="Times New Roman" w:hAnsi="Times New Roman" w:cs="Times New Roman"/>
                <w:sz w:val="24"/>
                <w:szCs w:val="24"/>
              </w:rPr>
            </w:rPrChange>
          </w:rPr>
          <w:delText>two</w:delText>
        </w:r>
        <w:r w:rsidRPr="007C2DDC" w:rsidDel="007D4823">
          <w:rPr>
            <w:rFonts w:ascii="Times New Roman" w:hAnsi="Times New Roman" w:cs="Times New Roman"/>
            <w:color w:val="000000" w:themeColor="text1"/>
            <w:sz w:val="24"/>
            <w:szCs w:val="24"/>
            <w:rPrChange w:id="1144" w:author="nayeem hasan" w:date="2020-08-19T04:23:00Z">
              <w:rPr>
                <w:rFonts w:ascii="Times New Roman" w:hAnsi="Times New Roman" w:cs="Times New Roman"/>
                <w:sz w:val="24"/>
                <w:szCs w:val="24"/>
              </w:rPr>
            </w:rPrChange>
          </w:rPr>
          <w:delText xml:space="preserve"> different stage of time. </w:delText>
        </w:r>
        <w:r w:rsidR="00D82870" w:rsidRPr="007C2DDC" w:rsidDel="007D4823">
          <w:rPr>
            <w:rFonts w:ascii="Times New Roman" w:hAnsi="Times New Roman" w:cs="Times New Roman"/>
            <w:color w:val="000000" w:themeColor="text1"/>
            <w:sz w:val="24"/>
            <w:szCs w:val="24"/>
            <w:rPrChange w:id="1145" w:author="nayeem hasan" w:date="2020-08-19T04:23:00Z">
              <w:rPr>
                <w:rFonts w:ascii="Times New Roman" w:hAnsi="Times New Roman" w:cs="Times New Roman"/>
                <w:sz w:val="24"/>
                <w:szCs w:val="24"/>
              </w:rPr>
            </w:rPrChange>
          </w:rPr>
          <w:delText>W</w:delText>
        </w:r>
        <w:r w:rsidRPr="007C2DDC" w:rsidDel="007D4823">
          <w:rPr>
            <w:rFonts w:ascii="Times New Roman" w:hAnsi="Times New Roman" w:cs="Times New Roman"/>
            <w:color w:val="000000" w:themeColor="text1"/>
            <w:sz w:val="24"/>
            <w:szCs w:val="24"/>
            <w:rPrChange w:id="1146" w:author="nayeem hasan" w:date="2020-08-19T04:23:00Z">
              <w:rPr>
                <w:rFonts w:ascii="Times New Roman" w:hAnsi="Times New Roman" w:cs="Times New Roman"/>
                <w:sz w:val="24"/>
                <w:szCs w:val="24"/>
              </w:rPr>
            </w:rPrChange>
          </w:rPr>
          <w:delText xml:space="preserve">e gathered all data </w:delText>
        </w:r>
        <w:r w:rsidR="007735BA" w:rsidRPr="007C2DDC" w:rsidDel="007D4823">
          <w:rPr>
            <w:rFonts w:ascii="Times New Roman" w:hAnsi="Times New Roman" w:cs="Times New Roman"/>
            <w:color w:val="000000" w:themeColor="text1"/>
            <w:sz w:val="24"/>
            <w:szCs w:val="24"/>
            <w:rPrChange w:id="1147" w:author="nayeem hasan" w:date="2020-08-19T04:23:00Z">
              <w:rPr>
                <w:rFonts w:ascii="Times New Roman" w:hAnsi="Times New Roman" w:cs="Times New Roman"/>
                <w:sz w:val="24"/>
                <w:szCs w:val="24"/>
              </w:rPr>
            </w:rPrChange>
          </w:rPr>
          <w:delText>from 1</w:delText>
        </w:r>
        <w:r w:rsidR="007735BA" w:rsidRPr="007C2DDC" w:rsidDel="007D4823">
          <w:rPr>
            <w:rFonts w:ascii="Times New Roman" w:hAnsi="Times New Roman" w:cs="Times New Roman"/>
            <w:color w:val="000000" w:themeColor="text1"/>
            <w:sz w:val="24"/>
            <w:szCs w:val="24"/>
            <w:vertAlign w:val="superscript"/>
            <w:rPrChange w:id="1148" w:author="nayeem hasan" w:date="2020-08-19T04:23:00Z">
              <w:rPr>
                <w:rFonts w:ascii="Times New Roman" w:hAnsi="Times New Roman" w:cs="Times New Roman"/>
                <w:sz w:val="24"/>
                <w:szCs w:val="24"/>
                <w:vertAlign w:val="superscript"/>
              </w:rPr>
            </w:rPrChange>
          </w:rPr>
          <w:delText>st</w:delText>
        </w:r>
        <w:r w:rsidR="007735BA" w:rsidRPr="007C2DDC" w:rsidDel="007D4823">
          <w:rPr>
            <w:rFonts w:ascii="Times New Roman" w:hAnsi="Times New Roman" w:cs="Times New Roman"/>
            <w:color w:val="000000" w:themeColor="text1"/>
            <w:sz w:val="24"/>
            <w:szCs w:val="24"/>
            <w:rPrChange w:id="1149" w:author="nayeem hasan" w:date="2020-08-19T04:23:00Z">
              <w:rPr>
                <w:rFonts w:ascii="Times New Roman" w:hAnsi="Times New Roman" w:cs="Times New Roman"/>
                <w:sz w:val="24"/>
                <w:szCs w:val="24"/>
              </w:rPr>
            </w:rPrChange>
          </w:rPr>
          <w:delText xml:space="preserve"> week </w:delText>
        </w:r>
      </w:del>
      <w:del w:id="1150" w:author="Haider, Najmul" w:date="2020-08-14T12:16:00Z">
        <w:r w:rsidR="007735BA" w:rsidRPr="007C2DDC" w:rsidDel="00111A35">
          <w:rPr>
            <w:rFonts w:ascii="Times New Roman" w:hAnsi="Times New Roman" w:cs="Times New Roman"/>
            <w:color w:val="000000" w:themeColor="text1"/>
            <w:sz w:val="24"/>
            <w:szCs w:val="24"/>
            <w:rPrChange w:id="1151" w:author="nayeem hasan" w:date="2020-08-19T04:23:00Z">
              <w:rPr>
                <w:rFonts w:ascii="Times New Roman" w:hAnsi="Times New Roman" w:cs="Times New Roman"/>
                <w:sz w:val="24"/>
                <w:szCs w:val="24"/>
              </w:rPr>
            </w:rPrChange>
          </w:rPr>
          <w:delText>(</w:delText>
        </w:r>
      </w:del>
      <w:del w:id="1152" w:author="Haider, Najmul" w:date="2020-08-14T12:26:00Z">
        <w:r w:rsidR="007735BA" w:rsidRPr="007C2DDC" w:rsidDel="007D4823">
          <w:rPr>
            <w:rFonts w:ascii="Times New Roman" w:hAnsi="Times New Roman" w:cs="Times New Roman"/>
            <w:color w:val="000000" w:themeColor="text1"/>
            <w:sz w:val="24"/>
            <w:szCs w:val="24"/>
            <w:rPrChange w:id="1153" w:author="nayeem hasan" w:date="2020-08-19T04:23:00Z">
              <w:rPr>
                <w:rFonts w:ascii="Times New Roman" w:hAnsi="Times New Roman" w:cs="Times New Roman"/>
                <w:sz w:val="24"/>
                <w:szCs w:val="24"/>
              </w:rPr>
            </w:rPrChange>
          </w:rPr>
          <w:delText>January</w:delText>
        </w:r>
      </w:del>
      <w:del w:id="1154" w:author="Haider, Najmul" w:date="2020-08-14T12:16:00Z">
        <w:r w:rsidR="007735BA" w:rsidRPr="007C2DDC" w:rsidDel="00111A35">
          <w:rPr>
            <w:rFonts w:ascii="Times New Roman" w:hAnsi="Times New Roman" w:cs="Times New Roman"/>
            <w:color w:val="000000" w:themeColor="text1"/>
            <w:sz w:val="24"/>
            <w:szCs w:val="24"/>
            <w:rPrChange w:id="1155" w:author="nayeem hasan" w:date="2020-08-19T04:23:00Z">
              <w:rPr>
                <w:rFonts w:ascii="Times New Roman" w:hAnsi="Times New Roman" w:cs="Times New Roman"/>
                <w:sz w:val="24"/>
                <w:szCs w:val="24"/>
              </w:rPr>
            </w:rPrChange>
          </w:rPr>
          <w:delText>)</w:delText>
        </w:r>
      </w:del>
      <w:del w:id="1156" w:author="Haider, Najmul" w:date="2020-08-14T12:26:00Z">
        <w:r w:rsidR="007735BA" w:rsidRPr="007C2DDC" w:rsidDel="007D4823">
          <w:rPr>
            <w:rFonts w:ascii="Times New Roman" w:hAnsi="Times New Roman" w:cs="Times New Roman"/>
            <w:color w:val="000000" w:themeColor="text1"/>
            <w:sz w:val="24"/>
            <w:szCs w:val="24"/>
            <w:rPrChange w:id="1157" w:author="nayeem hasan" w:date="2020-08-19T04:23:00Z">
              <w:rPr>
                <w:rFonts w:ascii="Times New Roman" w:hAnsi="Times New Roman" w:cs="Times New Roman"/>
                <w:sz w:val="24"/>
                <w:szCs w:val="24"/>
              </w:rPr>
            </w:rPrChange>
          </w:rPr>
          <w:delText xml:space="preserve"> </w:delText>
        </w:r>
      </w:del>
      <w:del w:id="1158" w:author="Haider, Najmul" w:date="2020-08-14T12:16:00Z">
        <w:r w:rsidR="007735BA" w:rsidRPr="007C2DDC" w:rsidDel="00111A35">
          <w:rPr>
            <w:rFonts w:ascii="Times New Roman" w:hAnsi="Times New Roman" w:cs="Times New Roman"/>
            <w:color w:val="000000" w:themeColor="text1"/>
            <w:sz w:val="24"/>
            <w:szCs w:val="24"/>
            <w:rPrChange w:id="1159" w:author="nayeem hasan" w:date="2020-08-19T04:23:00Z">
              <w:rPr>
                <w:rFonts w:ascii="Times New Roman" w:hAnsi="Times New Roman" w:cs="Times New Roman"/>
                <w:sz w:val="24"/>
                <w:szCs w:val="24"/>
              </w:rPr>
            </w:rPrChange>
          </w:rPr>
          <w:delText xml:space="preserve">to </w:delText>
        </w:r>
        <w:r w:rsidRPr="007C2DDC" w:rsidDel="00111A35">
          <w:rPr>
            <w:rFonts w:ascii="Times New Roman" w:hAnsi="Times New Roman" w:cs="Times New Roman"/>
            <w:color w:val="000000" w:themeColor="text1"/>
            <w:sz w:val="24"/>
            <w:szCs w:val="24"/>
            <w:rPrChange w:id="1160" w:author="nayeem hasan" w:date="2020-08-19T04:23:00Z">
              <w:rPr>
                <w:rFonts w:ascii="Times New Roman" w:hAnsi="Times New Roman" w:cs="Times New Roman"/>
                <w:sz w:val="24"/>
                <w:szCs w:val="24"/>
              </w:rPr>
            </w:rPrChange>
          </w:rPr>
          <w:delText>before</w:delText>
        </w:r>
      </w:del>
      <w:del w:id="1161" w:author="Haider, Najmul" w:date="2020-08-14T12:26:00Z">
        <w:r w:rsidRPr="007C2DDC" w:rsidDel="007D4823">
          <w:rPr>
            <w:rFonts w:ascii="Times New Roman" w:hAnsi="Times New Roman" w:cs="Times New Roman"/>
            <w:color w:val="000000" w:themeColor="text1"/>
            <w:sz w:val="24"/>
            <w:szCs w:val="24"/>
            <w:rPrChange w:id="1162" w:author="nayeem hasan" w:date="2020-08-19T04:23:00Z">
              <w:rPr>
                <w:rFonts w:ascii="Times New Roman" w:hAnsi="Times New Roman" w:cs="Times New Roman"/>
                <w:sz w:val="24"/>
                <w:szCs w:val="24"/>
              </w:rPr>
            </w:rPrChange>
          </w:rPr>
          <w:delText xml:space="preserve"> peak week of CFR</w:delText>
        </w:r>
        <w:r w:rsidR="003458C5" w:rsidRPr="007C2DDC" w:rsidDel="007D4823">
          <w:rPr>
            <w:rFonts w:ascii="Times New Roman" w:hAnsi="Times New Roman" w:cs="Times New Roman"/>
            <w:color w:val="000000" w:themeColor="text1"/>
            <w:sz w:val="24"/>
            <w:szCs w:val="24"/>
            <w:rPrChange w:id="1163" w:author="nayeem hasan" w:date="2020-08-19T04:23:00Z">
              <w:rPr>
                <w:rFonts w:ascii="Times New Roman" w:hAnsi="Times New Roman" w:cs="Times New Roman"/>
                <w:sz w:val="24"/>
                <w:szCs w:val="24"/>
              </w:rPr>
            </w:rPrChange>
          </w:rPr>
          <w:delText xml:space="preserve"> and apply in our first model</w:delText>
        </w:r>
        <w:r w:rsidRPr="007C2DDC" w:rsidDel="007D4823">
          <w:rPr>
            <w:rFonts w:ascii="Times New Roman" w:hAnsi="Times New Roman" w:cs="Times New Roman"/>
            <w:color w:val="000000" w:themeColor="text1"/>
            <w:sz w:val="24"/>
            <w:szCs w:val="24"/>
            <w:rPrChange w:id="1164" w:author="nayeem hasan" w:date="2020-08-19T04:23:00Z">
              <w:rPr>
                <w:rFonts w:ascii="Times New Roman" w:hAnsi="Times New Roman" w:cs="Times New Roman"/>
                <w:sz w:val="24"/>
                <w:szCs w:val="24"/>
              </w:rPr>
            </w:rPrChange>
          </w:rPr>
          <w:delText xml:space="preserve">. We </w:delText>
        </w:r>
        <w:r w:rsidR="008B13DB" w:rsidRPr="007C2DDC" w:rsidDel="007D4823">
          <w:rPr>
            <w:rFonts w:ascii="Times New Roman" w:hAnsi="Times New Roman" w:cs="Times New Roman"/>
            <w:color w:val="000000" w:themeColor="text1"/>
            <w:sz w:val="24"/>
            <w:szCs w:val="24"/>
            <w:rPrChange w:id="1165" w:author="nayeem hasan" w:date="2020-08-19T04:23:00Z">
              <w:rPr>
                <w:rFonts w:ascii="Times New Roman" w:hAnsi="Times New Roman" w:cs="Times New Roman"/>
                <w:sz w:val="24"/>
                <w:szCs w:val="24"/>
              </w:rPr>
            </w:rPrChange>
          </w:rPr>
          <w:delText>consider, p</w:delText>
        </w:r>
        <w:r w:rsidRPr="007C2DDC" w:rsidDel="007D4823">
          <w:rPr>
            <w:rFonts w:ascii="Times New Roman" w:hAnsi="Times New Roman" w:cs="Times New Roman"/>
            <w:color w:val="000000" w:themeColor="text1"/>
            <w:sz w:val="24"/>
            <w:szCs w:val="24"/>
            <w:rPrChange w:id="1166" w:author="nayeem hasan" w:date="2020-08-19T04:23:00Z">
              <w:rPr>
                <w:rFonts w:ascii="Times New Roman" w:hAnsi="Times New Roman" w:cs="Times New Roman"/>
                <w:sz w:val="24"/>
                <w:szCs w:val="24"/>
              </w:rPr>
            </w:rPrChange>
          </w:rPr>
          <w:delText>eak week</w:delText>
        </w:r>
        <w:r w:rsidR="0035013D" w:rsidRPr="007C2DDC" w:rsidDel="007D4823">
          <w:rPr>
            <w:rFonts w:ascii="Times New Roman" w:hAnsi="Times New Roman" w:cs="Times New Roman"/>
            <w:color w:val="000000" w:themeColor="text1"/>
            <w:sz w:val="24"/>
            <w:szCs w:val="24"/>
            <w:rPrChange w:id="1167" w:author="nayeem hasan" w:date="2020-08-19T04:23:00Z">
              <w:rPr>
                <w:rFonts w:ascii="Times New Roman" w:hAnsi="Times New Roman" w:cs="Times New Roman"/>
                <w:sz w:val="24"/>
                <w:szCs w:val="24"/>
              </w:rPr>
            </w:rPrChange>
          </w:rPr>
          <w:delText xml:space="preserve"> by</w:delText>
        </w:r>
        <w:r w:rsidR="003458C5" w:rsidRPr="007C2DDC" w:rsidDel="007D4823">
          <w:rPr>
            <w:rFonts w:ascii="Times New Roman" w:hAnsi="Times New Roman" w:cs="Times New Roman"/>
            <w:color w:val="000000" w:themeColor="text1"/>
            <w:sz w:val="24"/>
            <w:szCs w:val="24"/>
            <w:rPrChange w:id="1168" w:author="nayeem hasan" w:date="2020-08-19T04:23:00Z">
              <w:rPr>
                <w:rFonts w:ascii="Times New Roman" w:hAnsi="Times New Roman" w:cs="Times New Roman"/>
                <w:sz w:val="24"/>
                <w:szCs w:val="24"/>
              </w:rPr>
            </w:rPrChange>
          </w:rPr>
          <w:delText xml:space="preserve"> the</w:delText>
        </w:r>
        <w:r w:rsidR="0035013D" w:rsidRPr="007C2DDC" w:rsidDel="007D4823">
          <w:rPr>
            <w:rFonts w:ascii="Times New Roman" w:hAnsi="Times New Roman" w:cs="Times New Roman"/>
            <w:color w:val="000000" w:themeColor="text1"/>
            <w:sz w:val="24"/>
            <w:szCs w:val="24"/>
            <w:rPrChange w:id="1169" w:author="nayeem hasan" w:date="2020-08-19T04:23:00Z">
              <w:rPr>
                <w:rFonts w:ascii="Times New Roman" w:hAnsi="Times New Roman" w:cs="Times New Roman"/>
                <w:sz w:val="24"/>
                <w:szCs w:val="24"/>
              </w:rPr>
            </w:rPrChange>
          </w:rPr>
          <w:delText xml:space="preserve"> date when CFR </w:delText>
        </w:r>
        <w:r w:rsidR="00A7394E" w:rsidRPr="007C2DDC" w:rsidDel="007D4823">
          <w:rPr>
            <w:rFonts w:ascii="Times New Roman" w:hAnsi="Times New Roman" w:cs="Times New Roman"/>
            <w:color w:val="000000" w:themeColor="text1"/>
            <w:sz w:val="24"/>
            <w:szCs w:val="24"/>
            <w:rPrChange w:id="1170" w:author="nayeem hasan" w:date="2020-08-19T04:23:00Z">
              <w:rPr>
                <w:rFonts w:ascii="Times New Roman" w:hAnsi="Times New Roman" w:cs="Times New Roman"/>
                <w:sz w:val="24"/>
                <w:szCs w:val="24"/>
              </w:rPr>
            </w:rPrChange>
          </w:rPr>
          <w:delText>is high</w:delText>
        </w:r>
        <w:r w:rsidR="0049149A" w:rsidRPr="007C2DDC" w:rsidDel="007D4823">
          <w:rPr>
            <w:rFonts w:ascii="Times New Roman" w:hAnsi="Times New Roman" w:cs="Times New Roman"/>
            <w:color w:val="000000" w:themeColor="text1"/>
            <w:sz w:val="24"/>
            <w:szCs w:val="24"/>
            <w:rPrChange w:id="1171" w:author="nayeem hasan" w:date="2020-08-19T04:23:00Z">
              <w:rPr>
                <w:rFonts w:ascii="Times New Roman" w:hAnsi="Times New Roman" w:cs="Times New Roman"/>
                <w:sz w:val="24"/>
                <w:szCs w:val="24"/>
              </w:rPr>
            </w:rPrChange>
          </w:rPr>
          <w:delText xml:space="preserve"> in overall period</w:delText>
        </w:r>
        <w:r w:rsidR="00A7394E" w:rsidRPr="007C2DDC" w:rsidDel="007D4823">
          <w:rPr>
            <w:rFonts w:ascii="Times New Roman" w:hAnsi="Times New Roman" w:cs="Times New Roman"/>
            <w:color w:val="000000" w:themeColor="text1"/>
            <w:sz w:val="24"/>
            <w:szCs w:val="24"/>
            <w:rPrChange w:id="1172" w:author="nayeem hasan" w:date="2020-08-19T04:23:00Z">
              <w:rPr>
                <w:rFonts w:ascii="Times New Roman" w:hAnsi="Times New Roman" w:cs="Times New Roman"/>
                <w:sz w:val="24"/>
                <w:szCs w:val="24"/>
              </w:rPr>
            </w:rPrChange>
          </w:rPr>
          <w:delText xml:space="preserve">. </w:delText>
        </w:r>
        <w:r w:rsidR="00AA7633" w:rsidRPr="007C2DDC" w:rsidDel="007D4823">
          <w:rPr>
            <w:rFonts w:ascii="Times New Roman" w:hAnsi="Times New Roman" w:cs="Times New Roman"/>
            <w:color w:val="000000" w:themeColor="text1"/>
            <w:sz w:val="24"/>
            <w:szCs w:val="24"/>
            <w:rPrChange w:id="1173" w:author="nayeem hasan" w:date="2020-08-19T04:23:00Z">
              <w:rPr>
                <w:rFonts w:ascii="Times New Roman" w:hAnsi="Times New Roman" w:cs="Times New Roman"/>
                <w:sz w:val="24"/>
                <w:szCs w:val="24"/>
              </w:rPr>
            </w:rPrChange>
          </w:rPr>
          <w:delText>W</w:delText>
        </w:r>
        <w:r w:rsidR="003458C5" w:rsidRPr="007C2DDC" w:rsidDel="007D4823">
          <w:rPr>
            <w:rFonts w:ascii="Times New Roman" w:hAnsi="Times New Roman" w:cs="Times New Roman"/>
            <w:color w:val="000000" w:themeColor="text1"/>
            <w:sz w:val="24"/>
            <w:szCs w:val="24"/>
            <w:rPrChange w:id="1174" w:author="nayeem hasan" w:date="2020-08-19T04:23:00Z">
              <w:rPr>
                <w:rFonts w:ascii="Times New Roman" w:hAnsi="Times New Roman" w:cs="Times New Roman"/>
                <w:sz w:val="24"/>
                <w:szCs w:val="24"/>
              </w:rPr>
            </w:rPrChange>
          </w:rPr>
          <w:delText>e find</w:delText>
        </w:r>
        <w:r w:rsidR="007735BA" w:rsidRPr="007C2DDC" w:rsidDel="007D4823">
          <w:rPr>
            <w:rFonts w:ascii="Times New Roman" w:hAnsi="Times New Roman" w:cs="Times New Roman"/>
            <w:color w:val="000000" w:themeColor="text1"/>
            <w:sz w:val="24"/>
            <w:szCs w:val="24"/>
            <w:rPrChange w:id="1175" w:author="nayeem hasan" w:date="2020-08-19T04:23:00Z">
              <w:rPr>
                <w:rFonts w:ascii="Times New Roman" w:hAnsi="Times New Roman" w:cs="Times New Roman"/>
                <w:sz w:val="24"/>
                <w:szCs w:val="24"/>
              </w:rPr>
            </w:rPrChange>
          </w:rPr>
          <w:delText xml:space="preserve"> </w:delText>
        </w:r>
        <w:r w:rsidR="003458C5" w:rsidRPr="007C2DDC" w:rsidDel="007D4823">
          <w:rPr>
            <w:rFonts w:ascii="Times New Roman" w:hAnsi="Times New Roman" w:cs="Times New Roman"/>
            <w:color w:val="000000" w:themeColor="text1"/>
            <w:sz w:val="24"/>
            <w:szCs w:val="24"/>
            <w:rPrChange w:id="1176" w:author="nayeem hasan" w:date="2020-08-19T04:23:00Z">
              <w:rPr>
                <w:rFonts w:ascii="Times New Roman" w:hAnsi="Times New Roman" w:cs="Times New Roman"/>
                <w:sz w:val="24"/>
                <w:szCs w:val="24"/>
              </w:rPr>
            </w:rPrChange>
          </w:rPr>
          <w:delText xml:space="preserve">this </w:delText>
        </w:r>
        <w:r w:rsidR="007735BA" w:rsidRPr="007C2DDC" w:rsidDel="007D4823">
          <w:rPr>
            <w:rFonts w:ascii="Times New Roman" w:hAnsi="Times New Roman" w:cs="Times New Roman"/>
            <w:color w:val="000000" w:themeColor="text1"/>
            <w:sz w:val="24"/>
            <w:szCs w:val="24"/>
            <w:rPrChange w:id="1177" w:author="nayeem hasan" w:date="2020-08-19T04:23:00Z">
              <w:rPr>
                <w:rFonts w:ascii="Times New Roman" w:hAnsi="Times New Roman" w:cs="Times New Roman"/>
                <w:sz w:val="24"/>
                <w:szCs w:val="24"/>
              </w:rPr>
            </w:rPrChange>
          </w:rPr>
          <w:delText xml:space="preserve">date in 17 epidemiological weeks. After that date, we count all </w:delText>
        </w:r>
        <w:r w:rsidR="003458C5" w:rsidRPr="007C2DDC" w:rsidDel="007D4823">
          <w:rPr>
            <w:rFonts w:ascii="Times New Roman" w:hAnsi="Times New Roman" w:cs="Times New Roman"/>
            <w:color w:val="000000" w:themeColor="text1"/>
            <w:sz w:val="24"/>
            <w:szCs w:val="24"/>
            <w:rPrChange w:id="1178" w:author="nayeem hasan" w:date="2020-08-19T04:23:00Z">
              <w:rPr>
                <w:rFonts w:ascii="Times New Roman" w:hAnsi="Times New Roman" w:cs="Times New Roman"/>
                <w:sz w:val="24"/>
                <w:szCs w:val="24"/>
              </w:rPr>
            </w:rPrChange>
          </w:rPr>
          <w:delText xml:space="preserve">case, deaths and </w:delText>
        </w:r>
        <w:r w:rsidR="00D82870" w:rsidRPr="007C2DDC" w:rsidDel="007D4823">
          <w:rPr>
            <w:rFonts w:ascii="Times New Roman" w:hAnsi="Times New Roman" w:cs="Times New Roman"/>
            <w:color w:val="000000" w:themeColor="text1"/>
            <w:sz w:val="24"/>
            <w:szCs w:val="24"/>
            <w:rPrChange w:id="1179" w:author="nayeem hasan" w:date="2020-08-19T04:23:00Z">
              <w:rPr>
                <w:rFonts w:ascii="Times New Roman" w:hAnsi="Times New Roman" w:cs="Times New Roman"/>
                <w:sz w:val="24"/>
                <w:szCs w:val="24"/>
              </w:rPr>
            </w:rPrChange>
          </w:rPr>
          <w:delText>CFR</w:delText>
        </w:r>
        <w:r w:rsidR="0031498C" w:rsidRPr="007C2DDC" w:rsidDel="007D4823">
          <w:rPr>
            <w:rFonts w:ascii="Times New Roman" w:hAnsi="Times New Roman" w:cs="Times New Roman"/>
            <w:color w:val="000000" w:themeColor="text1"/>
            <w:sz w:val="24"/>
            <w:szCs w:val="24"/>
            <w:rPrChange w:id="1180" w:author="nayeem hasan" w:date="2020-08-19T04:23:00Z">
              <w:rPr>
                <w:rFonts w:ascii="Times New Roman" w:hAnsi="Times New Roman" w:cs="Times New Roman"/>
                <w:sz w:val="24"/>
                <w:szCs w:val="24"/>
              </w:rPr>
            </w:rPrChange>
          </w:rPr>
          <w:delText xml:space="preserve"> newly and gathered data from 18 weeks to 26 weeks then apply to our second model. In addition, we also apply our third model with overall data (from January to July).</w:delText>
        </w:r>
        <w:r w:rsidR="000D1AA5" w:rsidRPr="007C2DDC" w:rsidDel="007D4823">
          <w:rPr>
            <w:rFonts w:ascii="Times New Roman" w:hAnsi="Times New Roman" w:cs="Times New Roman"/>
            <w:color w:val="000000" w:themeColor="text1"/>
            <w:sz w:val="24"/>
            <w:szCs w:val="24"/>
            <w:rPrChange w:id="1181" w:author="nayeem hasan" w:date="2020-08-19T04:23:00Z">
              <w:rPr>
                <w:rFonts w:ascii="Times New Roman" w:hAnsi="Times New Roman" w:cs="Times New Roman"/>
                <w:sz w:val="24"/>
                <w:szCs w:val="24"/>
              </w:rPr>
            </w:rPrChange>
          </w:rPr>
          <w:delText xml:space="preserve"> </w:delText>
        </w:r>
      </w:del>
      <w:del w:id="1182" w:author="Haider, Najmul" w:date="2020-08-14T12:30:00Z">
        <w:r w:rsidR="00EE5A05" w:rsidRPr="007C2DDC" w:rsidDel="00A5556B">
          <w:rPr>
            <w:rFonts w:ascii="Times New Roman" w:hAnsi="Times New Roman" w:cs="Times New Roman"/>
            <w:color w:val="000000" w:themeColor="text1"/>
            <w:sz w:val="24"/>
            <w:szCs w:val="24"/>
            <w:rPrChange w:id="1183" w:author="nayeem hasan" w:date="2020-08-19T04:23:00Z">
              <w:rPr>
                <w:rFonts w:ascii="Times New Roman" w:hAnsi="Times New Roman" w:cs="Times New Roman"/>
                <w:sz w:val="24"/>
                <w:szCs w:val="24"/>
              </w:rPr>
            </w:rPrChange>
          </w:rPr>
          <w:delText xml:space="preserve">We partition our data to check out the variation and associated factor that </w:delText>
        </w:r>
        <w:r w:rsidR="004938CB" w:rsidRPr="007C2DDC" w:rsidDel="00A5556B">
          <w:rPr>
            <w:rFonts w:ascii="Times New Roman" w:hAnsi="Times New Roman" w:cs="Times New Roman"/>
            <w:color w:val="000000" w:themeColor="text1"/>
            <w:sz w:val="24"/>
            <w:szCs w:val="24"/>
            <w:rPrChange w:id="1184" w:author="nayeem hasan" w:date="2020-08-19T04:23:00Z">
              <w:rPr>
                <w:rFonts w:ascii="Times New Roman" w:hAnsi="Times New Roman" w:cs="Times New Roman"/>
                <w:sz w:val="24"/>
                <w:szCs w:val="24"/>
              </w:rPr>
            </w:rPrChange>
          </w:rPr>
          <w:delText>contribute on COVID-19 CFR.</w:delText>
        </w:r>
        <w:r w:rsidR="00EE5A05" w:rsidRPr="007C2DDC" w:rsidDel="00A5556B">
          <w:rPr>
            <w:rFonts w:ascii="Times New Roman" w:hAnsi="Times New Roman" w:cs="Times New Roman"/>
            <w:color w:val="000000" w:themeColor="text1"/>
            <w:sz w:val="24"/>
            <w:szCs w:val="24"/>
            <w:rPrChange w:id="1185" w:author="nayeem hasan" w:date="2020-08-19T04:23:00Z">
              <w:rPr>
                <w:rFonts w:ascii="Times New Roman" w:hAnsi="Times New Roman" w:cs="Times New Roman"/>
                <w:sz w:val="24"/>
                <w:szCs w:val="24"/>
              </w:rPr>
            </w:rPrChange>
          </w:rPr>
          <w:delText xml:space="preserve"> </w:delText>
        </w:r>
      </w:del>
      <w:r w:rsidR="00733A88" w:rsidRPr="007C2DDC">
        <w:rPr>
          <w:rFonts w:ascii="Times New Roman" w:hAnsi="Times New Roman" w:cs="Times New Roman"/>
          <w:color w:val="000000" w:themeColor="text1"/>
          <w:sz w:val="24"/>
          <w:szCs w:val="24"/>
          <w:rPrChange w:id="1186" w:author="nayeem hasan" w:date="2020-08-19T04:23:00Z">
            <w:rPr>
              <w:rFonts w:ascii="Times New Roman" w:hAnsi="Times New Roman" w:cs="Times New Roman"/>
              <w:sz w:val="24"/>
              <w:szCs w:val="24"/>
            </w:rPr>
          </w:rPrChange>
        </w:rPr>
        <w:t>As the outcome variable</w:t>
      </w:r>
      <w:r w:rsidR="00327081" w:rsidRPr="007C2DDC">
        <w:rPr>
          <w:rFonts w:ascii="Times New Roman" w:hAnsi="Times New Roman" w:cs="Times New Roman"/>
          <w:color w:val="000000" w:themeColor="text1"/>
          <w:sz w:val="24"/>
          <w:szCs w:val="24"/>
          <w:rPrChange w:id="1187" w:author="nayeem hasan" w:date="2020-08-19T04:23:00Z">
            <w:rPr>
              <w:rFonts w:ascii="Times New Roman" w:hAnsi="Times New Roman" w:cs="Times New Roman"/>
              <w:sz w:val="24"/>
              <w:szCs w:val="24"/>
            </w:rPr>
          </w:rPrChange>
        </w:rPr>
        <w:t xml:space="preserve"> (CFR)</w:t>
      </w:r>
      <w:r w:rsidR="00733A88" w:rsidRPr="007C2DDC">
        <w:rPr>
          <w:rFonts w:ascii="Times New Roman" w:hAnsi="Times New Roman" w:cs="Times New Roman"/>
          <w:color w:val="000000" w:themeColor="text1"/>
          <w:sz w:val="24"/>
          <w:szCs w:val="24"/>
          <w:rPrChange w:id="1188" w:author="nayeem hasan" w:date="2020-08-19T04:23:00Z">
            <w:rPr>
              <w:rFonts w:ascii="Times New Roman" w:hAnsi="Times New Roman" w:cs="Times New Roman"/>
              <w:sz w:val="24"/>
              <w:szCs w:val="24"/>
            </w:rPr>
          </w:rPrChange>
        </w:rPr>
        <w:t xml:space="preserve"> w</w:t>
      </w:r>
      <w:r w:rsidR="002651F0" w:rsidRPr="007C2DDC">
        <w:rPr>
          <w:rFonts w:ascii="Times New Roman" w:hAnsi="Times New Roman" w:cs="Times New Roman"/>
          <w:color w:val="000000" w:themeColor="text1"/>
          <w:sz w:val="24"/>
          <w:szCs w:val="24"/>
          <w:rPrChange w:id="1189" w:author="nayeem hasan" w:date="2020-08-19T04:23:00Z">
            <w:rPr>
              <w:rFonts w:ascii="Times New Roman" w:hAnsi="Times New Roman" w:cs="Times New Roman"/>
              <w:sz w:val="24"/>
              <w:szCs w:val="24"/>
            </w:rPr>
          </w:rPrChange>
        </w:rPr>
        <w:t xml:space="preserve">as in </w:t>
      </w:r>
      <w:del w:id="1190" w:author="Haider, Najmul" w:date="2020-08-14T12:30:00Z">
        <w:r w:rsidR="002651F0" w:rsidRPr="007C2DDC" w:rsidDel="00A5556B">
          <w:rPr>
            <w:rFonts w:ascii="Times New Roman" w:hAnsi="Times New Roman" w:cs="Times New Roman"/>
            <w:color w:val="000000" w:themeColor="text1"/>
            <w:sz w:val="24"/>
            <w:szCs w:val="24"/>
            <w:rPrChange w:id="1191" w:author="nayeem hasan" w:date="2020-08-19T04:23:00Z">
              <w:rPr>
                <w:rFonts w:ascii="Times New Roman" w:hAnsi="Times New Roman" w:cs="Times New Roman"/>
                <w:sz w:val="24"/>
                <w:szCs w:val="24"/>
              </w:rPr>
            </w:rPrChange>
          </w:rPr>
          <w:delText>the</w:delText>
        </w:r>
      </w:del>
      <w:del w:id="1192" w:author="Haider, Najmul" w:date="2020-08-14T12:31:00Z">
        <w:r w:rsidR="002651F0" w:rsidRPr="007C2DDC" w:rsidDel="00A5556B">
          <w:rPr>
            <w:rFonts w:ascii="Times New Roman" w:hAnsi="Times New Roman" w:cs="Times New Roman"/>
            <w:color w:val="000000" w:themeColor="text1"/>
            <w:sz w:val="24"/>
            <w:szCs w:val="24"/>
            <w:rPrChange w:id="1193" w:author="nayeem hasan" w:date="2020-08-19T04:23:00Z">
              <w:rPr>
                <w:rFonts w:ascii="Times New Roman" w:hAnsi="Times New Roman" w:cs="Times New Roman"/>
                <w:sz w:val="24"/>
                <w:szCs w:val="24"/>
              </w:rPr>
            </w:rPrChange>
          </w:rPr>
          <w:delText xml:space="preserve"> </w:delText>
        </w:r>
      </w:del>
      <w:r w:rsidR="002651F0" w:rsidRPr="007C2DDC">
        <w:rPr>
          <w:rFonts w:ascii="Times New Roman" w:hAnsi="Times New Roman" w:cs="Times New Roman"/>
          <w:color w:val="000000" w:themeColor="text1"/>
          <w:sz w:val="24"/>
          <w:szCs w:val="24"/>
          <w:rPrChange w:id="1194" w:author="nayeem hasan" w:date="2020-08-19T04:23:00Z">
            <w:rPr>
              <w:rFonts w:ascii="Times New Roman" w:hAnsi="Times New Roman" w:cs="Times New Roman"/>
              <w:sz w:val="24"/>
              <w:szCs w:val="24"/>
            </w:rPr>
          </w:rPrChange>
        </w:rPr>
        <w:t xml:space="preserve">interval of </w:t>
      </w:r>
      <w:del w:id="1195" w:author="Haider, Najmul" w:date="2020-08-14T12:31:00Z">
        <w:r w:rsidR="002651F0" w:rsidRPr="007C2DDC" w:rsidDel="00A5556B">
          <w:rPr>
            <w:rFonts w:ascii="Times New Roman" w:hAnsi="Times New Roman" w:cs="Times New Roman"/>
            <w:color w:val="000000" w:themeColor="text1"/>
            <w:sz w:val="24"/>
            <w:szCs w:val="24"/>
            <w:rPrChange w:id="1196" w:author="nayeem hasan" w:date="2020-08-19T04:23:00Z">
              <w:rPr>
                <w:rFonts w:ascii="Times New Roman" w:hAnsi="Times New Roman" w:cs="Times New Roman"/>
                <w:sz w:val="24"/>
                <w:szCs w:val="24"/>
              </w:rPr>
            </w:rPrChange>
          </w:rPr>
          <w:delText>(</w:delText>
        </w:r>
      </w:del>
      <w:r w:rsidR="002651F0" w:rsidRPr="007C2DDC">
        <w:rPr>
          <w:rFonts w:ascii="Times New Roman" w:hAnsi="Times New Roman" w:cs="Times New Roman"/>
          <w:color w:val="000000" w:themeColor="text1"/>
          <w:sz w:val="24"/>
          <w:szCs w:val="24"/>
          <w:rPrChange w:id="1197" w:author="nayeem hasan" w:date="2020-08-19T04:23:00Z">
            <w:rPr>
              <w:rFonts w:ascii="Times New Roman" w:hAnsi="Times New Roman" w:cs="Times New Roman"/>
              <w:sz w:val="24"/>
              <w:szCs w:val="24"/>
            </w:rPr>
          </w:rPrChange>
        </w:rPr>
        <w:t>0</w:t>
      </w:r>
      <w:ins w:id="1198" w:author="Haider, Najmul" w:date="2020-08-14T12:31:00Z">
        <w:r w:rsidR="00A5556B" w:rsidRPr="007C2DDC">
          <w:rPr>
            <w:rFonts w:ascii="Times New Roman" w:hAnsi="Times New Roman" w:cs="Times New Roman"/>
            <w:color w:val="000000" w:themeColor="text1"/>
            <w:sz w:val="24"/>
            <w:szCs w:val="24"/>
            <w:rPrChange w:id="1199" w:author="nayeem hasan" w:date="2020-08-19T04:23:00Z">
              <w:rPr>
                <w:rFonts w:ascii="Times New Roman" w:hAnsi="Times New Roman" w:cs="Times New Roman"/>
                <w:sz w:val="24"/>
                <w:szCs w:val="24"/>
              </w:rPr>
            </w:rPrChange>
          </w:rPr>
          <w:t xml:space="preserve"> or</w:t>
        </w:r>
      </w:ins>
      <w:del w:id="1200" w:author="Haider, Najmul" w:date="2020-08-14T12:31:00Z">
        <w:r w:rsidR="002651F0" w:rsidRPr="007C2DDC" w:rsidDel="00A5556B">
          <w:rPr>
            <w:rFonts w:ascii="Times New Roman" w:hAnsi="Times New Roman" w:cs="Times New Roman"/>
            <w:color w:val="000000" w:themeColor="text1"/>
            <w:sz w:val="24"/>
            <w:szCs w:val="24"/>
            <w:rPrChange w:id="1201" w:author="nayeem hasan" w:date="2020-08-19T04:23:00Z">
              <w:rPr>
                <w:rFonts w:ascii="Times New Roman" w:hAnsi="Times New Roman" w:cs="Times New Roman"/>
                <w:sz w:val="24"/>
                <w:szCs w:val="24"/>
              </w:rPr>
            </w:rPrChange>
          </w:rPr>
          <w:delText>,</w:delText>
        </w:r>
      </w:del>
      <w:ins w:id="1202" w:author="Haider, Najmul" w:date="2020-08-14T12:30:00Z">
        <w:r w:rsidR="00A5556B" w:rsidRPr="007C2DDC">
          <w:rPr>
            <w:rFonts w:ascii="Times New Roman" w:hAnsi="Times New Roman" w:cs="Times New Roman"/>
            <w:color w:val="000000" w:themeColor="text1"/>
            <w:sz w:val="24"/>
            <w:szCs w:val="24"/>
            <w:rPrChange w:id="1203" w:author="nayeem hasan" w:date="2020-08-19T04:23:00Z">
              <w:rPr>
                <w:rFonts w:ascii="Times New Roman" w:hAnsi="Times New Roman" w:cs="Times New Roman"/>
                <w:sz w:val="24"/>
                <w:szCs w:val="24"/>
              </w:rPr>
            </w:rPrChange>
          </w:rPr>
          <w:t xml:space="preserve"> </w:t>
        </w:r>
      </w:ins>
      <w:r w:rsidR="002651F0" w:rsidRPr="007C2DDC">
        <w:rPr>
          <w:rFonts w:ascii="Times New Roman" w:hAnsi="Times New Roman" w:cs="Times New Roman"/>
          <w:color w:val="000000" w:themeColor="text1"/>
          <w:sz w:val="24"/>
          <w:szCs w:val="24"/>
          <w:rPrChange w:id="1204" w:author="nayeem hasan" w:date="2020-08-19T04:23:00Z">
            <w:rPr>
              <w:rFonts w:ascii="Times New Roman" w:hAnsi="Times New Roman" w:cs="Times New Roman"/>
              <w:sz w:val="24"/>
              <w:szCs w:val="24"/>
            </w:rPr>
          </w:rPrChange>
        </w:rPr>
        <w:t>1</w:t>
      </w:r>
      <w:del w:id="1205" w:author="Haider, Najmul" w:date="2020-08-14T12:32:00Z">
        <w:r w:rsidR="002651F0" w:rsidRPr="007C2DDC" w:rsidDel="00A5556B">
          <w:rPr>
            <w:rFonts w:ascii="Times New Roman" w:hAnsi="Times New Roman" w:cs="Times New Roman"/>
            <w:color w:val="000000" w:themeColor="text1"/>
            <w:sz w:val="24"/>
            <w:szCs w:val="24"/>
            <w:rPrChange w:id="1206" w:author="nayeem hasan" w:date="2020-08-19T04:23:00Z">
              <w:rPr>
                <w:rFonts w:ascii="Times New Roman" w:hAnsi="Times New Roman" w:cs="Times New Roman"/>
                <w:sz w:val="24"/>
                <w:szCs w:val="24"/>
              </w:rPr>
            </w:rPrChange>
          </w:rPr>
          <w:delText>)</w:delText>
        </w:r>
      </w:del>
      <w:r w:rsidR="00733A88" w:rsidRPr="007C2DDC">
        <w:rPr>
          <w:rFonts w:ascii="Times New Roman" w:hAnsi="Times New Roman" w:cs="Times New Roman"/>
          <w:color w:val="000000" w:themeColor="text1"/>
          <w:sz w:val="24"/>
          <w:szCs w:val="24"/>
          <w:rPrChange w:id="1207" w:author="nayeem hasan" w:date="2020-08-19T04:23:00Z">
            <w:rPr>
              <w:rFonts w:ascii="Times New Roman" w:hAnsi="Times New Roman" w:cs="Times New Roman"/>
              <w:sz w:val="24"/>
              <w:szCs w:val="24"/>
            </w:rPr>
          </w:rPrChange>
        </w:rPr>
        <w:t>, w</w:t>
      </w:r>
      <w:r w:rsidR="00B25ACB" w:rsidRPr="007C2DDC">
        <w:rPr>
          <w:rFonts w:ascii="Times New Roman" w:hAnsi="Times New Roman" w:cs="Times New Roman"/>
          <w:color w:val="000000" w:themeColor="text1"/>
          <w:sz w:val="24"/>
          <w:szCs w:val="24"/>
          <w:rPrChange w:id="1208" w:author="nayeem hasan" w:date="2020-08-19T04:23:00Z">
            <w:rPr>
              <w:rFonts w:ascii="Times New Roman" w:hAnsi="Times New Roman" w:cs="Times New Roman"/>
              <w:sz w:val="24"/>
              <w:szCs w:val="24"/>
            </w:rPr>
          </w:rPrChange>
        </w:rPr>
        <w:t xml:space="preserve">e used </w:t>
      </w:r>
      <w:r w:rsidR="007D32E1" w:rsidRPr="007C2DDC">
        <w:rPr>
          <w:rFonts w:ascii="Times New Roman" w:hAnsi="Times New Roman" w:cs="Times New Roman"/>
          <w:color w:val="000000" w:themeColor="text1"/>
          <w:sz w:val="24"/>
          <w:szCs w:val="24"/>
          <w:rPrChange w:id="1209" w:author="nayeem hasan" w:date="2020-08-19T04:23:00Z">
            <w:rPr>
              <w:rFonts w:ascii="Times New Roman" w:hAnsi="Times New Roman" w:cs="Times New Roman"/>
              <w:sz w:val="24"/>
              <w:szCs w:val="24"/>
            </w:rPr>
          </w:rPrChange>
        </w:rPr>
        <w:t>beta</w:t>
      </w:r>
      <w:r w:rsidR="00B25ACB" w:rsidRPr="007C2DDC">
        <w:rPr>
          <w:rFonts w:ascii="Times New Roman" w:hAnsi="Times New Roman" w:cs="Times New Roman"/>
          <w:color w:val="000000" w:themeColor="text1"/>
          <w:sz w:val="24"/>
          <w:szCs w:val="24"/>
          <w:rPrChange w:id="1210" w:author="nayeem hasan" w:date="2020-08-19T04:23:00Z">
            <w:rPr>
              <w:rFonts w:ascii="Times New Roman" w:hAnsi="Times New Roman" w:cs="Times New Roman"/>
              <w:sz w:val="24"/>
              <w:szCs w:val="24"/>
            </w:rPr>
          </w:rPrChange>
        </w:rPr>
        <w:t xml:space="preserve"> regression models to investigate the association between </w:t>
      </w:r>
      <w:r w:rsidR="00F515F1" w:rsidRPr="007C2DDC">
        <w:rPr>
          <w:rFonts w:ascii="Times New Roman" w:hAnsi="Times New Roman" w:cs="Times New Roman"/>
          <w:color w:val="000000" w:themeColor="text1"/>
          <w:sz w:val="24"/>
          <w:szCs w:val="24"/>
          <w:rPrChange w:id="1211" w:author="nayeem hasan" w:date="2020-08-19T04:23:00Z">
            <w:rPr>
              <w:rFonts w:ascii="Times New Roman" w:hAnsi="Times New Roman" w:cs="Times New Roman"/>
              <w:sz w:val="24"/>
              <w:szCs w:val="24"/>
            </w:rPr>
          </w:rPrChange>
        </w:rPr>
        <w:t>possible explanatory variables</w:t>
      </w:r>
      <w:r w:rsidR="00317ABD" w:rsidRPr="007C2DDC">
        <w:rPr>
          <w:rFonts w:ascii="Times New Roman" w:hAnsi="Times New Roman" w:cs="Times New Roman"/>
          <w:color w:val="000000" w:themeColor="text1"/>
          <w:sz w:val="24"/>
          <w:szCs w:val="24"/>
          <w:rPrChange w:id="1212" w:author="nayeem hasan" w:date="2020-08-19T04:23:00Z">
            <w:rPr>
              <w:rFonts w:ascii="Times New Roman" w:hAnsi="Times New Roman" w:cs="Times New Roman"/>
              <w:sz w:val="24"/>
              <w:szCs w:val="24"/>
            </w:rPr>
          </w:rPrChange>
        </w:rPr>
        <w:t xml:space="preserve"> </w:t>
      </w:r>
      <w:r w:rsidR="00540826" w:rsidRPr="007C2DDC">
        <w:rPr>
          <w:rFonts w:ascii="Times New Roman" w:hAnsi="Times New Roman" w:cs="Times New Roman"/>
          <w:color w:val="000000" w:themeColor="text1"/>
          <w:sz w:val="24"/>
          <w:szCs w:val="24"/>
          <w:rPrChange w:id="1213" w:author="nayeem hasan" w:date="2020-08-19T04:23:00Z">
            <w:rPr>
              <w:rFonts w:ascii="Times New Roman" w:hAnsi="Times New Roman" w:cs="Times New Roman"/>
              <w:sz w:val="24"/>
              <w:szCs w:val="24"/>
            </w:rPr>
          </w:rPrChange>
        </w:rPr>
        <w:t>and the CFR</w:t>
      </w:r>
      <w:ins w:id="1214" w:author="Haider, Najmul" w:date="2020-08-14T12:32:00Z">
        <w:r w:rsidR="00A5556B" w:rsidRPr="007C2DDC">
          <w:rPr>
            <w:rFonts w:ascii="Times New Roman" w:hAnsi="Times New Roman" w:cs="Times New Roman"/>
            <w:color w:val="000000" w:themeColor="text1"/>
            <w:sz w:val="24"/>
            <w:szCs w:val="24"/>
            <w:rPrChange w:id="1215" w:author="nayeem hasan" w:date="2020-08-19T04:23:00Z">
              <w:rPr>
                <w:rFonts w:ascii="Times New Roman" w:hAnsi="Times New Roman" w:cs="Times New Roman"/>
                <w:sz w:val="24"/>
                <w:szCs w:val="24"/>
              </w:rPr>
            </w:rPrChange>
          </w:rPr>
          <w:t xml:space="preserve"> </w:t>
        </w:r>
        <w:r w:rsidR="00A5556B" w:rsidRPr="007C2DDC">
          <w:rPr>
            <w:rFonts w:ascii="Times New Roman" w:hAnsi="Times New Roman" w:cs="Times New Roman"/>
            <w:color w:val="000000" w:themeColor="text1"/>
            <w:sz w:val="24"/>
            <w:szCs w:val="24"/>
            <w:rPrChange w:id="1216" w:author="nayeem hasan" w:date="2020-08-19T04:23:00Z">
              <w:rPr>
                <w:rFonts w:ascii="Times New Roman" w:hAnsi="Times New Roman" w:cs="Times New Roman"/>
                <w:sz w:val="24"/>
                <w:szCs w:val="24"/>
              </w:rPr>
            </w:rPrChange>
          </w:rPr>
          <w:fldChar w:fldCharType="begin" w:fldLock="1"/>
        </w:r>
        <w:r w:rsidR="00A5556B" w:rsidRPr="007C2DDC">
          <w:rPr>
            <w:rFonts w:ascii="Times New Roman" w:hAnsi="Times New Roman" w:cs="Times New Roman"/>
            <w:color w:val="000000" w:themeColor="text1"/>
            <w:sz w:val="24"/>
            <w:szCs w:val="24"/>
            <w:rPrChange w:id="1217" w:author="nayeem hasan" w:date="2020-08-19T04:23:00Z">
              <w:rPr>
                <w:rFonts w:ascii="Times New Roman" w:hAnsi="Times New Roman" w:cs="Times New Roman"/>
                <w:sz w:val="24"/>
                <w:szCs w:val="24"/>
              </w:rPr>
            </w:rPrChange>
          </w:rPr>
          <w:instrText>ADDIN CSL_CITATION {"citationItems":[{"id":"ITEM-1","itemData":{"DOI":"10.1002/9781118445112.stat08026","author":[{"dropping-particle":"","family":"Ferrari","given":"Silvia L. P.","non-dropping-particle":"","parse-names":false,"suffix":""}],"container-title":"Wiley StatsRef: Statistics Reference Online","id":"ITEM-1","issued":{"date-parts":[["2017","11"]]},"page":"1-5","publisher":"John Wiley &amp; Sons, Ltd","publisher-place":"Chichester, UK","title":"Beta Regression","type":"chapter"},"uris":["http://www.mendeley.com/documents/?uuid=52cd0e30-01b8-3b77-9963-11837858b9f3","http://www.mendeley.com/documents/?uuid=02b47463-4e58-4e79-9d5c-7f8cedd43026"]}],"mendeley":{"formattedCitation":"&lt;sup&gt;27&lt;/sup&gt;","plainTextFormattedCitation":"27","previouslyFormattedCitation":"&lt;sup&gt;26&lt;/sup&gt;"},"properties":{"noteIndex":0},"schema":"https://github.com/citation-style-language/schema/raw/master/csl-citation.json"}</w:instrText>
        </w:r>
        <w:r w:rsidR="00A5556B" w:rsidRPr="007C2DDC">
          <w:rPr>
            <w:rFonts w:ascii="Times New Roman" w:hAnsi="Times New Roman" w:cs="Times New Roman"/>
            <w:color w:val="000000" w:themeColor="text1"/>
            <w:sz w:val="24"/>
            <w:szCs w:val="24"/>
            <w:rPrChange w:id="1218" w:author="nayeem hasan" w:date="2020-08-19T04:23:00Z">
              <w:rPr>
                <w:rFonts w:ascii="Times New Roman" w:hAnsi="Times New Roman" w:cs="Times New Roman"/>
                <w:sz w:val="24"/>
                <w:szCs w:val="24"/>
              </w:rPr>
            </w:rPrChange>
          </w:rPr>
          <w:fldChar w:fldCharType="separate"/>
        </w:r>
        <w:r w:rsidR="00A5556B" w:rsidRPr="007C2DDC">
          <w:rPr>
            <w:rFonts w:ascii="Times New Roman" w:hAnsi="Times New Roman" w:cs="Times New Roman"/>
            <w:noProof/>
            <w:color w:val="000000" w:themeColor="text1"/>
            <w:sz w:val="24"/>
            <w:szCs w:val="24"/>
            <w:vertAlign w:val="superscript"/>
            <w:rPrChange w:id="1219" w:author="nayeem hasan" w:date="2020-08-19T04:23:00Z">
              <w:rPr>
                <w:rFonts w:ascii="Times New Roman" w:hAnsi="Times New Roman" w:cs="Times New Roman"/>
                <w:noProof/>
                <w:sz w:val="24"/>
                <w:szCs w:val="24"/>
                <w:vertAlign w:val="superscript"/>
              </w:rPr>
            </w:rPrChange>
          </w:rPr>
          <w:t>27</w:t>
        </w:r>
        <w:r w:rsidR="00A5556B" w:rsidRPr="007C2DDC">
          <w:rPr>
            <w:rFonts w:ascii="Times New Roman" w:hAnsi="Times New Roman" w:cs="Times New Roman"/>
            <w:color w:val="000000" w:themeColor="text1"/>
            <w:sz w:val="24"/>
            <w:szCs w:val="24"/>
            <w:rPrChange w:id="1220" w:author="nayeem hasan" w:date="2020-08-19T04:23:00Z">
              <w:rPr>
                <w:rFonts w:ascii="Times New Roman" w:hAnsi="Times New Roman" w:cs="Times New Roman"/>
                <w:sz w:val="24"/>
                <w:szCs w:val="24"/>
              </w:rPr>
            </w:rPrChange>
          </w:rPr>
          <w:fldChar w:fldCharType="end"/>
        </w:r>
      </w:ins>
      <w:del w:id="1221" w:author="Haider, Najmul" w:date="2020-08-14T12:32:00Z">
        <w:r w:rsidR="00B25ACB" w:rsidRPr="007C2DDC" w:rsidDel="00A5556B">
          <w:rPr>
            <w:rFonts w:ascii="Times New Roman" w:hAnsi="Times New Roman" w:cs="Times New Roman"/>
            <w:color w:val="000000" w:themeColor="text1"/>
            <w:sz w:val="24"/>
            <w:szCs w:val="24"/>
            <w:rPrChange w:id="1222" w:author="nayeem hasan" w:date="2020-08-19T04:23:00Z">
              <w:rPr>
                <w:rFonts w:ascii="Times New Roman" w:hAnsi="Times New Roman" w:cs="Times New Roman"/>
                <w:sz w:val="24"/>
                <w:szCs w:val="24"/>
              </w:rPr>
            </w:rPrChange>
          </w:rPr>
          <w:delText>.</w:delText>
        </w:r>
        <w:r w:rsidR="007D32E1" w:rsidRPr="007C2DDC" w:rsidDel="00A5556B">
          <w:rPr>
            <w:rFonts w:ascii="Times New Roman" w:hAnsi="Times New Roman" w:cs="Times New Roman"/>
            <w:color w:val="000000" w:themeColor="text1"/>
            <w:sz w:val="24"/>
            <w:szCs w:val="24"/>
            <w:rPrChange w:id="1223" w:author="nayeem hasan" w:date="2020-08-19T04:23:00Z">
              <w:rPr>
                <w:rFonts w:ascii="Times New Roman" w:hAnsi="Times New Roman" w:cs="Times New Roman"/>
                <w:sz w:val="24"/>
                <w:szCs w:val="24"/>
              </w:rPr>
            </w:rPrChange>
          </w:rPr>
          <w:delText xml:space="preserve"> Beta regression models are used in situations where the variable of interest is continuous and restricted to the interval (0, 1) and is related to other variables through a regression structure</w:delText>
        </w:r>
        <w:r w:rsidR="009F2FB1" w:rsidRPr="007C2DDC" w:rsidDel="00A5556B">
          <w:rPr>
            <w:rFonts w:ascii="Times New Roman" w:hAnsi="Times New Roman" w:cs="Times New Roman"/>
            <w:color w:val="000000" w:themeColor="text1"/>
            <w:sz w:val="24"/>
            <w:szCs w:val="24"/>
            <w:rPrChange w:id="1224" w:author="nayeem hasan" w:date="2020-08-19T04:23:00Z">
              <w:rPr>
                <w:rFonts w:ascii="Times New Roman" w:hAnsi="Times New Roman" w:cs="Times New Roman"/>
                <w:sz w:val="24"/>
                <w:szCs w:val="24"/>
              </w:rPr>
            </w:rPrChange>
          </w:rPr>
          <w:fldChar w:fldCharType="begin" w:fldLock="1"/>
        </w:r>
        <w:r w:rsidR="00F42DDA" w:rsidRPr="007C2DDC" w:rsidDel="00A5556B">
          <w:rPr>
            <w:rFonts w:ascii="Times New Roman" w:hAnsi="Times New Roman" w:cs="Times New Roman"/>
            <w:color w:val="000000" w:themeColor="text1"/>
            <w:sz w:val="24"/>
            <w:szCs w:val="24"/>
            <w:rPrChange w:id="1225" w:author="nayeem hasan" w:date="2020-08-19T04:23:00Z">
              <w:rPr>
                <w:rFonts w:ascii="Times New Roman" w:hAnsi="Times New Roman" w:cs="Times New Roman"/>
                <w:sz w:val="24"/>
                <w:szCs w:val="24"/>
              </w:rPr>
            </w:rPrChange>
          </w:rPr>
          <w:delInstrText>ADDIN CSL_CITATION {"citationItems":[{"id":"ITEM-1","itemData":{"DOI":"10.1002/9781118445112.stat08026","author":[{"dropping-particle":"","family":"Ferrari","given":"Silvia L. P.","non-dropping-particle":"","parse-names":false,"suffix":""}],"container-title":"Wiley StatsRef: Statistics Reference Online","id":"ITEM-1","issued":{"date-parts":[["2017","11"]]},"page":"1-5","publisher":"John Wiley &amp; Sons, Ltd","publisher-place":"Chichester, UK","title":"Beta Regression","type":"chapter"},"uris":["http://www.mendeley.com/documents/?uuid=52cd0e30-01b8-3b77-9963-11837858b9f3","http://www.mendeley.com/documents/?uuid=02b47463-4e58-4e79-9d5c-7f8cedd43026"]}],"mendeley":{"formattedCitation":"&lt;sup&gt;27&lt;/sup&gt;","plainTextFormattedCitation":"27","previouslyFormattedCitation":"&lt;sup&gt;26&lt;/sup&gt;"},"properties":{"noteIndex":0},"schema":"https://github.com/citation-style-language/schema/raw/master/csl-citation.json"}</w:delInstrText>
        </w:r>
        <w:r w:rsidR="009F2FB1" w:rsidRPr="007C2DDC" w:rsidDel="00A5556B">
          <w:rPr>
            <w:rFonts w:ascii="Times New Roman" w:hAnsi="Times New Roman" w:cs="Times New Roman"/>
            <w:color w:val="000000" w:themeColor="text1"/>
            <w:sz w:val="24"/>
            <w:szCs w:val="24"/>
            <w:rPrChange w:id="1226" w:author="nayeem hasan" w:date="2020-08-19T04:23:00Z">
              <w:rPr>
                <w:rFonts w:ascii="Times New Roman" w:hAnsi="Times New Roman" w:cs="Times New Roman"/>
                <w:sz w:val="24"/>
                <w:szCs w:val="24"/>
              </w:rPr>
            </w:rPrChange>
          </w:rPr>
          <w:fldChar w:fldCharType="separate"/>
        </w:r>
        <w:r w:rsidR="00F42DDA" w:rsidRPr="007C2DDC" w:rsidDel="00A5556B">
          <w:rPr>
            <w:rFonts w:ascii="Times New Roman" w:hAnsi="Times New Roman" w:cs="Times New Roman"/>
            <w:noProof/>
            <w:color w:val="000000" w:themeColor="text1"/>
            <w:sz w:val="24"/>
            <w:szCs w:val="24"/>
            <w:vertAlign w:val="superscript"/>
            <w:rPrChange w:id="1227" w:author="nayeem hasan" w:date="2020-08-19T04:23:00Z">
              <w:rPr>
                <w:rFonts w:ascii="Times New Roman" w:hAnsi="Times New Roman" w:cs="Times New Roman"/>
                <w:noProof/>
                <w:sz w:val="24"/>
                <w:szCs w:val="24"/>
                <w:vertAlign w:val="superscript"/>
              </w:rPr>
            </w:rPrChange>
          </w:rPr>
          <w:delText>27</w:delText>
        </w:r>
        <w:r w:rsidR="009F2FB1" w:rsidRPr="007C2DDC" w:rsidDel="00A5556B">
          <w:rPr>
            <w:rFonts w:ascii="Times New Roman" w:hAnsi="Times New Roman" w:cs="Times New Roman"/>
            <w:color w:val="000000" w:themeColor="text1"/>
            <w:sz w:val="24"/>
            <w:szCs w:val="24"/>
            <w:rPrChange w:id="1228" w:author="nayeem hasan" w:date="2020-08-19T04:23:00Z">
              <w:rPr>
                <w:rFonts w:ascii="Times New Roman" w:hAnsi="Times New Roman" w:cs="Times New Roman"/>
                <w:sz w:val="24"/>
                <w:szCs w:val="24"/>
              </w:rPr>
            </w:rPrChange>
          </w:rPr>
          <w:fldChar w:fldCharType="end"/>
        </w:r>
        <w:r w:rsidR="007D32E1" w:rsidRPr="007C2DDC" w:rsidDel="00A5556B">
          <w:rPr>
            <w:rFonts w:ascii="Times New Roman" w:hAnsi="Times New Roman" w:cs="Times New Roman"/>
            <w:color w:val="000000" w:themeColor="text1"/>
            <w:sz w:val="24"/>
            <w:szCs w:val="24"/>
            <w:rPrChange w:id="1229" w:author="nayeem hasan" w:date="2020-08-19T04:23:00Z">
              <w:rPr>
                <w:rFonts w:ascii="Times New Roman" w:hAnsi="Times New Roman" w:cs="Times New Roman"/>
                <w:sz w:val="24"/>
                <w:szCs w:val="24"/>
              </w:rPr>
            </w:rPrChange>
          </w:rPr>
          <w:delText>.</w:delText>
        </w:r>
      </w:del>
    </w:p>
    <w:p w14:paraId="59596C6D" w14:textId="51D56D66" w:rsidR="000F0C8A" w:rsidRPr="007C2DDC" w:rsidRDefault="00B25ACB" w:rsidP="00B93DE2">
      <w:pPr>
        <w:spacing w:before="240" w:after="0" w:line="480" w:lineRule="auto"/>
        <w:jc w:val="both"/>
        <w:rPr>
          <w:rFonts w:ascii="Times New Roman" w:hAnsi="Times New Roman" w:cs="Times New Roman"/>
          <w:color w:val="000000" w:themeColor="text1"/>
          <w:sz w:val="24"/>
          <w:szCs w:val="24"/>
          <w:rPrChange w:id="1230"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1231" w:author="nayeem hasan" w:date="2020-08-19T04:23:00Z">
            <w:rPr>
              <w:rFonts w:ascii="Times New Roman" w:hAnsi="Times New Roman" w:cs="Times New Roman"/>
              <w:sz w:val="24"/>
              <w:szCs w:val="24"/>
            </w:rPr>
          </w:rPrChange>
        </w:rPr>
        <w:lastRenderedPageBreak/>
        <w:t xml:space="preserve">For the </w:t>
      </w:r>
      <w:r w:rsidR="009F2FB1" w:rsidRPr="007C2DDC">
        <w:rPr>
          <w:rFonts w:ascii="Times New Roman" w:hAnsi="Times New Roman" w:cs="Times New Roman"/>
          <w:color w:val="000000" w:themeColor="text1"/>
          <w:sz w:val="24"/>
          <w:szCs w:val="24"/>
          <w:rPrChange w:id="1232" w:author="nayeem hasan" w:date="2020-08-19T04:23:00Z">
            <w:rPr>
              <w:rFonts w:ascii="Times New Roman" w:hAnsi="Times New Roman" w:cs="Times New Roman"/>
              <w:sz w:val="24"/>
              <w:szCs w:val="24"/>
            </w:rPr>
          </w:rPrChange>
        </w:rPr>
        <w:t>beta</w:t>
      </w:r>
      <w:r w:rsidRPr="007C2DDC">
        <w:rPr>
          <w:rFonts w:ascii="Times New Roman" w:hAnsi="Times New Roman" w:cs="Times New Roman"/>
          <w:color w:val="000000" w:themeColor="text1"/>
          <w:sz w:val="24"/>
          <w:szCs w:val="24"/>
          <w:rPrChange w:id="1233" w:author="nayeem hasan" w:date="2020-08-19T04:23:00Z">
            <w:rPr>
              <w:rFonts w:ascii="Times New Roman" w:hAnsi="Times New Roman" w:cs="Times New Roman"/>
              <w:sz w:val="24"/>
              <w:szCs w:val="24"/>
            </w:rPr>
          </w:rPrChange>
        </w:rPr>
        <w:t xml:space="preserve"> regression, we report</w:t>
      </w:r>
      <w:r w:rsidR="00F515F1" w:rsidRPr="007C2DDC">
        <w:rPr>
          <w:rFonts w:ascii="Times New Roman" w:hAnsi="Times New Roman" w:cs="Times New Roman"/>
          <w:color w:val="000000" w:themeColor="text1"/>
          <w:sz w:val="24"/>
          <w:szCs w:val="24"/>
          <w:rPrChange w:id="1234" w:author="nayeem hasan" w:date="2020-08-19T04:23:00Z">
            <w:rPr>
              <w:rFonts w:ascii="Times New Roman" w:hAnsi="Times New Roman" w:cs="Times New Roman"/>
              <w:sz w:val="24"/>
              <w:szCs w:val="24"/>
            </w:rPr>
          </w:rPrChange>
        </w:rPr>
        <w:t>ed</w:t>
      </w:r>
      <w:r w:rsidRPr="007C2DDC">
        <w:rPr>
          <w:rFonts w:ascii="Times New Roman" w:hAnsi="Times New Roman" w:cs="Times New Roman"/>
          <w:color w:val="000000" w:themeColor="text1"/>
          <w:sz w:val="24"/>
          <w:szCs w:val="24"/>
          <w:rPrChange w:id="1235" w:author="nayeem hasan" w:date="2020-08-19T04:23:00Z">
            <w:rPr>
              <w:rFonts w:ascii="Times New Roman" w:hAnsi="Times New Roman" w:cs="Times New Roman"/>
              <w:sz w:val="24"/>
              <w:szCs w:val="24"/>
            </w:rPr>
          </w:rPrChange>
        </w:rPr>
        <w:t xml:space="preserve"> incidence rate ratios (IRRs) adjusted for population density (per square kilometre),</w:t>
      </w:r>
      <w:r w:rsidR="00685A1F" w:rsidRPr="007C2DDC">
        <w:rPr>
          <w:rFonts w:ascii="Times New Roman" w:hAnsi="Times New Roman" w:cs="Times New Roman"/>
          <w:color w:val="000000" w:themeColor="text1"/>
          <w:sz w:val="24"/>
          <w:szCs w:val="24"/>
          <w:rPrChange w:id="1236" w:author="nayeem hasan" w:date="2020-08-19T04:23:00Z">
            <w:rPr>
              <w:rFonts w:ascii="Times New Roman" w:hAnsi="Times New Roman" w:cs="Times New Roman"/>
              <w:sz w:val="24"/>
              <w:szCs w:val="24"/>
            </w:rPr>
          </w:rPrChange>
        </w:rPr>
        <w:t xml:space="preserve"> the</w:t>
      </w:r>
      <w:r w:rsidRPr="007C2DDC">
        <w:rPr>
          <w:rFonts w:ascii="Times New Roman" w:hAnsi="Times New Roman" w:cs="Times New Roman"/>
          <w:color w:val="000000" w:themeColor="text1"/>
          <w:sz w:val="24"/>
          <w:szCs w:val="24"/>
          <w:rPrChange w:id="1237" w:author="nayeem hasan" w:date="2020-08-19T04:23:00Z">
            <w:rPr>
              <w:rFonts w:ascii="Times New Roman" w:hAnsi="Times New Roman" w:cs="Times New Roman"/>
              <w:sz w:val="24"/>
              <w:szCs w:val="24"/>
            </w:rPr>
          </w:rPrChange>
        </w:rPr>
        <w:t xml:space="preserve"> </w:t>
      </w:r>
      <w:r w:rsidR="009F2FB1" w:rsidRPr="007C2DDC">
        <w:rPr>
          <w:rFonts w:ascii="Times New Roman" w:hAnsi="Times New Roman" w:cs="Times New Roman"/>
          <w:color w:val="000000" w:themeColor="text1"/>
          <w:sz w:val="24"/>
          <w:szCs w:val="24"/>
          <w:rPrChange w:id="1238" w:author="nayeem hasan" w:date="2020-08-19T04:23:00Z">
            <w:rPr>
              <w:rFonts w:ascii="Times New Roman" w:hAnsi="Times New Roman" w:cs="Times New Roman"/>
              <w:sz w:val="24"/>
              <w:szCs w:val="24"/>
            </w:rPr>
          </w:rPrChange>
        </w:rPr>
        <w:t>median age</w:t>
      </w:r>
      <w:r w:rsidRPr="007C2DDC">
        <w:rPr>
          <w:rFonts w:ascii="Times New Roman" w:hAnsi="Times New Roman" w:cs="Times New Roman"/>
          <w:color w:val="000000" w:themeColor="text1"/>
          <w:sz w:val="24"/>
          <w:szCs w:val="24"/>
          <w:rPrChange w:id="1239" w:author="nayeem hasan" w:date="2020-08-19T04:23:00Z">
            <w:rPr>
              <w:rFonts w:ascii="Times New Roman" w:hAnsi="Times New Roman" w:cs="Times New Roman"/>
              <w:sz w:val="24"/>
              <w:szCs w:val="24"/>
            </w:rPr>
          </w:rPrChange>
        </w:rPr>
        <w:t xml:space="preserve"> of the total population,</w:t>
      </w:r>
      <w:ins w:id="1240" w:author="nayeem hasan" w:date="2020-08-19T03:39:00Z">
        <w:r w:rsidR="002D2EF4" w:rsidRPr="007C2DDC">
          <w:rPr>
            <w:rFonts w:ascii="Times New Roman" w:hAnsi="Times New Roman" w:cs="Times New Roman"/>
            <w:color w:val="000000" w:themeColor="text1"/>
            <w:sz w:val="24"/>
            <w:szCs w:val="24"/>
            <w:rPrChange w:id="1241" w:author="nayeem hasan" w:date="2020-08-19T04:23:00Z">
              <w:rPr>
                <w:rFonts w:ascii="Times New Roman" w:hAnsi="Times New Roman" w:cs="Times New Roman"/>
                <w:sz w:val="24"/>
                <w:szCs w:val="24"/>
              </w:rPr>
            </w:rPrChange>
          </w:rPr>
          <w:t xml:space="preserve"> total test per </w:t>
        </w:r>
      </w:ins>
      <w:ins w:id="1242" w:author="nayeem hasan" w:date="2020-08-19T03:40:00Z">
        <w:r w:rsidR="002D2EF4" w:rsidRPr="007C2DDC">
          <w:rPr>
            <w:rFonts w:ascii="Times New Roman" w:hAnsi="Times New Roman" w:cs="Times New Roman"/>
            <w:color w:val="000000" w:themeColor="text1"/>
            <w:sz w:val="24"/>
            <w:szCs w:val="24"/>
            <w:rPrChange w:id="1243" w:author="nayeem hasan" w:date="2020-08-19T04:23:00Z">
              <w:rPr>
                <w:rFonts w:ascii="Times New Roman" w:hAnsi="Times New Roman" w:cs="Times New Roman"/>
                <w:sz w:val="24"/>
                <w:szCs w:val="24"/>
              </w:rPr>
            </w:rPrChange>
          </w:rPr>
          <w:t>thousand,</w:t>
        </w:r>
      </w:ins>
      <w:r w:rsidRPr="007C2DDC">
        <w:rPr>
          <w:rFonts w:ascii="Times New Roman" w:hAnsi="Times New Roman" w:cs="Times New Roman"/>
          <w:color w:val="000000" w:themeColor="text1"/>
          <w:sz w:val="24"/>
          <w:szCs w:val="24"/>
          <w:rPrChange w:id="1244" w:author="nayeem hasan" w:date="2020-08-19T04:23:00Z">
            <w:rPr>
              <w:rFonts w:ascii="Times New Roman" w:hAnsi="Times New Roman" w:cs="Times New Roman"/>
              <w:sz w:val="24"/>
              <w:szCs w:val="24"/>
            </w:rPr>
          </w:rPrChange>
        </w:rPr>
        <w:t xml:space="preserve"> global health security index, gross domestic product (per million), and worldwide governance indicators, with 95% confidence intervals (CIs).  </w:t>
      </w:r>
      <w:r w:rsidR="00F515F1" w:rsidRPr="007C2DDC">
        <w:rPr>
          <w:rFonts w:ascii="Times New Roman" w:hAnsi="Times New Roman" w:cs="Times New Roman"/>
          <w:color w:val="000000" w:themeColor="text1"/>
          <w:sz w:val="24"/>
          <w:szCs w:val="24"/>
          <w:rPrChange w:id="1245" w:author="nayeem hasan" w:date="2020-08-19T04:23:00Z">
            <w:rPr>
              <w:rFonts w:ascii="Times New Roman" w:hAnsi="Times New Roman" w:cs="Times New Roman"/>
              <w:sz w:val="24"/>
              <w:szCs w:val="24"/>
            </w:rPr>
          </w:rPrChange>
        </w:rPr>
        <w:t>We also adjusted the stage of</w:t>
      </w:r>
      <w:r w:rsidR="00CD7334" w:rsidRPr="007C2DDC">
        <w:rPr>
          <w:rFonts w:ascii="Times New Roman" w:hAnsi="Times New Roman" w:cs="Times New Roman"/>
          <w:color w:val="000000" w:themeColor="text1"/>
          <w:sz w:val="24"/>
          <w:szCs w:val="24"/>
          <w:rPrChange w:id="1246" w:author="nayeem hasan" w:date="2020-08-19T04:23:00Z">
            <w:rPr>
              <w:rFonts w:ascii="Times New Roman" w:hAnsi="Times New Roman" w:cs="Times New Roman"/>
              <w:sz w:val="24"/>
              <w:szCs w:val="24"/>
            </w:rPr>
          </w:rPrChange>
        </w:rPr>
        <w:t xml:space="preserve"> the</w:t>
      </w:r>
      <w:r w:rsidR="00F515F1" w:rsidRPr="007C2DDC">
        <w:rPr>
          <w:rFonts w:ascii="Times New Roman" w:hAnsi="Times New Roman" w:cs="Times New Roman"/>
          <w:color w:val="000000" w:themeColor="text1"/>
          <w:sz w:val="24"/>
          <w:szCs w:val="24"/>
          <w:rPrChange w:id="1247" w:author="nayeem hasan" w:date="2020-08-19T04:23:00Z">
            <w:rPr>
              <w:rFonts w:ascii="Times New Roman" w:hAnsi="Times New Roman" w:cs="Times New Roman"/>
              <w:sz w:val="24"/>
              <w:szCs w:val="24"/>
            </w:rPr>
          </w:rPrChange>
        </w:rPr>
        <w:t xml:space="preserve"> epidemic in each country by including a variable of interval (in days) between detection of first COVID-19 case in the country and last date of data collection, </w:t>
      </w:r>
      <w:ins w:id="1248" w:author="nayeem hasan" w:date="2020-08-19T03:40:00Z">
        <w:r w:rsidR="004237B6" w:rsidRPr="007C2DDC">
          <w:rPr>
            <w:rFonts w:ascii="Times New Roman" w:hAnsi="Times New Roman" w:cs="Times New Roman"/>
            <w:color w:val="000000" w:themeColor="text1"/>
            <w:sz w:val="24"/>
            <w:szCs w:val="24"/>
            <w:rPrChange w:id="1249" w:author="nayeem hasan" w:date="2020-08-19T04:23:00Z">
              <w:rPr>
                <w:rFonts w:ascii="Times New Roman" w:hAnsi="Times New Roman" w:cs="Times New Roman"/>
                <w:sz w:val="24"/>
                <w:szCs w:val="24"/>
                <w:highlight w:val="yellow"/>
              </w:rPr>
            </w:rPrChange>
          </w:rPr>
          <w:t>10</w:t>
        </w:r>
      </w:ins>
      <w:del w:id="1250" w:author="nayeem hasan" w:date="2020-08-19T03:40:00Z">
        <w:r w:rsidR="00F515F1" w:rsidRPr="007C2DDC" w:rsidDel="004237B6">
          <w:rPr>
            <w:rFonts w:ascii="Times New Roman" w:hAnsi="Times New Roman" w:cs="Times New Roman"/>
            <w:color w:val="000000" w:themeColor="text1"/>
            <w:sz w:val="24"/>
            <w:szCs w:val="24"/>
            <w:rPrChange w:id="1251" w:author="nayeem hasan" w:date="2020-08-19T04:23:00Z">
              <w:rPr>
                <w:rFonts w:ascii="Times New Roman" w:hAnsi="Times New Roman" w:cs="Times New Roman"/>
                <w:sz w:val="24"/>
                <w:szCs w:val="24"/>
              </w:rPr>
            </w:rPrChange>
          </w:rPr>
          <w:delText>3</w:delText>
        </w:r>
        <w:r w:rsidR="001506DD" w:rsidRPr="007C2DDC" w:rsidDel="004237B6">
          <w:rPr>
            <w:rFonts w:ascii="Times New Roman" w:hAnsi="Times New Roman" w:cs="Times New Roman"/>
            <w:color w:val="000000" w:themeColor="text1"/>
            <w:sz w:val="24"/>
            <w:szCs w:val="24"/>
            <w:rPrChange w:id="1252" w:author="nayeem hasan" w:date="2020-08-19T04:23:00Z">
              <w:rPr>
                <w:rFonts w:ascii="Times New Roman" w:hAnsi="Times New Roman" w:cs="Times New Roman"/>
                <w:sz w:val="24"/>
                <w:szCs w:val="24"/>
              </w:rPr>
            </w:rPrChange>
          </w:rPr>
          <w:delText>0</w:delText>
        </w:r>
      </w:del>
      <w:r w:rsidR="001506DD" w:rsidRPr="007C2DDC">
        <w:rPr>
          <w:rFonts w:ascii="Times New Roman" w:hAnsi="Times New Roman" w:cs="Times New Roman"/>
          <w:color w:val="000000" w:themeColor="text1"/>
          <w:sz w:val="24"/>
          <w:szCs w:val="24"/>
          <w:vertAlign w:val="superscript"/>
          <w:rPrChange w:id="1253" w:author="nayeem hasan" w:date="2020-08-19T04:23:00Z">
            <w:rPr>
              <w:rFonts w:ascii="Times New Roman" w:hAnsi="Times New Roman" w:cs="Times New Roman"/>
              <w:sz w:val="24"/>
              <w:szCs w:val="24"/>
              <w:vertAlign w:val="superscript"/>
            </w:rPr>
          </w:rPrChange>
        </w:rPr>
        <w:t>th</w:t>
      </w:r>
      <w:r w:rsidR="00F515F1" w:rsidRPr="007C2DDC">
        <w:rPr>
          <w:rFonts w:ascii="Times New Roman" w:hAnsi="Times New Roman" w:cs="Times New Roman"/>
          <w:color w:val="000000" w:themeColor="text1"/>
          <w:sz w:val="24"/>
          <w:szCs w:val="24"/>
          <w:rPrChange w:id="1254" w:author="nayeem hasan" w:date="2020-08-19T04:23:00Z">
            <w:rPr>
              <w:rFonts w:ascii="Times New Roman" w:hAnsi="Times New Roman" w:cs="Times New Roman"/>
              <w:sz w:val="24"/>
              <w:szCs w:val="24"/>
            </w:rPr>
          </w:rPrChange>
        </w:rPr>
        <w:t xml:space="preserve"> </w:t>
      </w:r>
      <w:ins w:id="1255" w:author="nayeem hasan" w:date="2020-08-19T03:40:00Z">
        <w:r w:rsidR="004237B6" w:rsidRPr="007C2DDC">
          <w:rPr>
            <w:rFonts w:ascii="Times New Roman" w:hAnsi="Times New Roman" w:cs="Times New Roman"/>
            <w:color w:val="000000" w:themeColor="text1"/>
            <w:sz w:val="24"/>
            <w:szCs w:val="24"/>
            <w:rPrChange w:id="1256" w:author="nayeem hasan" w:date="2020-08-19T04:23:00Z">
              <w:rPr>
                <w:rFonts w:ascii="Times New Roman" w:hAnsi="Times New Roman" w:cs="Times New Roman"/>
                <w:sz w:val="24"/>
                <w:szCs w:val="24"/>
                <w:highlight w:val="yellow"/>
              </w:rPr>
            </w:rPrChange>
          </w:rPr>
          <w:t>August</w:t>
        </w:r>
      </w:ins>
      <w:del w:id="1257" w:author="nayeem hasan" w:date="2020-08-19T03:40:00Z">
        <w:r w:rsidR="001506DD" w:rsidRPr="007C2DDC" w:rsidDel="004237B6">
          <w:rPr>
            <w:rFonts w:ascii="Times New Roman" w:hAnsi="Times New Roman" w:cs="Times New Roman"/>
            <w:color w:val="000000" w:themeColor="text1"/>
            <w:sz w:val="24"/>
            <w:szCs w:val="24"/>
            <w:rPrChange w:id="1258" w:author="nayeem hasan" w:date="2020-08-19T04:23:00Z">
              <w:rPr>
                <w:rFonts w:ascii="Times New Roman" w:hAnsi="Times New Roman" w:cs="Times New Roman"/>
                <w:sz w:val="24"/>
                <w:szCs w:val="24"/>
              </w:rPr>
            </w:rPrChange>
          </w:rPr>
          <w:delText>June</w:delText>
        </w:r>
      </w:del>
      <w:r w:rsidR="00F515F1" w:rsidRPr="007C2DDC">
        <w:rPr>
          <w:rFonts w:ascii="Times New Roman" w:hAnsi="Times New Roman" w:cs="Times New Roman"/>
          <w:color w:val="000000" w:themeColor="text1"/>
          <w:sz w:val="24"/>
          <w:szCs w:val="24"/>
          <w:rPrChange w:id="1259" w:author="nayeem hasan" w:date="2020-08-19T04:23:00Z">
            <w:rPr>
              <w:rFonts w:ascii="Times New Roman" w:hAnsi="Times New Roman" w:cs="Times New Roman"/>
              <w:sz w:val="24"/>
              <w:szCs w:val="24"/>
            </w:rPr>
          </w:rPrChange>
        </w:rPr>
        <w:t xml:space="preserve"> 2020.  </w:t>
      </w:r>
      <w:r w:rsidRPr="007C2DDC">
        <w:rPr>
          <w:rFonts w:ascii="Times New Roman" w:hAnsi="Times New Roman" w:cs="Times New Roman"/>
          <w:color w:val="000000" w:themeColor="text1"/>
          <w:sz w:val="24"/>
          <w:szCs w:val="24"/>
          <w:rPrChange w:id="1260" w:author="nayeem hasan" w:date="2020-08-19T04:23:00Z">
            <w:rPr>
              <w:rFonts w:ascii="Times New Roman" w:hAnsi="Times New Roman" w:cs="Times New Roman"/>
              <w:sz w:val="24"/>
              <w:szCs w:val="24"/>
            </w:rPr>
          </w:rPrChange>
        </w:rPr>
        <w:t>All analyses were done using the R (statistical package).</w:t>
      </w:r>
    </w:p>
    <w:p w14:paraId="46FB161C" w14:textId="799F7871" w:rsidR="0030416C" w:rsidRPr="007C2DDC" w:rsidRDefault="0030416C" w:rsidP="0030416C">
      <w:pPr>
        <w:spacing w:before="240" w:after="0" w:line="480" w:lineRule="auto"/>
        <w:jc w:val="both"/>
        <w:rPr>
          <w:rFonts w:ascii="Times New Roman" w:hAnsi="Times New Roman" w:cs="Times New Roman"/>
          <w:color w:val="000000" w:themeColor="text1"/>
          <w:sz w:val="24"/>
          <w:szCs w:val="24"/>
          <w:rPrChange w:id="1261" w:author="nayeem hasan" w:date="2020-08-19T04:23:00Z">
            <w:rPr>
              <w:rFonts w:ascii="Times New Roman" w:hAnsi="Times New Roman" w:cs="Times New Roman"/>
              <w:sz w:val="24"/>
              <w:szCs w:val="24"/>
            </w:rPr>
          </w:rPrChange>
        </w:rPr>
      </w:pPr>
      <w:r w:rsidRPr="007C2DDC">
        <w:rPr>
          <w:rFonts w:ascii="Times New Roman" w:hAnsi="Times New Roman" w:cs="Times New Roman"/>
          <w:bCs/>
          <w:color w:val="000000" w:themeColor="text1"/>
          <w:sz w:val="24"/>
          <w:szCs w:val="24"/>
          <w:rPrChange w:id="1262" w:author="nayeem hasan" w:date="2020-08-19T04:23:00Z">
            <w:rPr>
              <w:rFonts w:ascii="Times New Roman" w:hAnsi="Times New Roman" w:cs="Times New Roman"/>
              <w:bCs/>
              <w:sz w:val="24"/>
              <w:szCs w:val="24"/>
            </w:rPr>
          </w:rPrChange>
        </w:rPr>
        <w:t xml:space="preserve">This study also </w:t>
      </w:r>
      <w:r w:rsidR="003276E1" w:rsidRPr="007C2DDC">
        <w:rPr>
          <w:rFonts w:ascii="Times New Roman" w:hAnsi="Times New Roman" w:cs="Times New Roman"/>
          <w:bCs/>
          <w:color w:val="000000" w:themeColor="text1"/>
          <w:sz w:val="24"/>
          <w:szCs w:val="24"/>
          <w:rPrChange w:id="1263" w:author="nayeem hasan" w:date="2020-08-19T04:23:00Z">
            <w:rPr>
              <w:rFonts w:ascii="Times New Roman" w:hAnsi="Times New Roman" w:cs="Times New Roman"/>
              <w:bCs/>
              <w:sz w:val="24"/>
              <w:szCs w:val="24"/>
            </w:rPr>
          </w:rPrChange>
        </w:rPr>
        <w:t>conducted</w:t>
      </w:r>
      <w:r w:rsidR="0048410E" w:rsidRPr="007C2DDC">
        <w:rPr>
          <w:rFonts w:ascii="Times New Roman" w:hAnsi="Times New Roman" w:cs="Times New Roman"/>
          <w:bCs/>
          <w:color w:val="000000" w:themeColor="text1"/>
          <w:sz w:val="24"/>
          <w:szCs w:val="24"/>
          <w:rPrChange w:id="1264" w:author="nayeem hasan" w:date="2020-08-19T04:23:00Z">
            <w:rPr>
              <w:rFonts w:ascii="Times New Roman" w:hAnsi="Times New Roman" w:cs="Times New Roman"/>
              <w:bCs/>
              <w:sz w:val="24"/>
              <w:szCs w:val="24"/>
            </w:rPr>
          </w:rPrChange>
        </w:rPr>
        <w:t xml:space="preserve"> weekly </w:t>
      </w:r>
      <w:ins w:id="1265" w:author="Haider, Najmul" w:date="2020-08-14T12:34:00Z">
        <w:r w:rsidR="00057AAD" w:rsidRPr="007C2DDC">
          <w:rPr>
            <w:rFonts w:ascii="Times New Roman" w:hAnsi="Times New Roman" w:cs="Times New Roman"/>
            <w:bCs/>
            <w:color w:val="000000" w:themeColor="text1"/>
            <w:sz w:val="24"/>
            <w:szCs w:val="24"/>
            <w:rPrChange w:id="1266" w:author="nayeem hasan" w:date="2020-08-19T04:23:00Z">
              <w:rPr>
                <w:rFonts w:ascii="Times New Roman" w:hAnsi="Times New Roman" w:cs="Times New Roman"/>
                <w:bCs/>
                <w:sz w:val="24"/>
                <w:szCs w:val="24"/>
              </w:rPr>
            </w:rPrChange>
          </w:rPr>
          <w:t xml:space="preserve">cumulative </w:t>
        </w:r>
      </w:ins>
      <w:r w:rsidR="0048410E" w:rsidRPr="007C2DDC">
        <w:rPr>
          <w:rFonts w:ascii="Times New Roman" w:hAnsi="Times New Roman" w:cs="Times New Roman"/>
          <w:bCs/>
          <w:color w:val="000000" w:themeColor="text1"/>
          <w:sz w:val="24"/>
          <w:szCs w:val="24"/>
          <w:rPrChange w:id="1267" w:author="nayeem hasan" w:date="2020-08-19T04:23:00Z">
            <w:rPr>
              <w:rFonts w:ascii="Times New Roman" w:hAnsi="Times New Roman" w:cs="Times New Roman"/>
              <w:bCs/>
              <w:sz w:val="24"/>
              <w:szCs w:val="24"/>
            </w:rPr>
          </w:rPrChange>
        </w:rPr>
        <w:t xml:space="preserve">trend </w:t>
      </w:r>
      <w:r w:rsidRPr="007C2DDC">
        <w:rPr>
          <w:rFonts w:ascii="Times New Roman" w:hAnsi="Times New Roman" w:cs="Times New Roman"/>
          <w:bCs/>
          <w:color w:val="000000" w:themeColor="text1"/>
          <w:sz w:val="24"/>
          <w:szCs w:val="24"/>
          <w:rPrChange w:id="1268" w:author="nayeem hasan" w:date="2020-08-19T04:23:00Z">
            <w:rPr>
              <w:rFonts w:ascii="Times New Roman" w:hAnsi="Times New Roman" w:cs="Times New Roman"/>
              <w:bCs/>
              <w:sz w:val="24"/>
              <w:szCs w:val="24"/>
            </w:rPr>
          </w:rPrChange>
        </w:rPr>
        <w:t>compar</w:t>
      </w:r>
      <w:r w:rsidR="0048410E" w:rsidRPr="007C2DDC">
        <w:rPr>
          <w:rFonts w:ascii="Times New Roman" w:hAnsi="Times New Roman" w:cs="Times New Roman"/>
          <w:bCs/>
          <w:color w:val="000000" w:themeColor="text1"/>
          <w:sz w:val="24"/>
          <w:szCs w:val="24"/>
          <w:rPrChange w:id="1269" w:author="nayeem hasan" w:date="2020-08-19T04:23:00Z">
            <w:rPr>
              <w:rFonts w:ascii="Times New Roman" w:hAnsi="Times New Roman" w:cs="Times New Roman"/>
              <w:bCs/>
              <w:sz w:val="24"/>
              <w:szCs w:val="24"/>
            </w:rPr>
          </w:rPrChange>
        </w:rPr>
        <w:t>ison of different CFRs</w:t>
      </w:r>
      <w:r w:rsidR="00EC29C4" w:rsidRPr="007C2DDC">
        <w:rPr>
          <w:rFonts w:ascii="Times New Roman" w:hAnsi="Times New Roman" w:cs="Times New Roman"/>
          <w:bCs/>
          <w:color w:val="000000" w:themeColor="text1"/>
          <w:sz w:val="24"/>
          <w:szCs w:val="24"/>
          <w:rPrChange w:id="1270" w:author="nayeem hasan" w:date="2020-08-19T04:23:00Z">
            <w:rPr>
              <w:rFonts w:ascii="Times New Roman" w:hAnsi="Times New Roman" w:cs="Times New Roman"/>
              <w:bCs/>
              <w:sz w:val="24"/>
              <w:szCs w:val="24"/>
            </w:rPr>
          </w:rPrChange>
        </w:rPr>
        <w:t>:</w:t>
      </w:r>
      <w:r w:rsidRPr="007C2DDC">
        <w:rPr>
          <w:rFonts w:ascii="Times New Roman" w:hAnsi="Times New Roman" w:cs="Times New Roman"/>
          <w:bCs/>
          <w:color w:val="000000" w:themeColor="text1"/>
          <w:sz w:val="24"/>
          <w:szCs w:val="24"/>
          <w:rPrChange w:id="1271" w:author="nayeem hasan" w:date="2020-08-19T04:23:00Z">
            <w:rPr>
              <w:rFonts w:ascii="Times New Roman" w:hAnsi="Times New Roman" w:cs="Times New Roman"/>
              <w:bCs/>
              <w:sz w:val="24"/>
              <w:szCs w:val="24"/>
            </w:rPr>
          </w:rPrChange>
        </w:rPr>
        <w:t xml:space="preserve"> </w:t>
      </w:r>
      <w:r w:rsidR="00EC29C4" w:rsidRPr="007C2DDC">
        <w:rPr>
          <w:rFonts w:ascii="Times New Roman" w:hAnsi="Times New Roman" w:cs="Times New Roman"/>
          <w:bCs/>
          <w:color w:val="000000" w:themeColor="text1"/>
          <w:sz w:val="24"/>
          <w:szCs w:val="24"/>
          <w:rPrChange w:id="1272" w:author="nayeem hasan" w:date="2020-08-19T04:23:00Z">
            <w:rPr>
              <w:rFonts w:ascii="Times New Roman" w:hAnsi="Times New Roman" w:cs="Times New Roman"/>
              <w:bCs/>
              <w:sz w:val="24"/>
              <w:szCs w:val="24"/>
            </w:rPr>
          </w:rPrChange>
        </w:rPr>
        <w:t>t</w:t>
      </w:r>
      <w:r w:rsidRPr="007C2DDC">
        <w:rPr>
          <w:rFonts w:ascii="Times New Roman" w:hAnsi="Times New Roman" w:cs="Times New Roman"/>
          <w:bCs/>
          <w:color w:val="000000" w:themeColor="text1"/>
          <w:sz w:val="24"/>
          <w:szCs w:val="24"/>
          <w:rPrChange w:id="1273" w:author="nayeem hasan" w:date="2020-08-19T04:23:00Z">
            <w:rPr>
              <w:rFonts w:ascii="Times New Roman" w:hAnsi="Times New Roman" w:cs="Times New Roman"/>
              <w:bCs/>
              <w:sz w:val="24"/>
              <w:szCs w:val="24"/>
            </w:rPr>
          </w:rPrChange>
        </w:rPr>
        <w:t xml:space="preserve">he regional CFRs of WHO regions and EU with world CFR. WHO Member States are grouped into 6 WHO regions: African Region (AFRO), Region of the Americas (PAHO), South-East Asia Region (SEARO), European Region (EURO), Eastern Mediterranean Region (EMRO), and Western Pacific Region (WPRO), indicating the early spread of the virus in WPRO before others. The EU countries </w:t>
      </w:r>
      <w:r w:rsidR="008C64F1" w:rsidRPr="007C2DDC">
        <w:rPr>
          <w:rFonts w:ascii="Times New Roman" w:hAnsi="Times New Roman" w:cs="Times New Roman"/>
          <w:bCs/>
          <w:color w:val="000000" w:themeColor="text1"/>
          <w:sz w:val="24"/>
          <w:szCs w:val="24"/>
          <w:rPrChange w:id="1274" w:author="nayeem hasan" w:date="2020-08-19T04:23:00Z">
            <w:rPr>
              <w:rFonts w:ascii="Times New Roman" w:hAnsi="Times New Roman" w:cs="Times New Roman"/>
              <w:bCs/>
              <w:sz w:val="24"/>
              <w:szCs w:val="24"/>
            </w:rPr>
          </w:rPrChange>
        </w:rPr>
        <w:t>consists with</w:t>
      </w:r>
      <w:r w:rsidRPr="007C2DDC">
        <w:rPr>
          <w:rFonts w:ascii="Times New Roman" w:hAnsi="Times New Roman" w:cs="Times New Roman"/>
          <w:bCs/>
          <w:color w:val="000000" w:themeColor="text1"/>
          <w:sz w:val="24"/>
          <w:szCs w:val="24"/>
          <w:rPrChange w:id="1275" w:author="nayeem hasan" w:date="2020-08-19T04:23:00Z">
            <w:rPr>
              <w:rFonts w:ascii="Times New Roman" w:hAnsi="Times New Roman" w:cs="Times New Roman"/>
              <w:bCs/>
              <w:sz w:val="24"/>
              <w:szCs w:val="24"/>
            </w:rPr>
          </w:rPrChange>
        </w:rPr>
        <w:t xml:space="preserve"> Austria, Belgium, Bulgaria, Croatia, Republic of Cyprus, Czech Republic, Denmark, Estonia, Finland, France, Germany, Greece, Hungary, Ireland, Italy, Latvia, Lithuania, Luxembourg, Malta, Netherlands, Poland, Portugal, Romania, Slovakia, Slovenia, Spain and Sweden.</w:t>
      </w:r>
    </w:p>
    <w:p w14:paraId="17E1A81D" w14:textId="77777777" w:rsidR="0030416C" w:rsidRPr="007C2DDC" w:rsidRDefault="0030416C" w:rsidP="00B93DE2">
      <w:pPr>
        <w:spacing w:before="240" w:after="0" w:line="480" w:lineRule="auto"/>
        <w:jc w:val="both"/>
        <w:rPr>
          <w:rFonts w:ascii="Times New Roman" w:hAnsi="Times New Roman" w:cs="Times New Roman"/>
          <w:color w:val="000000" w:themeColor="text1"/>
          <w:sz w:val="24"/>
          <w:szCs w:val="24"/>
          <w:rPrChange w:id="1276" w:author="nayeem hasan" w:date="2020-08-19T04:23:00Z">
            <w:rPr>
              <w:rFonts w:ascii="Times New Roman" w:hAnsi="Times New Roman" w:cs="Times New Roman"/>
              <w:sz w:val="24"/>
              <w:szCs w:val="24"/>
            </w:rPr>
          </w:rPrChange>
        </w:rPr>
      </w:pPr>
    </w:p>
    <w:p w14:paraId="50C8EFB0" w14:textId="123D29AF" w:rsidR="00E60165" w:rsidRPr="007C2DDC" w:rsidRDefault="00E60165" w:rsidP="00F645FC">
      <w:pPr>
        <w:spacing w:after="0" w:line="480" w:lineRule="auto"/>
        <w:jc w:val="both"/>
        <w:rPr>
          <w:rFonts w:ascii="Times New Roman" w:hAnsi="Times New Roman" w:cs="Times New Roman"/>
          <w:b/>
          <w:color w:val="000000" w:themeColor="text1"/>
          <w:sz w:val="24"/>
          <w:szCs w:val="24"/>
          <w:rPrChange w:id="1277" w:author="nayeem hasan" w:date="2020-08-19T04:23:00Z">
            <w:rPr>
              <w:rFonts w:ascii="Times New Roman" w:hAnsi="Times New Roman" w:cs="Times New Roman"/>
              <w:b/>
              <w:sz w:val="24"/>
              <w:szCs w:val="24"/>
            </w:rPr>
          </w:rPrChange>
        </w:rPr>
      </w:pPr>
      <w:r w:rsidRPr="007C2DDC">
        <w:rPr>
          <w:rFonts w:ascii="Times New Roman" w:hAnsi="Times New Roman" w:cs="Times New Roman"/>
          <w:b/>
          <w:color w:val="000000" w:themeColor="text1"/>
          <w:sz w:val="24"/>
          <w:szCs w:val="24"/>
          <w:rPrChange w:id="1278" w:author="nayeem hasan" w:date="2020-08-19T04:23:00Z">
            <w:rPr>
              <w:rFonts w:ascii="Times New Roman" w:hAnsi="Times New Roman" w:cs="Times New Roman"/>
              <w:b/>
              <w:sz w:val="24"/>
              <w:szCs w:val="24"/>
            </w:rPr>
          </w:rPrChange>
        </w:rPr>
        <w:t>Results</w:t>
      </w:r>
    </w:p>
    <w:p w14:paraId="53AD4039" w14:textId="6833FD9E" w:rsidR="002C56CE" w:rsidRPr="007C2DDC" w:rsidDel="00FC6DF2" w:rsidRDefault="002C56CE" w:rsidP="002C56CE">
      <w:pPr>
        <w:tabs>
          <w:tab w:val="left" w:pos="1200"/>
        </w:tabs>
        <w:spacing w:after="0" w:line="480" w:lineRule="auto"/>
        <w:jc w:val="both"/>
        <w:rPr>
          <w:del w:id="1279" w:author="Haider, Najmul" w:date="2020-08-14T12:37:00Z"/>
          <w:rFonts w:ascii="Times New Roman" w:hAnsi="Times New Roman" w:cs="Times New Roman"/>
          <w:bCs/>
          <w:color w:val="000000" w:themeColor="text1"/>
          <w:sz w:val="24"/>
          <w:szCs w:val="24"/>
          <w:rPrChange w:id="1280" w:author="nayeem hasan" w:date="2020-08-19T04:23:00Z">
            <w:rPr>
              <w:del w:id="1281" w:author="Haider, Najmul" w:date="2020-08-14T12:37:00Z"/>
              <w:rFonts w:ascii="Times New Roman" w:hAnsi="Times New Roman" w:cs="Times New Roman"/>
              <w:bCs/>
              <w:sz w:val="24"/>
              <w:szCs w:val="24"/>
            </w:rPr>
          </w:rPrChange>
        </w:rPr>
      </w:pPr>
      <w:del w:id="1282" w:author="Haider, Najmul" w:date="2020-08-14T12:37:00Z">
        <w:r w:rsidRPr="007C2DDC" w:rsidDel="00FC6DF2">
          <w:rPr>
            <w:rFonts w:ascii="Times New Roman" w:hAnsi="Times New Roman" w:cs="Times New Roman"/>
            <w:bCs/>
            <w:color w:val="000000" w:themeColor="text1"/>
            <w:sz w:val="24"/>
            <w:szCs w:val="24"/>
            <w:rPrChange w:id="1283" w:author="nayeem hasan" w:date="2020-08-19T04:23:00Z">
              <w:rPr>
                <w:rFonts w:ascii="Times New Roman" w:hAnsi="Times New Roman" w:cs="Times New Roman"/>
                <w:bCs/>
                <w:sz w:val="24"/>
                <w:szCs w:val="24"/>
              </w:rPr>
            </w:rPrChange>
          </w:rPr>
          <w:delText xml:space="preserve">The basic COVID-19 characteristics of the 206 countries are presented in Table 1. </w:delText>
        </w:r>
        <w:commentRangeStart w:id="1284"/>
        <w:r w:rsidRPr="007C2DDC" w:rsidDel="00FC6DF2">
          <w:rPr>
            <w:rFonts w:ascii="Times New Roman" w:hAnsi="Times New Roman" w:cs="Times New Roman"/>
            <w:bCs/>
            <w:color w:val="000000" w:themeColor="text1"/>
            <w:sz w:val="24"/>
            <w:szCs w:val="24"/>
            <w:rPrChange w:id="1285" w:author="nayeem hasan" w:date="2020-08-19T04:23:00Z">
              <w:rPr>
                <w:rFonts w:ascii="Times New Roman" w:hAnsi="Times New Roman" w:cs="Times New Roman"/>
                <w:bCs/>
                <w:sz w:val="24"/>
                <w:szCs w:val="24"/>
              </w:rPr>
            </w:rPrChange>
          </w:rPr>
          <w:delText xml:space="preserve">The mean (SD) </w:delText>
        </w:r>
        <w:commentRangeEnd w:id="1284"/>
        <w:r w:rsidR="00FC6DF2" w:rsidRPr="007C2DDC" w:rsidDel="00FC6DF2">
          <w:rPr>
            <w:rStyle w:val="CommentReference"/>
            <w:rFonts w:ascii="Times New Roman" w:hAnsi="Times New Roman" w:cs="Times New Roman"/>
            <w:color w:val="000000" w:themeColor="text1"/>
            <w:sz w:val="24"/>
            <w:szCs w:val="24"/>
            <w:rPrChange w:id="1286" w:author="nayeem hasan" w:date="2020-08-19T04:23:00Z">
              <w:rPr>
                <w:rStyle w:val="CommentReference"/>
              </w:rPr>
            </w:rPrChange>
          </w:rPr>
          <w:commentReference w:id="1284"/>
        </w:r>
        <w:r w:rsidRPr="007C2DDC" w:rsidDel="00FC6DF2">
          <w:rPr>
            <w:rFonts w:ascii="Times New Roman" w:hAnsi="Times New Roman" w:cs="Times New Roman"/>
            <w:bCs/>
            <w:color w:val="000000" w:themeColor="text1"/>
            <w:sz w:val="24"/>
            <w:szCs w:val="24"/>
            <w:rPrChange w:id="1287" w:author="nayeem hasan" w:date="2020-08-19T04:23:00Z">
              <w:rPr>
                <w:rFonts w:ascii="Times New Roman" w:hAnsi="Times New Roman" w:cs="Times New Roman"/>
                <w:bCs/>
                <w:sz w:val="24"/>
                <w:szCs w:val="24"/>
              </w:rPr>
            </w:rPrChange>
          </w:rPr>
          <w:delText xml:space="preserve">total COVID-19 cases, total deaths and CFR was </w:delText>
        </w:r>
        <w:r w:rsidRPr="007C2DDC" w:rsidDel="00FC6DF2">
          <w:rPr>
            <w:rFonts w:ascii="Times New Roman" w:hAnsi="Times New Roman" w:cs="Times New Roman"/>
            <w:color w:val="000000" w:themeColor="text1"/>
            <w:sz w:val="24"/>
            <w:szCs w:val="24"/>
            <w:rPrChange w:id="1288" w:author="nayeem hasan" w:date="2020-08-19T04:23:00Z">
              <w:rPr>
                <w:rFonts w:ascii="Times New Roman" w:hAnsi="Times New Roman" w:cs="Times New Roman"/>
                <w:sz w:val="24"/>
                <w:szCs w:val="24"/>
              </w:rPr>
            </w:rPrChange>
          </w:rPr>
          <w:delText xml:space="preserve">13770.5 (71024.8), </w:delText>
        </w:r>
        <w:r w:rsidRPr="007C2DDC" w:rsidDel="00FC6DF2">
          <w:rPr>
            <w:rFonts w:ascii="Times New Roman" w:eastAsia="Times New Roman" w:hAnsi="Times New Roman" w:cs="Times New Roman"/>
            <w:color w:val="000000" w:themeColor="text1"/>
            <w:sz w:val="24"/>
            <w:szCs w:val="24"/>
            <w:lang w:eastAsia="en-GB"/>
            <w:rPrChange w:id="1289" w:author="nayeem hasan" w:date="2020-08-19T04:23:00Z">
              <w:rPr>
                <w:rFonts w:ascii="Times New Roman" w:eastAsia="Times New Roman" w:hAnsi="Times New Roman" w:cs="Times New Roman"/>
                <w:color w:val="000000"/>
                <w:sz w:val="24"/>
                <w:szCs w:val="24"/>
                <w:lang w:eastAsia="en-GB"/>
              </w:rPr>
            </w:rPrChange>
          </w:rPr>
          <w:delText xml:space="preserve">999.0 (5003.2), and </w:delText>
        </w:r>
        <w:r w:rsidRPr="007C2DDC" w:rsidDel="00FC6DF2">
          <w:rPr>
            <w:rFonts w:ascii="Times New Roman" w:hAnsi="Times New Roman" w:cs="Times New Roman"/>
            <w:color w:val="000000" w:themeColor="text1"/>
            <w:sz w:val="24"/>
            <w:szCs w:val="24"/>
            <w:rPrChange w:id="1290" w:author="nayeem hasan" w:date="2020-08-19T04:23:00Z">
              <w:rPr>
                <w:rFonts w:ascii="Times New Roman" w:hAnsi="Times New Roman" w:cs="Times New Roman"/>
                <w:sz w:val="24"/>
                <w:szCs w:val="24"/>
              </w:rPr>
            </w:rPrChange>
          </w:rPr>
          <w:delText>3.98 (4.26), respectively, before the CFR became as peak point (before 17 weeks).</w:delText>
        </w:r>
        <w:r w:rsidRPr="007C2DDC" w:rsidDel="00FC6DF2">
          <w:rPr>
            <w:rFonts w:ascii="Times New Roman" w:hAnsi="Times New Roman" w:cs="Times New Roman"/>
            <w:bCs/>
            <w:color w:val="000000" w:themeColor="text1"/>
            <w:sz w:val="24"/>
            <w:szCs w:val="24"/>
            <w:rPrChange w:id="1291" w:author="nayeem hasan" w:date="2020-08-19T04:23:00Z">
              <w:rPr>
                <w:rFonts w:ascii="Times New Roman" w:hAnsi="Times New Roman" w:cs="Times New Roman"/>
                <w:bCs/>
                <w:sz w:val="24"/>
                <w:szCs w:val="24"/>
              </w:rPr>
            </w:rPrChange>
          </w:rPr>
          <w:delText xml:space="preserve"> After peak point, when CFR decline (after 17 weeks), the mean (SD) total COVID-19 cases, total deaths, and CFR was </w:delText>
        </w:r>
        <w:r w:rsidRPr="007C2DDC" w:rsidDel="00FC6DF2">
          <w:rPr>
            <w:rFonts w:ascii="Times New Roman" w:hAnsi="Times New Roman" w:cs="Times New Roman"/>
            <w:color w:val="000000" w:themeColor="text1"/>
            <w:sz w:val="24"/>
            <w:szCs w:val="24"/>
            <w:rPrChange w:id="1292" w:author="nayeem hasan" w:date="2020-08-19T04:23:00Z">
              <w:rPr>
                <w:rFonts w:ascii="Times New Roman" w:hAnsi="Times New Roman" w:cs="Times New Roman"/>
                <w:sz w:val="24"/>
                <w:szCs w:val="24"/>
              </w:rPr>
            </w:rPrChange>
          </w:rPr>
          <w:delText>36068.0 (159063.8), 1453.6 (6863.8)</w:delText>
        </w:r>
        <w:r w:rsidRPr="007C2DDC" w:rsidDel="00FC6DF2">
          <w:rPr>
            <w:rFonts w:ascii="Times New Roman" w:eastAsia="Times New Roman" w:hAnsi="Times New Roman" w:cs="Times New Roman"/>
            <w:color w:val="000000" w:themeColor="text1"/>
            <w:sz w:val="24"/>
            <w:szCs w:val="24"/>
            <w:lang w:eastAsia="en-GB"/>
            <w:rPrChange w:id="1293" w:author="nayeem hasan" w:date="2020-08-19T04:23:00Z">
              <w:rPr>
                <w:rFonts w:ascii="Times New Roman" w:eastAsia="Times New Roman" w:hAnsi="Times New Roman" w:cs="Times New Roman"/>
                <w:color w:val="000000"/>
                <w:sz w:val="24"/>
                <w:szCs w:val="24"/>
                <w:lang w:eastAsia="en-GB"/>
              </w:rPr>
            </w:rPrChange>
          </w:rPr>
          <w:delText xml:space="preserve"> and </w:delText>
        </w:r>
        <w:r w:rsidRPr="007C2DDC" w:rsidDel="00FC6DF2">
          <w:rPr>
            <w:rFonts w:ascii="Times New Roman" w:hAnsi="Times New Roman" w:cs="Times New Roman"/>
            <w:color w:val="000000" w:themeColor="text1"/>
            <w:sz w:val="24"/>
            <w:szCs w:val="24"/>
            <w:rPrChange w:id="1294" w:author="nayeem hasan" w:date="2020-08-19T04:23:00Z">
              <w:rPr>
                <w:rFonts w:ascii="Times New Roman" w:hAnsi="Times New Roman" w:cs="Times New Roman"/>
                <w:sz w:val="24"/>
                <w:szCs w:val="24"/>
              </w:rPr>
            </w:rPrChange>
          </w:rPr>
          <w:delText>4.3 (8.4), respectively. However, though the CFR declined after 17 epidemiological weeks the mean CFR still high.</w:delText>
        </w:r>
      </w:del>
    </w:p>
    <w:p w14:paraId="56CAA965" w14:textId="12EF0CC6" w:rsidR="00666E0D" w:rsidRPr="007C2DDC" w:rsidRDefault="00BF4286" w:rsidP="00F645FC">
      <w:pPr>
        <w:tabs>
          <w:tab w:val="left" w:pos="1200"/>
        </w:tabs>
        <w:spacing w:after="0" w:line="480" w:lineRule="auto"/>
        <w:jc w:val="both"/>
        <w:rPr>
          <w:rFonts w:ascii="Times New Roman" w:hAnsi="Times New Roman" w:cs="Times New Roman"/>
          <w:color w:val="000000" w:themeColor="text1"/>
          <w:sz w:val="24"/>
          <w:szCs w:val="24"/>
          <w:rPrChange w:id="1295"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1296" w:author="nayeem hasan" w:date="2020-08-19T04:23:00Z">
            <w:rPr>
              <w:rFonts w:ascii="Times New Roman" w:hAnsi="Times New Roman" w:cs="Times New Roman"/>
              <w:sz w:val="24"/>
              <w:szCs w:val="24"/>
            </w:rPr>
          </w:rPrChange>
        </w:rPr>
        <w:t xml:space="preserve">A total of </w:t>
      </w:r>
      <w:r w:rsidR="00A7345B" w:rsidRPr="007C2DDC">
        <w:rPr>
          <w:rFonts w:ascii="Times New Roman" w:hAnsi="Times New Roman" w:cs="Times New Roman"/>
          <w:color w:val="000000" w:themeColor="text1"/>
          <w:sz w:val="24"/>
          <w:szCs w:val="24"/>
          <w:rPrChange w:id="1297" w:author="nayeem hasan" w:date="2020-08-19T04:23:00Z">
            <w:rPr>
              <w:rFonts w:ascii="Times New Roman" w:hAnsi="Times New Roman" w:cs="Times New Roman"/>
              <w:sz w:val="24"/>
              <w:szCs w:val="24"/>
              <w:highlight w:val="yellow"/>
            </w:rPr>
          </w:rPrChange>
        </w:rPr>
        <w:t>1</w:t>
      </w:r>
      <w:ins w:id="1298" w:author="nayeem hasan" w:date="2020-08-19T03:47:00Z">
        <w:r w:rsidR="00FE7F75" w:rsidRPr="007C2DDC">
          <w:rPr>
            <w:rFonts w:ascii="Times New Roman" w:hAnsi="Times New Roman" w:cs="Times New Roman"/>
            <w:color w:val="000000" w:themeColor="text1"/>
            <w:sz w:val="24"/>
            <w:szCs w:val="24"/>
            <w:rPrChange w:id="1299" w:author="nayeem hasan" w:date="2020-08-19T04:23:00Z">
              <w:rPr>
                <w:rFonts w:ascii="Times New Roman" w:hAnsi="Times New Roman" w:cs="Times New Roman"/>
                <w:sz w:val="24"/>
                <w:szCs w:val="24"/>
                <w:highlight w:val="yellow"/>
              </w:rPr>
            </w:rPrChange>
          </w:rPr>
          <w:t>9</w:t>
        </w:r>
      </w:ins>
      <w:del w:id="1300" w:author="nayeem hasan" w:date="2020-08-19T03:47:00Z">
        <w:r w:rsidR="00A7345B" w:rsidRPr="007C2DDC" w:rsidDel="00FE7F75">
          <w:rPr>
            <w:rFonts w:ascii="Times New Roman" w:hAnsi="Times New Roman" w:cs="Times New Roman"/>
            <w:color w:val="000000" w:themeColor="text1"/>
            <w:sz w:val="24"/>
            <w:szCs w:val="24"/>
            <w:rPrChange w:id="1301" w:author="nayeem hasan" w:date="2020-08-19T04:23:00Z">
              <w:rPr>
                <w:rFonts w:ascii="Times New Roman" w:hAnsi="Times New Roman" w:cs="Times New Roman"/>
                <w:sz w:val="24"/>
                <w:szCs w:val="24"/>
                <w:highlight w:val="yellow"/>
              </w:rPr>
            </w:rPrChange>
          </w:rPr>
          <w:delText>0</w:delText>
        </w:r>
      </w:del>
      <w:r w:rsidR="00A7345B" w:rsidRPr="007C2DDC">
        <w:rPr>
          <w:rFonts w:ascii="Times New Roman" w:hAnsi="Times New Roman" w:cs="Times New Roman"/>
          <w:color w:val="000000" w:themeColor="text1"/>
          <w:sz w:val="24"/>
          <w:szCs w:val="24"/>
          <w:rPrChange w:id="1302" w:author="nayeem hasan" w:date="2020-08-19T04:23:00Z">
            <w:rPr>
              <w:rFonts w:ascii="Times New Roman" w:hAnsi="Times New Roman" w:cs="Times New Roman"/>
              <w:sz w:val="24"/>
              <w:szCs w:val="24"/>
              <w:highlight w:val="yellow"/>
            </w:rPr>
          </w:rPrChange>
        </w:rPr>
        <w:t>.</w:t>
      </w:r>
      <w:ins w:id="1303" w:author="nayeem hasan" w:date="2020-08-19T03:47:00Z">
        <w:r w:rsidR="00FE7F75" w:rsidRPr="007C2DDC">
          <w:rPr>
            <w:rFonts w:ascii="Times New Roman" w:hAnsi="Times New Roman" w:cs="Times New Roman"/>
            <w:color w:val="000000" w:themeColor="text1"/>
            <w:sz w:val="24"/>
            <w:szCs w:val="24"/>
            <w:rPrChange w:id="1304" w:author="nayeem hasan" w:date="2020-08-19T04:23:00Z">
              <w:rPr>
                <w:rFonts w:ascii="Times New Roman" w:hAnsi="Times New Roman" w:cs="Times New Roman"/>
                <w:sz w:val="24"/>
                <w:szCs w:val="24"/>
                <w:highlight w:val="yellow"/>
              </w:rPr>
            </w:rPrChange>
          </w:rPr>
          <w:t>87</w:t>
        </w:r>
      </w:ins>
      <w:del w:id="1305" w:author="nayeem hasan" w:date="2020-08-19T03:47:00Z">
        <w:r w:rsidR="00A7345B" w:rsidRPr="007C2DDC" w:rsidDel="00FE7F75">
          <w:rPr>
            <w:rFonts w:ascii="Times New Roman" w:hAnsi="Times New Roman" w:cs="Times New Roman"/>
            <w:color w:val="000000" w:themeColor="text1"/>
            <w:sz w:val="24"/>
            <w:szCs w:val="24"/>
            <w:rPrChange w:id="1306" w:author="nayeem hasan" w:date="2020-08-19T04:23:00Z">
              <w:rPr>
                <w:rFonts w:ascii="Times New Roman" w:hAnsi="Times New Roman" w:cs="Times New Roman"/>
                <w:sz w:val="24"/>
                <w:szCs w:val="24"/>
                <w:highlight w:val="yellow"/>
              </w:rPr>
            </w:rPrChange>
          </w:rPr>
          <w:delText>25</w:delText>
        </w:r>
      </w:del>
      <w:r w:rsidRPr="007C2DDC">
        <w:rPr>
          <w:rFonts w:ascii="Times New Roman" w:hAnsi="Times New Roman" w:cs="Times New Roman"/>
          <w:color w:val="000000" w:themeColor="text1"/>
          <w:sz w:val="24"/>
          <w:szCs w:val="24"/>
          <w:rPrChange w:id="1307" w:author="nayeem hasan" w:date="2020-08-19T04:23:00Z">
            <w:rPr>
              <w:rFonts w:ascii="Times New Roman" w:hAnsi="Times New Roman" w:cs="Times New Roman"/>
              <w:sz w:val="24"/>
              <w:szCs w:val="24"/>
            </w:rPr>
          </w:rPrChange>
        </w:rPr>
        <w:t xml:space="preserve"> million cumulative confirmed cases and </w:t>
      </w:r>
      <w:ins w:id="1308" w:author="nayeem hasan" w:date="2020-08-19T03:49:00Z">
        <w:r w:rsidR="00F83DFA" w:rsidRPr="007C2DDC">
          <w:rPr>
            <w:rFonts w:ascii="Times New Roman" w:hAnsi="Times New Roman" w:cs="Times New Roman"/>
            <w:color w:val="000000" w:themeColor="text1"/>
            <w:sz w:val="24"/>
            <w:szCs w:val="24"/>
            <w:rPrChange w:id="1309" w:author="nayeem hasan" w:date="2020-08-19T04:23:00Z">
              <w:rPr>
                <w:rFonts w:ascii="Times New Roman" w:hAnsi="Times New Roman" w:cs="Times New Roman"/>
                <w:sz w:val="24"/>
                <w:szCs w:val="24"/>
                <w:highlight w:val="yellow"/>
              </w:rPr>
            </w:rPrChange>
          </w:rPr>
          <w:t>731</w:t>
        </w:r>
      </w:ins>
      <w:del w:id="1310" w:author="nayeem hasan" w:date="2020-08-19T03:49:00Z">
        <w:r w:rsidR="000F23C8" w:rsidRPr="007C2DDC" w:rsidDel="00F83DFA">
          <w:rPr>
            <w:rFonts w:ascii="Times New Roman" w:hAnsi="Times New Roman" w:cs="Times New Roman"/>
            <w:color w:val="000000" w:themeColor="text1"/>
            <w:sz w:val="24"/>
            <w:szCs w:val="24"/>
            <w:rPrChange w:id="1311" w:author="nayeem hasan" w:date="2020-08-19T04:23:00Z">
              <w:rPr>
                <w:rFonts w:ascii="Times New Roman" w:hAnsi="Times New Roman" w:cs="Times New Roman"/>
                <w:sz w:val="24"/>
                <w:szCs w:val="24"/>
                <w:highlight w:val="yellow"/>
              </w:rPr>
            </w:rPrChange>
          </w:rPr>
          <w:delText>505</w:delText>
        </w:r>
      </w:del>
      <w:r w:rsidRPr="007C2DDC">
        <w:rPr>
          <w:rFonts w:ascii="Times New Roman" w:hAnsi="Times New Roman" w:cs="Times New Roman"/>
          <w:color w:val="000000" w:themeColor="text1"/>
          <w:sz w:val="24"/>
          <w:szCs w:val="24"/>
          <w:rPrChange w:id="1312" w:author="nayeem hasan" w:date="2020-08-19T04:23:00Z">
            <w:rPr>
              <w:rFonts w:ascii="Times New Roman" w:hAnsi="Times New Roman" w:cs="Times New Roman"/>
              <w:sz w:val="24"/>
              <w:szCs w:val="24"/>
              <w:highlight w:val="yellow"/>
            </w:rPr>
          </w:rPrChange>
        </w:rPr>
        <w:t>,</w:t>
      </w:r>
      <w:ins w:id="1313" w:author="nayeem hasan" w:date="2020-08-19T03:49:00Z">
        <w:r w:rsidR="00F83DFA" w:rsidRPr="007C2DDC">
          <w:rPr>
            <w:rFonts w:ascii="Times New Roman" w:hAnsi="Times New Roman" w:cs="Times New Roman"/>
            <w:color w:val="000000" w:themeColor="text1"/>
            <w:sz w:val="24"/>
            <w:szCs w:val="24"/>
            <w:rPrChange w:id="1314" w:author="nayeem hasan" w:date="2020-08-19T04:23:00Z">
              <w:rPr>
                <w:rFonts w:ascii="Times New Roman" w:hAnsi="Times New Roman" w:cs="Times New Roman"/>
                <w:sz w:val="24"/>
                <w:szCs w:val="24"/>
                <w:highlight w:val="yellow"/>
              </w:rPr>
            </w:rPrChange>
          </w:rPr>
          <w:t>706</w:t>
        </w:r>
      </w:ins>
      <w:del w:id="1315" w:author="nayeem hasan" w:date="2020-08-19T03:49:00Z">
        <w:r w:rsidR="000F23C8" w:rsidRPr="007C2DDC" w:rsidDel="00F83DFA">
          <w:rPr>
            <w:rFonts w:ascii="Times New Roman" w:hAnsi="Times New Roman" w:cs="Times New Roman"/>
            <w:color w:val="000000" w:themeColor="text1"/>
            <w:sz w:val="24"/>
            <w:szCs w:val="24"/>
            <w:rPrChange w:id="1316" w:author="nayeem hasan" w:date="2020-08-19T04:23:00Z">
              <w:rPr>
                <w:rFonts w:ascii="Times New Roman" w:hAnsi="Times New Roman" w:cs="Times New Roman"/>
                <w:sz w:val="24"/>
                <w:szCs w:val="24"/>
                <w:highlight w:val="yellow"/>
              </w:rPr>
            </w:rPrChange>
          </w:rPr>
          <w:delText>3</w:delText>
        </w:r>
        <w:r w:rsidR="006070AA" w:rsidRPr="007C2DDC" w:rsidDel="00F83DFA">
          <w:rPr>
            <w:rFonts w:ascii="Times New Roman" w:hAnsi="Times New Roman" w:cs="Times New Roman"/>
            <w:color w:val="000000" w:themeColor="text1"/>
            <w:sz w:val="24"/>
            <w:szCs w:val="24"/>
            <w:rPrChange w:id="1317" w:author="nayeem hasan" w:date="2020-08-19T04:23:00Z">
              <w:rPr>
                <w:rFonts w:ascii="Times New Roman" w:hAnsi="Times New Roman" w:cs="Times New Roman"/>
                <w:sz w:val="24"/>
                <w:szCs w:val="24"/>
                <w:highlight w:val="yellow"/>
              </w:rPr>
            </w:rPrChange>
          </w:rPr>
          <w:delText>22</w:delText>
        </w:r>
      </w:del>
      <w:r w:rsidRPr="007C2DDC">
        <w:rPr>
          <w:rFonts w:ascii="Times New Roman" w:hAnsi="Times New Roman" w:cs="Times New Roman"/>
          <w:color w:val="000000" w:themeColor="text1"/>
          <w:sz w:val="24"/>
          <w:szCs w:val="24"/>
          <w:rPrChange w:id="1318" w:author="nayeem hasan" w:date="2020-08-19T04:23:00Z">
            <w:rPr>
              <w:rFonts w:ascii="Times New Roman" w:hAnsi="Times New Roman" w:cs="Times New Roman"/>
              <w:sz w:val="24"/>
              <w:szCs w:val="24"/>
            </w:rPr>
          </w:rPrChange>
        </w:rPr>
        <w:t xml:space="preserve"> deaths had been documented globally as of </w:t>
      </w:r>
      <w:del w:id="1319" w:author="nayeem hasan" w:date="2020-08-19T03:49:00Z">
        <w:r w:rsidR="00A83A8F" w:rsidRPr="007C2DDC" w:rsidDel="00AA34E6">
          <w:rPr>
            <w:rFonts w:ascii="Times New Roman" w:hAnsi="Times New Roman" w:cs="Times New Roman"/>
            <w:color w:val="000000" w:themeColor="text1"/>
            <w:sz w:val="24"/>
            <w:szCs w:val="24"/>
            <w:rPrChange w:id="1320" w:author="nayeem hasan" w:date="2020-08-19T04:23:00Z">
              <w:rPr>
                <w:rFonts w:ascii="Times New Roman" w:hAnsi="Times New Roman" w:cs="Times New Roman"/>
                <w:sz w:val="24"/>
                <w:szCs w:val="24"/>
                <w:highlight w:val="yellow"/>
              </w:rPr>
            </w:rPrChange>
          </w:rPr>
          <w:delText xml:space="preserve">June </w:delText>
        </w:r>
      </w:del>
      <w:ins w:id="1321" w:author="nayeem hasan" w:date="2020-08-19T03:49:00Z">
        <w:r w:rsidR="00AA34E6" w:rsidRPr="007C2DDC">
          <w:rPr>
            <w:rFonts w:ascii="Times New Roman" w:hAnsi="Times New Roman" w:cs="Times New Roman"/>
            <w:color w:val="000000" w:themeColor="text1"/>
            <w:sz w:val="24"/>
            <w:szCs w:val="24"/>
            <w:rPrChange w:id="1322" w:author="nayeem hasan" w:date="2020-08-19T04:23:00Z">
              <w:rPr>
                <w:rFonts w:ascii="Times New Roman" w:hAnsi="Times New Roman" w:cs="Times New Roman"/>
                <w:sz w:val="24"/>
                <w:szCs w:val="24"/>
                <w:highlight w:val="yellow"/>
              </w:rPr>
            </w:rPrChange>
          </w:rPr>
          <w:t xml:space="preserve">August </w:t>
        </w:r>
        <w:r w:rsidR="002F63FF" w:rsidRPr="007C2DDC">
          <w:rPr>
            <w:rFonts w:ascii="Times New Roman" w:hAnsi="Times New Roman" w:cs="Times New Roman"/>
            <w:color w:val="000000" w:themeColor="text1"/>
            <w:sz w:val="24"/>
            <w:szCs w:val="24"/>
            <w:rPrChange w:id="1323" w:author="nayeem hasan" w:date="2020-08-19T04:23:00Z">
              <w:rPr>
                <w:rFonts w:ascii="Times New Roman" w:hAnsi="Times New Roman" w:cs="Times New Roman"/>
                <w:sz w:val="24"/>
                <w:szCs w:val="24"/>
                <w:highlight w:val="yellow"/>
              </w:rPr>
            </w:rPrChange>
          </w:rPr>
          <w:t>1</w:t>
        </w:r>
      </w:ins>
      <w:del w:id="1324" w:author="nayeem hasan" w:date="2020-08-19T03:49:00Z">
        <w:r w:rsidR="0001424B" w:rsidRPr="007C2DDC" w:rsidDel="002F63FF">
          <w:rPr>
            <w:rFonts w:ascii="Times New Roman" w:hAnsi="Times New Roman" w:cs="Times New Roman"/>
            <w:color w:val="000000" w:themeColor="text1"/>
            <w:sz w:val="24"/>
            <w:szCs w:val="24"/>
            <w:rPrChange w:id="1325" w:author="nayeem hasan" w:date="2020-08-19T04:23:00Z">
              <w:rPr>
                <w:rFonts w:ascii="Times New Roman" w:hAnsi="Times New Roman" w:cs="Times New Roman"/>
                <w:sz w:val="24"/>
                <w:szCs w:val="24"/>
                <w:highlight w:val="yellow"/>
              </w:rPr>
            </w:rPrChange>
          </w:rPr>
          <w:delText>3</w:delText>
        </w:r>
      </w:del>
      <w:r w:rsidR="0001424B" w:rsidRPr="007C2DDC">
        <w:rPr>
          <w:rFonts w:ascii="Times New Roman" w:hAnsi="Times New Roman" w:cs="Times New Roman"/>
          <w:color w:val="000000" w:themeColor="text1"/>
          <w:sz w:val="24"/>
          <w:szCs w:val="24"/>
          <w:rPrChange w:id="1326" w:author="nayeem hasan" w:date="2020-08-19T04:23:00Z">
            <w:rPr>
              <w:rFonts w:ascii="Times New Roman" w:hAnsi="Times New Roman" w:cs="Times New Roman"/>
              <w:sz w:val="24"/>
              <w:szCs w:val="24"/>
              <w:highlight w:val="yellow"/>
            </w:rPr>
          </w:rPrChange>
        </w:rPr>
        <w:t>0</w:t>
      </w:r>
      <w:r w:rsidR="0001424B" w:rsidRPr="007C2DDC">
        <w:rPr>
          <w:rFonts w:ascii="Times New Roman" w:hAnsi="Times New Roman" w:cs="Times New Roman"/>
          <w:color w:val="000000" w:themeColor="text1"/>
          <w:sz w:val="24"/>
          <w:szCs w:val="24"/>
          <w:vertAlign w:val="superscript"/>
          <w:rPrChange w:id="1327" w:author="nayeem hasan" w:date="2020-08-19T04:23:00Z">
            <w:rPr>
              <w:rFonts w:ascii="Times New Roman" w:hAnsi="Times New Roman" w:cs="Times New Roman"/>
              <w:sz w:val="24"/>
              <w:szCs w:val="24"/>
              <w:highlight w:val="yellow"/>
              <w:vertAlign w:val="superscript"/>
            </w:rPr>
          </w:rPrChange>
        </w:rPr>
        <w:t>th</w:t>
      </w:r>
      <w:r w:rsidR="00A83A8F" w:rsidRPr="007C2DDC">
        <w:rPr>
          <w:rFonts w:ascii="Times New Roman" w:hAnsi="Times New Roman" w:cs="Times New Roman"/>
          <w:color w:val="000000" w:themeColor="text1"/>
          <w:sz w:val="24"/>
          <w:szCs w:val="24"/>
          <w:rPrChange w:id="1328" w:author="nayeem hasan" w:date="2020-08-19T04:23:00Z">
            <w:rPr>
              <w:rFonts w:ascii="Times New Roman" w:hAnsi="Times New Roman" w:cs="Times New Roman"/>
              <w:sz w:val="24"/>
              <w:szCs w:val="24"/>
              <w:highlight w:val="yellow"/>
            </w:rPr>
          </w:rPrChange>
        </w:rPr>
        <w:t>, 2020</w:t>
      </w:r>
      <w:r w:rsidRPr="007C2DDC">
        <w:rPr>
          <w:rFonts w:ascii="Times New Roman" w:hAnsi="Times New Roman" w:cs="Times New Roman"/>
          <w:color w:val="000000" w:themeColor="text1"/>
          <w:sz w:val="24"/>
          <w:szCs w:val="24"/>
          <w:rPrChange w:id="1329" w:author="nayeem hasan" w:date="2020-08-19T04:23:00Z">
            <w:rPr>
              <w:rFonts w:ascii="Times New Roman" w:hAnsi="Times New Roman" w:cs="Times New Roman"/>
              <w:sz w:val="24"/>
              <w:szCs w:val="24"/>
            </w:rPr>
          </w:rPrChange>
        </w:rPr>
        <w:t xml:space="preserve">. </w:t>
      </w:r>
      <w:ins w:id="1330" w:author="nayeem hasan" w:date="2020-08-19T03:50:00Z">
        <w:r w:rsidR="008A1BBB" w:rsidRPr="007C2DDC">
          <w:rPr>
            <w:rFonts w:ascii="Times New Roman" w:hAnsi="Times New Roman" w:cs="Times New Roman"/>
            <w:color w:val="000000" w:themeColor="text1"/>
            <w:sz w:val="24"/>
            <w:szCs w:val="24"/>
            <w:rPrChange w:id="1331" w:author="nayeem hasan" w:date="2020-08-19T04:23:00Z">
              <w:rPr>
                <w:rFonts w:ascii="Times New Roman" w:hAnsi="Times New Roman" w:cs="Times New Roman"/>
                <w:sz w:val="24"/>
                <w:szCs w:val="24"/>
              </w:rPr>
            </w:rPrChange>
          </w:rPr>
          <w:t xml:space="preserve">Yemen (28.55%), France (15.32%), United Kingdom (14.98), Italy (14.05%) and Belgium (13.17%) </w:t>
        </w:r>
      </w:ins>
      <w:del w:id="1332" w:author="nayeem hasan" w:date="2020-08-19T03:50:00Z">
        <w:r w:rsidR="00CC26CF" w:rsidRPr="007C2DDC" w:rsidDel="008A1BBB">
          <w:rPr>
            <w:rFonts w:ascii="Times New Roman" w:hAnsi="Times New Roman" w:cs="Times New Roman"/>
            <w:color w:val="000000" w:themeColor="text1"/>
            <w:sz w:val="24"/>
            <w:szCs w:val="24"/>
            <w:rPrChange w:id="1333" w:author="nayeem hasan" w:date="2020-08-19T04:23:00Z">
              <w:rPr>
                <w:rFonts w:ascii="Times New Roman" w:hAnsi="Times New Roman" w:cs="Times New Roman"/>
                <w:sz w:val="24"/>
                <w:szCs w:val="24"/>
              </w:rPr>
            </w:rPrChange>
          </w:rPr>
          <w:delText>Yemen</w:delText>
        </w:r>
        <w:r w:rsidR="000D6E89" w:rsidRPr="007C2DDC" w:rsidDel="008A1BBB">
          <w:rPr>
            <w:rFonts w:ascii="Times New Roman" w:hAnsi="Times New Roman" w:cs="Times New Roman"/>
            <w:color w:val="000000" w:themeColor="text1"/>
            <w:sz w:val="24"/>
            <w:szCs w:val="24"/>
            <w:rPrChange w:id="1334" w:author="nayeem hasan" w:date="2020-08-19T04:23:00Z">
              <w:rPr>
                <w:rFonts w:ascii="Times New Roman" w:hAnsi="Times New Roman" w:cs="Times New Roman"/>
                <w:sz w:val="24"/>
                <w:szCs w:val="24"/>
              </w:rPr>
            </w:rPrChange>
          </w:rPr>
          <w:delText xml:space="preserve"> (</w:delText>
        </w:r>
        <w:r w:rsidR="00CC26CF" w:rsidRPr="007C2DDC" w:rsidDel="008A1BBB">
          <w:rPr>
            <w:rFonts w:ascii="Times New Roman" w:hAnsi="Times New Roman" w:cs="Times New Roman"/>
            <w:color w:val="000000" w:themeColor="text1"/>
            <w:sz w:val="24"/>
            <w:szCs w:val="24"/>
            <w:rPrChange w:id="1335" w:author="nayeem hasan" w:date="2020-08-19T04:23:00Z">
              <w:rPr>
                <w:rFonts w:ascii="Times New Roman" w:hAnsi="Times New Roman" w:cs="Times New Roman"/>
                <w:sz w:val="24"/>
                <w:szCs w:val="24"/>
              </w:rPr>
            </w:rPrChange>
          </w:rPr>
          <w:delText>26.95%</w:delText>
        </w:r>
        <w:r w:rsidR="000D6E89" w:rsidRPr="007C2DDC" w:rsidDel="008A1BBB">
          <w:rPr>
            <w:rFonts w:ascii="Times New Roman" w:hAnsi="Times New Roman" w:cs="Times New Roman"/>
            <w:color w:val="000000" w:themeColor="text1"/>
            <w:sz w:val="24"/>
            <w:szCs w:val="24"/>
            <w:rPrChange w:id="1336" w:author="nayeem hasan" w:date="2020-08-19T04:23:00Z">
              <w:rPr>
                <w:rFonts w:ascii="Times New Roman" w:hAnsi="Times New Roman" w:cs="Times New Roman"/>
                <w:sz w:val="24"/>
                <w:szCs w:val="24"/>
              </w:rPr>
            </w:rPrChange>
          </w:rPr>
          <w:delText xml:space="preserve">), </w:delText>
        </w:r>
        <w:r w:rsidR="00CC26CF" w:rsidRPr="007C2DDC" w:rsidDel="008A1BBB">
          <w:rPr>
            <w:rFonts w:ascii="Times New Roman" w:hAnsi="Times New Roman" w:cs="Times New Roman"/>
            <w:color w:val="000000" w:themeColor="text1"/>
            <w:sz w:val="24"/>
            <w:szCs w:val="24"/>
            <w:rPrChange w:id="1337" w:author="nayeem hasan" w:date="2020-08-19T04:23:00Z">
              <w:rPr>
                <w:rFonts w:ascii="Times New Roman" w:hAnsi="Times New Roman" w:cs="Times New Roman"/>
                <w:sz w:val="24"/>
                <w:szCs w:val="24"/>
              </w:rPr>
            </w:rPrChange>
          </w:rPr>
          <w:delText>France</w:delText>
        </w:r>
        <w:r w:rsidR="000D6E89" w:rsidRPr="007C2DDC" w:rsidDel="008A1BBB">
          <w:rPr>
            <w:rFonts w:ascii="Times New Roman" w:hAnsi="Times New Roman" w:cs="Times New Roman"/>
            <w:color w:val="000000" w:themeColor="text1"/>
            <w:sz w:val="24"/>
            <w:szCs w:val="24"/>
            <w:rPrChange w:id="1338" w:author="nayeem hasan" w:date="2020-08-19T04:23:00Z">
              <w:rPr>
                <w:rFonts w:ascii="Times New Roman" w:hAnsi="Times New Roman" w:cs="Times New Roman"/>
                <w:sz w:val="24"/>
                <w:szCs w:val="24"/>
              </w:rPr>
            </w:rPrChange>
          </w:rPr>
          <w:delText xml:space="preserve"> (</w:delText>
        </w:r>
        <w:r w:rsidR="00CC26CF" w:rsidRPr="007C2DDC" w:rsidDel="008A1BBB">
          <w:rPr>
            <w:rFonts w:ascii="Times New Roman" w:hAnsi="Times New Roman" w:cs="Times New Roman"/>
            <w:color w:val="000000" w:themeColor="text1"/>
            <w:sz w:val="24"/>
            <w:szCs w:val="24"/>
            <w:rPrChange w:id="1339" w:author="nayeem hasan" w:date="2020-08-19T04:23:00Z">
              <w:rPr>
                <w:rFonts w:ascii="Times New Roman" w:hAnsi="Times New Roman" w:cs="Times New Roman"/>
                <w:sz w:val="24"/>
                <w:szCs w:val="24"/>
              </w:rPr>
            </w:rPrChange>
          </w:rPr>
          <w:delText>18.15%</w:delText>
        </w:r>
        <w:r w:rsidR="000D6E89" w:rsidRPr="007C2DDC" w:rsidDel="008A1BBB">
          <w:rPr>
            <w:rFonts w:ascii="Times New Roman" w:hAnsi="Times New Roman" w:cs="Times New Roman"/>
            <w:color w:val="000000" w:themeColor="text1"/>
            <w:sz w:val="24"/>
            <w:szCs w:val="24"/>
            <w:rPrChange w:id="1340" w:author="nayeem hasan" w:date="2020-08-19T04:23:00Z">
              <w:rPr>
                <w:rFonts w:ascii="Times New Roman" w:hAnsi="Times New Roman" w:cs="Times New Roman"/>
                <w:sz w:val="24"/>
                <w:szCs w:val="24"/>
              </w:rPr>
            </w:rPrChange>
          </w:rPr>
          <w:delText xml:space="preserve">), </w:delText>
        </w:r>
        <w:r w:rsidR="00CC26CF" w:rsidRPr="007C2DDC" w:rsidDel="008A1BBB">
          <w:rPr>
            <w:rFonts w:ascii="Times New Roman" w:hAnsi="Times New Roman" w:cs="Times New Roman"/>
            <w:color w:val="000000" w:themeColor="text1"/>
            <w:sz w:val="24"/>
            <w:szCs w:val="24"/>
            <w:rPrChange w:id="1341" w:author="nayeem hasan" w:date="2020-08-19T04:23:00Z">
              <w:rPr>
                <w:rFonts w:ascii="Times New Roman" w:hAnsi="Times New Roman" w:cs="Times New Roman"/>
                <w:sz w:val="24"/>
                <w:szCs w:val="24"/>
              </w:rPr>
            </w:rPrChange>
          </w:rPr>
          <w:delText>Belgium</w:delText>
        </w:r>
        <w:r w:rsidR="000D6E89" w:rsidRPr="007C2DDC" w:rsidDel="008A1BBB">
          <w:rPr>
            <w:rFonts w:ascii="Times New Roman" w:hAnsi="Times New Roman" w:cs="Times New Roman"/>
            <w:color w:val="000000" w:themeColor="text1"/>
            <w:sz w:val="24"/>
            <w:szCs w:val="24"/>
            <w:rPrChange w:id="1342" w:author="nayeem hasan" w:date="2020-08-19T04:23:00Z">
              <w:rPr>
                <w:rFonts w:ascii="Times New Roman" w:hAnsi="Times New Roman" w:cs="Times New Roman"/>
                <w:sz w:val="24"/>
                <w:szCs w:val="24"/>
              </w:rPr>
            </w:rPrChange>
          </w:rPr>
          <w:delText xml:space="preserve"> (</w:delText>
        </w:r>
        <w:r w:rsidR="00CC26CF" w:rsidRPr="007C2DDC" w:rsidDel="008A1BBB">
          <w:rPr>
            <w:rFonts w:ascii="Times New Roman" w:hAnsi="Times New Roman" w:cs="Times New Roman"/>
            <w:color w:val="000000" w:themeColor="text1"/>
            <w:sz w:val="24"/>
            <w:szCs w:val="24"/>
            <w:rPrChange w:id="1343" w:author="nayeem hasan" w:date="2020-08-19T04:23:00Z">
              <w:rPr>
                <w:rFonts w:ascii="Times New Roman" w:hAnsi="Times New Roman" w:cs="Times New Roman"/>
                <w:sz w:val="24"/>
                <w:szCs w:val="24"/>
              </w:rPr>
            </w:rPrChange>
          </w:rPr>
          <w:delText>15.84%</w:delText>
        </w:r>
        <w:r w:rsidR="000D6E89" w:rsidRPr="007C2DDC" w:rsidDel="008A1BBB">
          <w:rPr>
            <w:rFonts w:ascii="Times New Roman" w:hAnsi="Times New Roman" w:cs="Times New Roman"/>
            <w:color w:val="000000" w:themeColor="text1"/>
            <w:sz w:val="24"/>
            <w:szCs w:val="24"/>
            <w:rPrChange w:id="1344" w:author="nayeem hasan" w:date="2020-08-19T04:23:00Z">
              <w:rPr>
                <w:rFonts w:ascii="Times New Roman" w:hAnsi="Times New Roman" w:cs="Times New Roman"/>
                <w:sz w:val="24"/>
                <w:szCs w:val="24"/>
              </w:rPr>
            </w:rPrChange>
          </w:rPr>
          <w:delText xml:space="preserve">), </w:delText>
        </w:r>
        <w:r w:rsidR="00CC26CF" w:rsidRPr="007C2DDC" w:rsidDel="008A1BBB">
          <w:rPr>
            <w:rFonts w:ascii="Times New Roman" w:hAnsi="Times New Roman" w:cs="Times New Roman"/>
            <w:color w:val="000000" w:themeColor="text1"/>
            <w:sz w:val="24"/>
            <w:szCs w:val="24"/>
            <w:rPrChange w:id="1345" w:author="nayeem hasan" w:date="2020-08-19T04:23:00Z">
              <w:rPr>
                <w:rFonts w:ascii="Times New Roman" w:hAnsi="Times New Roman" w:cs="Times New Roman"/>
                <w:sz w:val="24"/>
                <w:szCs w:val="24"/>
              </w:rPr>
            </w:rPrChange>
          </w:rPr>
          <w:delText>Italy</w:delText>
        </w:r>
        <w:r w:rsidR="000D6E89" w:rsidRPr="007C2DDC" w:rsidDel="008A1BBB">
          <w:rPr>
            <w:rFonts w:ascii="Times New Roman" w:hAnsi="Times New Roman" w:cs="Times New Roman"/>
            <w:color w:val="000000" w:themeColor="text1"/>
            <w:sz w:val="24"/>
            <w:szCs w:val="24"/>
            <w:rPrChange w:id="1346" w:author="nayeem hasan" w:date="2020-08-19T04:23:00Z">
              <w:rPr>
                <w:rFonts w:ascii="Times New Roman" w:hAnsi="Times New Roman" w:cs="Times New Roman"/>
                <w:sz w:val="24"/>
                <w:szCs w:val="24"/>
              </w:rPr>
            </w:rPrChange>
          </w:rPr>
          <w:delText xml:space="preserve"> (</w:delText>
        </w:r>
        <w:r w:rsidR="00CC26CF" w:rsidRPr="007C2DDC" w:rsidDel="008A1BBB">
          <w:rPr>
            <w:rFonts w:ascii="Times New Roman" w:hAnsi="Times New Roman" w:cs="Times New Roman"/>
            <w:color w:val="000000" w:themeColor="text1"/>
            <w:sz w:val="24"/>
            <w:szCs w:val="24"/>
            <w:rPrChange w:id="1347" w:author="nayeem hasan" w:date="2020-08-19T04:23:00Z">
              <w:rPr>
                <w:rFonts w:ascii="Times New Roman" w:hAnsi="Times New Roman" w:cs="Times New Roman"/>
                <w:sz w:val="24"/>
                <w:szCs w:val="24"/>
              </w:rPr>
            </w:rPrChange>
          </w:rPr>
          <w:delText>14.45%</w:delText>
        </w:r>
        <w:r w:rsidR="000D6E89" w:rsidRPr="007C2DDC" w:rsidDel="008A1BBB">
          <w:rPr>
            <w:rFonts w:ascii="Times New Roman" w:hAnsi="Times New Roman" w:cs="Times New Roman"/>
            <w:color w:val="000000" w:themeColor="text1"/>
            <w:sz w:val="24"/>
            <w:szCs w:val="24"/>
            <w:rPrChange w:id="1348" w:author="nayeem hasan" w:date="2020-08-19T04:23:00Z">
              <w:rPr>
                <w:rFonts w:ascii="Times New Roman" w:hAnsi="Times New Roman" w:cs="Times New Roman"/>
                <w:sz w:val="24"/>
                <w:szCs w:val="24"/>
              </w:rPr>
            </w:rPrChange>
          </w:rPr>
          <w:delText xml:space="preserve">), and </w:delText>
        </w:r>
        <w:r w:rsidR="00CC26CF" w:rsidRPr="007C2DDC" w:rsidDel="008A1BBB">
          <w:rPr>
            <w:rFonts w:ascii="Times New Roman" w:hAnsi="Times New Roman" w:cs="Times New Roman"/>
            <w:color w:val="000000" w:themeColor="text1"/>
            <w:sz w:val="24"/>
            <w:szCs w:val="24"/>
            <w:rPrChange w:id="1349" w:author="nayeem hasan" w:date="2020-08-19T04:23:00Z">
              <w:rPr>
                <w:rFonts w:ascii="Times New Roman" w:hAnsi="Times New Roman" w:cs="Times New Roman"/>
                <w:sz w:val="24"/>
                <w:szCs w:val="24"/>
              </w:rPr>
            </w:rPrChange>
          </w:rPr>
          <w:delText>Hungary</w:delText>
        </w:r>
        <w:r w:rsidR="000D6E89" w:rsidRPr="007C2DDC" w:rsidDel="008A1BBB">
          <w:rPr>
            <w:rFonts w:ascii="Times New Roman" w:hAnsi="Times New Roman" w:cs="Times New Roman"/>
            <w:color w:val="000000" w:themeColor="text1"/>
            <w:sz w:val="24"/>
            <w:szCs w:val="24"/>
            <w:rPrChange w:id="1350" w:author="nayeem hasan" w:date="2020-08-19T04:23:00Z">
              <w:rPr>
                <w:rFonts w:ascii="Times New Roman" w:hAnsi="Times New Roman" w:cs="Times New Roman"/>
                <w:sz w:val="24"/>
                <w:szCs w:val="24"/>
              </w:rPr>
            </w:rPrChange>
          </w:rPr>
          <w:delText xml:space="preserve"> (</w:delText>
        </w:r>
        <w:r w:rsidR="00CC26CF" w:rsidRPr="007C2DDC" w:rsidDel="008A1BBB">
          <w:rPr>
            <w:rFonts w:ascii="Times New Roman" w:hAnsi="Times New Roman" w:cs="Times New Roman"/>
            <w:color w:val="000000" w:themeColor="text1"/>
            <w:sz w:val="24"/>
            <w:szCs w:val="24"/>
            <w:rPrChange w:id="1351" w:author="nayeem hasan" w:date="2020-08-19T04:23:00Z">
              <w:rPr>
                <w:rFonts w:ascii="Times New Roman" w:hAnsi="Times New Roman" w:cs="Times New Roman"/>
                <w:sz w:val="24"/>
                <w:szCs w:val="24"/>
              </w:rPr>
            </w:rPrChange>
          </w:rPr>
          <w:delText>14.11%</w:delText>
        </w:r>
        <w:r w:rsidR="000D6E89" w:rsidRPr="007C2DDC" w:rsidDel="008A1BBB">
          <w:rPr>
            <w:rFonts w:ascii="Times New Roman" w:hAnsi="Times New Roman" w:cs="Times New Roman"/>
            <w:color w:val="000000" w:themeColor="text1"/>
            <w:sz w:val="24"/>
            <w:szCs w:val="24"/>
            <w:rPrChange w:id="1352" w:author="nayeem hasan" w:date="2020-08-19T04:23:00Z">
              <w:rPr>
                <w:rFonts w:ascii="Times New Roman" w:hAnsi="Times New Roman" w:cs="Times New Roman"/>
                <w:sz w:val="24"/>
                <w:szCs w:val="24"/>
              </w:rPr>
            </w:rPrChange>
          </w:rPr>
          <w:delText xml:space="preserve">) </w:delText>
        </w:r>
      </w:del>
      <w:r w:rsidRPr="007C2DDC">
        <w:rPr>
          <w:rFonts w:ascii="Times New Roman" w:hAnsi="Times New Roman" w:cs="Times New Roman"/>
          <w:color w:val="000000" w:themeColor="text1"/>
          <w:sz w:val="24"/>
          <w:szCs w:val="24"/>
          <w:rPrChange w:id="1353" w:author="nayeem hasan" w:date="2020-08-19T04:23:00Z">
            <w:rPr>
              <w:rFonts w:ascii="Times New Roman" w:hAnsi="Times New Roman" w:cs="Times New Roman"/>
              <w:sz w:val="24"/>
              <w:szCs w:val="24"/>
            </w:rPr>
          </w:rPrChange>
        </w:rPr>
        <w:t xml:space="preserve">had the most </w:t>
      </w:r>
      <w:r w:rsidR="007E2341" w:rsidRPr="007C2DDC">
        <w:rPr>
          <w:rFonts w:ascii="Times New Roman" w:hAnsi="Times New Roman" w:cs="Times New Roman"/>
          <w:color w:val="000000" w:themeColor="text1"/>
          <w:sz w:val="24"/>
          <w:szCs w:val="24"/>
          <w:rPrChange w:id="1354" w:author="nayeem hasan" w:date="2020-08-19T04:23:00Z">
            <w:rPr>
              <w:rFonts w:ascii="Times New Roman" w:hAnsi="Times New Roman" w:cs="Times New Roman"/>
              <w:sz w:val="24"/>
              <w:szCs w:val="24"/>
            </w:rPr>
          </w:rPrChange>
        </w:rPr>
        <w:t>CFR</w:t>
      </w:r>
      <w:r w:rsidRPr="007C2DDC">
        <w:rPr>
          <w:rFonts w:ascii="Times New Roman" w:hAnsi="Times New Roman" w:cs="Times New Roman"/>
          <w:color w:val="000000" w:themeColor="text1"/>
          <w:sz w:val="24"/>
          <w:szCs w:val="24"/>
          <w:rPrChange w:id="1355" w:author="nayeem hasan" w:date="2020-08-19T04:23:00Z">
            <w:rPr>
              <w:rFonts w:ascii="Times New Roman" w:hAnsi="Times New Roman" w:cs="Times New Roman"/>
              <w:sz w:val="24"/>
              <w:szCs w:val="24"/>
            </w:rPr>
          </w:rPrChange>
        </w:rPr>
        <w:t xml:space="preserve"> </w:t>
      </w:r>
      <w:r w:rsidR="009C39F6" w:rsidRPr="007C2DDC">
        <w:rPr>
          <w:rFonts w:ascii="Times New Roman" w:hAnsi="Times New Roman" w:cs="Times New Roman"/>
          <w:color w:val="000000" w:themeColor="text1"/>
          <w:sz w:val="24"/>
          <w:szCs w:val="24"/>
          <w:rPrChange w:id="1356" w:author="nayeem hasan" w:date="2020-08-19T04:23:00Z">
            <w:rPr>
              <w:rFonts w:ascii="Times New Roman" w:hAnsi="Times New Roman" w:cs="Times New Roman"/>
              <w:sz w:val="24"/>
              <w:szCs w:val="24"/>
            </w:rPr>
          </w:rPrChange>
        </w:rPr>
        <w:t xml:space="preserve">due to </w:t>
      </w:r>
      <w:r w:rsidRPr="007C2DDC">
        <w:rPr>
          <w:rFonts w:ascii="Times New Roman" w:hAnsi="Times New Roman" w:cs="Times New Roman"/>
          <w:color w:val="000000" w:themeColor="text1"/>
          <w:sz w:val="24"/>
          <w:szCs w:val="24"/>
          <w:rPrChange w:id="1357" w:author="nayeem hasan" w:date="2020-08-19T04:23:00Z">
            <w:rPr>
              <w:rFonts w:ascii="Times New Roman" w:hAnsi="Times New Roman" w:cs="Times New Roman"/>
              <w:sz w:val="24"/>
              <w:szCs w:val="24"/>
            </w:rPr>
          </w:rPrChange>
        </w:rPr>
        <w:t>COVID-19</w:t>
      </w:r>
      <w:ins w:id="1358" w:author="Haider, Najmul" w:date="2020-08-14T12:38:00Z">
        <w:r w:rsidR="00931BBA" w:rsidRPr="007C2DDC">
          <w:rPr>
            <w:rFonts w:ascii="Times New Roman" w:hAnsi="Times New Roman" w:cs="Times New Roman"/>
            <w:color w:val="000000" w:themeColor="text1"/>
            <w:sz w:val="24"/>
            <w:szCs w:val="24"/>
            <w:rPrChange w:id="1359" w:author="nayeem hasan" w:date="2020-08-19T04:23:00Z">
              <w:rPr>
                <w:rFonts w:ascii="Times New Roman" w:hAnsi="Times New Roman" w:cs="Times New Roman"/>
                <w:sz w:val="24"/>
                <w:szCs w:val="24"/>
              </w:rPr>
            </w:rPrChange>
          </w:rPr>
          <w:t xml:space="preserve"> </w:t>
        </w:r>
      </w:ins>
      <w:del w:id="1360" w:author="Haider, Najmul" w:date="2020-08-14T12:38:00Z">
        <w:r w:rsidRPr="007C2DDC" w:rsidDel="00931BBA">
          <w:rPr>
            <w:rFonts w:ascii="Times New Roman" w:hAnsi="Times New Roman" w:cs="Times New Roman"/>
            <w:color w:val="000000" w:themeColor="text1"/>
            <w:sz w:val="24"/>
            <w:szCs w:val="24"/>
            <w:rPrChange w:id="1361" w:author="nayeem hasan" w:date="2020-08-19T04:23:00Z">
              <w:rPr>
                <w:rFonts w:ascii="Times New Roman" w:hAnsi="Times New Roman" w:cs="Times New Roman"/>
                <w:sz w:val="24"/>
                <w:szCs w:val="24"/>
              </w:rPr>
            </w:rPrChange>
          </w:rPr>
          <w:delText xml:space="preserve">. </w:delText>
        </w:r>
        <w:r w:rsidR="00ED67E5" w:rsidRPr="007C2DDC" w:rsidDel="00931BBA">
          <w:rPr>
            <w:rFonts w:ascii="Times New Roman" w:hAnsi="Times New Roman" w:cs="Times New Roman"/>
            <w:color w:val="000000" w:themeColor="text1"/>
            <w:sz w:val="24"/>
            <w:szCs w:val="24"/>
            <w:rPrChange w:id="1362" w:author="nayeem hasan" w:date="2020-08-19T04:23:00Z">
              <w:rPr>
                <w:rFonts w:ascii="Times New Roman" w:hAnsi="Times New Roman" w:cs="Times New Roman"/>
                <w:sz w:val="24"/>
                <w:szCs w:val="24"/>
              </w:rPr>
            </w:rPrChange>
          </w:rPr>
          <w:delText>The d</w:delText>
        </w:r>
        <w:r w:rsidRPr="007C2DDC" w:rsidDel="00931BBA">
          <w:rPr>
            <w:rFonts w:ascii="Times New Roman" w:hAnsi="Times New Roman" w:cs="Times New Roman"/>
            <w:color w:val="000000" w:themeColor="text1"/>
            <w:sz w:val="24"/>
            <w:szCs w:val="24"/>
            <w:rPrChange w:id="1363" w:author="nayeem hasan" w:date="2020-08-19T04:23:00Z">
              <w:rPr>
                <w:rFonts w:ascii="Times New Roman" w:hAnsi="Times New Roman" w:cs="Times New Roman"/>
                <w:sz w:val="24"/>
                <w:szCs w:val="24"/>
              </w:rPr>
            </w:rPrChange>
          </w:rPr>
          <w:delText xml:space="preserve">istribution of </w:delText>
        </w:r>
        <w:r w:rsidR="00DC78CF" w:rsidRPr="007C2DDC" w:rsidDel="00931BBA">
          <w:rPr>
            <w:rFonts w:ascii="Times New Roman" w:hAnsi="Times New Roman" w:cs="Times New Roman"/>
            <w:color w:val="000000" w:themeColor="text1"/>
            <w:sz w:val="24"/>
            <w:szCs w:val="24"/>
            <w:rPrChange w:id="1364" w:author="nayeem hasan" w:date="2020-08-19T04:23:00Z">
              <w:rPr>
                <w:rFonts w:ascii="Times New Roman" w:hAnsi="Times New Roman" w:cs="Times New Roman"/>
                <w:sz w:val="24"/>
                <w:szCs w:val="24"/>
              </w:rPr>
            </w:rPrChange>
          </w:rPr>
          <w:delText>CFR</w:delText>
        </w:r>
        <w:r w:rsidRPr="007C2DDC" w:rsidDel="00931BBA">
          <w:rPr>
            <w:rFonts w:ascii="Times New Roman" w:hAnsi="Times New Roman" w:cs="Times New Roman"/>
            <w:color w:val="000000" w:themeColor="text1"/>
            <w:sz w:val="24"/>
            <w:szCs w:val="24"/>
            <w:rPrChange w:id="1365" w:author="nayeem hasan" w:date="2020-08-19T04:23:00Z">
              <w:rPr>
                <w:rFonts w:ascii="Times New Roman" w:hAnsi="Times New Roman" w:cs="Times New Roman"/>
                <w:sz w:val="24"/>
                <w:szCs w:val="24"/>
              </w:rPr>
            </w:rPrChange>
          </w:rPr>
          <w:delText xml:space="preserve"> </w:delText>
        </w:r>
        <w:r w:rsidR="00DD56E7" w:rsidRPr="007C2DDC" w:rsidDel="00931BBA">
          <w:rPr>
            <w:rFonts w:ascii="Times New Roman" w:hAnsi="Times New Roman" w:cs="Times New Roman"/>
            <w:color w:val="000000" w:themeColor="text1"/>
            <w:sz w:val="24"/>
            <w:szCs w:val="24"/>
            <w:rPrChange w:id="1366" w:author="nayeem hasan" w:date="2020-08-19T04:23:00Z">
              <w:rPr>
                <w:rFonts w:ascii="Times New Roman" w:hAnsi="Times New Roman" w:cs="Times New Roman"/>
                <w:sz w:val="24"/>
                <w:szCs w:val="24"/>
              </w:rPr>
            </w:rPrChange>
          </w:rPr>
          <w:delText>is</w:delText>
        </w:r>
        <w:r w:rsidRPr="007C2DDC" w:rsidDel="00931BBA">
          <w:rPr>
            <w:rFonts w:ascii="Times New Roman" w:hAnsi="Times New Roman" w:cs="Times New Roman"/>
            <w:color w:val="000000" w:themeColor="text1"/>
            <w:sz w:val="24"/>
            <w:szCs w:val="24"/>
            <w:rPrChange w:id="1367" w:author="nayeem hasan" w:date="2020-08-19T04:23:00Z">
              <w:rPr>
                <w:rFonts w:ascii="Times New Roman" w:hAnsi="Times New Roman" w:cs="Times New Roman"/>
                <w:sz w:val="24"/>
                <w:szCs w:val="24"/>
              </w:rPr>
            </w:rPrChange>
          </w:rPr>
          <w:delText xml:space="preserve"> presented in </w:delText>
        </w:r>
      </w:del>
      <w:ins w:id="1368" w:author="Haider, Najmul" w:date="2020-08-14T12:38:00Z">
        <w:r w:rsidR="00931BBA" w:rsidRPr="007C2DDC">
          <w:rPr>
            <w:rFonts w:ascii="Times New Roman" w:hAnsi="Times New Roman" w:cs="Times New Roman"/>
            <w:color w:val="000000" w:themeColor="text1"/>
            <w:sz w:val="24"/>
            <w:szCs w:val="24"/>
            <w:rPrChange w:id="1369" w:author="nayeem hasan" w:date="2020-08-19T04:23:00Z">
              <w:rPr>
                <w:rFonts w:ascii="Times New Roman" w:hAnsi="Times New Roman" w:cs="Times New Roman"/>
                <w:sz w:val="24"/>
                <w:szCs w:val="24"/>
              </w:rPr>
            </w:rPrChange>
          </w:rPr>
          <w:t>(</w:t>
        </w:r>
      </w:ins>
      <w:r w:rsidRPr="007C2DDC">
        <w:rPr>
          <w:rFonts w:ascii="Times New Roman" w:hAnsi="Times New Roman" w:cs="Times New Roman"/>
          <w:color w:val="000000" w:themeColor="text1"/>
          <w:sz w:val="24"/>
          <w:szCs w:val="24"/>
          <w:rPrChange w:id="1370" w:author="nayeem hasan" w:date="2020-08-19T04:23:00Z">
            <w:rPr>
              <w:rFonts w:ascii="Times New Roman" w:hAnsi="Times New Roman" w:cs="Times New Roman"/>
              <w:sz w:val="24"/>
              <w:szCs w:val="24"/>
            </w:rPr>
          </w:rPrChange>
        </w:rPr>
        <w:t>Fig. 1</w:t>
      </w:r>
      <w:ins w:id="1371" w:author="Haider, Najmul" w:date="2020-08-14T12:38:00Z">
        <w:r w:rsidR="00931BBA" w:rsidRPr="007C2DDC">
          <w:rPr>
            <w:rFonts w:ascii="Times New Roman" w:hAnsi="Times New Roman" w:cs="Times New Roman"/>
            <w:color w:val="000000" w:themeColor="text1"/>
            <w:sz w:val="24"/>
            <w:szCs w:val="24"/>
            <w:rPrChange w:id="1372" w:author="nayeem hasan" w:date="2020-08-19T04:23:00Z">
              <w:rPr>
                <w:rFonts w:ascii="Times New Roman" w:hAnsi="Times New Roman" w:cs="Times New Roman"/>
                <w:sz w:val="24"/>
                <w:szCs w:val="24"/>
              </w:rPr>
            </w:rPrChange>
          </w:rPr>
          <w:t>)</w:t>
        </w:r>
      </w:ins>
      <w:r w:rsidRPr="007C2DDC">
        <w:rPr>
          <w:rFonts w:ascii="Times New Roman" w:hAnsi="Times New Roman" w:cs="Times New Roman"/>
          <w:color w:val="000000" w:themeColor="text1"/>
          <w:sz w:val="24"/>
          <w:szCs w:val="24"/>
          <w:rPrChange w:id="1373" w:author="nayeem hasan" w:date="2020-08-19T04:23:00Z">
            <w:rPr>
              <w:rFonts w:ascii="Times New Roman" w:hAnsi="Times New Roman" w:cs="Times New Roman"/>
              <w:sz w:val="24"/>
              <w:szCs w:val="24"/>
            </w:rPr>
          </w:rPrChange>
        </w:rPr>
        <w:t xml:space="preserve">. </w:t>
      </w:r>
      <w:ins w:id="1374" w:author="Haider, Najmul" w:date="2020-08-14T12:38:00Z">
        <w:r w:rsidR="00C34FC6" w:rsidRPr="007C2DDC">
          <w:rPr>
            <w:rFonts w:ascii="Times New Roman" w:hAnsi="Times New Roman" w:cs="Times New Roman"/>
            <w:color w:val="000000" w:themeColor="text1"/>
            <w:sz w:val="24"/>
            <w:szCs w:val="24"/>
            <w:rPrChange w:id="1375" w:author="nayeem hasan" w:date="2020-08-19T04:23:00Z">
              <w:rPr>
                <w:rFonts w:ascii="Times New Roman" w:hAnsi="Times New Roman" w:cs="Times New Roman"/>
                <w:sz w:val="24"/>
                <w:szCs w:val="24"/>
              </w:rPr>
            </w:rPrChange>
          </w:rPr>
          <w:t xml:space="preserve">The overall mean weekly CFR of COVID-19 is </w:t>
        </w:r>
      </w:ins>
      <w:ins w:id="1376" w:author="nayeem hasan" w:date="2020-08-19T03:50:00Z">
        <w:r w:rsidR="00C76EBB" w:rsidRPr="007C2DDC">
          <w:rPr>
            <w:rFonts w:ascii="Times New Roman" w:hAnsi="Times New Roman" w:cs="Times New Roman"/>
            <w:color w:val="000000" w:themeColor="text1"/>
            <w:sz w:val="24"/>
            <w:szCs w:val="24"/>
            <w:rPrChange w:id="1377" w:author="nayeem hasan" w:date="2020-08-19T04:23:00Z">
              <w:rPr>
                <w:rFonts w:ascii="Times New Roman" w:hAnsi="Times New Roman" w:cs="Times New Roman"/>
                <w:sz w:val="24"/>
                <w:szCs w:val="24"/>
              </w:rPr>
            </w:rPrChange>
          </w:rPr>
          <w:t>2.9</w:t>
        </w:r>
      </w:ins>
      <w:ins w:id="1378" w:author="nayeem hasan" w:date="2020-08-19T03:51:00Z">
        <w:r w:rsidR="00BC3DBC" w:rsidRPr="007C2DDC">
          <w:rPr>
            <w:rFonts w:ascii="Times New Roman" w:hAnsi="Times New Roman" w:cs="Times New Roman"/>
            <w:color w:val="000000" w:themeColor="text1"/>
            <w:sz w:val="24"/>
            <w:szCs w:val="24"/>
            <w:rPrChange w:id="1379" w:author="nayeem hasan" w:date="2020-08-19T04:23:00Z">
              <w:rPr>
                <w:rFonts w:ascii="Times New Roman" w:hAnsi="Times New Roman" w:cs="Times New Roman"/>
                <w:sz w:val="24"/>
                <w:szCs w:val="24"/>
              </w:rPr>
            </w:rPrChange>
          </w:rPr>
          <w:t>%</w:t>
        </w:r>
      </w:ins>
      <w:ins w:id="1380" w:author="Haider, Najmul" w:date="2020-08-14T12:38:00Z">
        <w:del w:id="1381" w:author="nayeem hasan" w:date="2020-08-19T03:50:00Z">
          <w:r w:rsidR="00C34FC6" w:rsidRPr="007C2DDC" w:rsidDel="00C76EBB">
            <w:rPr>
              <w:rFonts w:ascii="Times New Roman" w:hAnsi="Times New Roman" w:cs="Times New Roman"/>
              <w:color w:val="000000" w:themeColor="text1"/>
              <w:sz w:val="24"/>
              <w:szCs w:val="24"/>
              <w:rPrChange w:id="1382" w:author="nayeem hasan" w:date="2020-08-19T04:23:00Z">
                <w:rPr>
                  <w:rFonts w:ascii="Times New Roman" w:hAnsi="Times New Roman" w:cs="Times New Roman"/>
                  <w:sz w:val="24"/>
                  <w:szCs w:val="24"/>
                </w:rPr>
              </w:rPrChange>
            </w:rPr>
            <w:delText>4.3</w:delText>
          </w:r>
        </w:del>
        <w:r w:rsidR="00C34FC6" w:rsidRPr="007C2DDC">
          <w:rPr>
            <w:rFonts w:ascii="Times New Roman" w:hAnsi="Times New Roman" w:cs="Times New Roman"/>
            <w:color w:val="000000" w:themeColor="text1"/>
            <w:sz w:val="24"/>
            <w:szCs w:val="24"/>
            <w:rPrChange w:id="1383" w:author="nayeem hasan" w:date="2020-08-19T04:23:00Z">
              <w:rPr>
                <w:rFonts w:ascii="Times New Roman" w:hAnsi="Times New Roman" w:cs="Times New Roman"/>
                <w:sz w:val="24"/>
                <w:szCs w:val="24"/>
              </w:rPr>
            </w:rPrChange>
          </w:rPr>
          <w:t xml:space="preserve"> and</w:t>
        </w:r>
      </w:ins>
      <w:ins w:id="1384" w:author="Haider, Najmul" w:date="2020-08-14T12:39:00Z">
        <w:r w:rsidR="00C34FC6" w:rsidRPr="007C2DDC">
          <w:rPr>
            <w:rFonts w:ascii="Times New Roman" w:hAnsi="Times New Roman" w:cs="Times New Roman"/>
            <w:color w:val="000000" w:themeColor="text1"/>
            <w:sz w:val="24"/>
            <w:szCs w:val="24"/>
            <w:rPrChange w:id="1385" w:author="nayeem hasan" w:date="2020-08-19T04:23:00Z">
              <w:rPr>
                <w:rFonts w:ascii="Times New Roman" w:hAnsi="Times New Roman" w:cs="Times New Roman"/>
                <w:sz w:val="24"/>
                <w:szCs w:val="24"/>
              </w:rPr>
            </w:rPrChange>
          </w:rPr>
          <w:t xml:space="preserve"> during the peak week the CFR was </w:t>
        </w:r>
      </w:ins>
      <w:ins w:id="1386" w:author="nayeem hasan" w:date="2020-08-19T03:51:00Z">
        <w:r w:rsidR="00BC3DBC" w:rsidRPr="007C2DDC">
          <w:rPr>
            <w:rFonts w:ascii="Times New Roman" w:hAnsi="Times New Roman" w:cs="Times New Roman"/>
            <w:color w:val="000000" w:themeColor="text1"/>
            <w:sz w:val="24"/>
            <w:szCs w:val="24"/>
            <w:rPrChange w:id="1387" w:author="nayeem hasan" w:date="2020-08-19T04:23:00Z">
              <w:rPr>
                <w:rFonts w:ascii="Times New Roman" w:hAnsi="Times New Roman" w:cs="Times New Roman"/>
                <w:sz w:val="24"/>
                <w:szCs w:val="24"/>
              </w:rPr>
            </w:rPrChange>
          </w:rPr>
          <w:t>3.98</w:t>
        </w:r>
      </w:ins>
      <w:ins w:id="1388" w:author="Haider, Najmul" w:date="2020-08-14T12:39:00Z">
        <w:del w:id="1389" w:author="nayeem hasan" w:date="2020-08-19T03:51:00Z">
          <w:r w:rsidR="00C34FC6" w:rsidRPr="007C2DDC" w:rsidDel="00BC3DBC">
            <w:rPr>
              <w:rFonts w:ascii="Times New Roman" w:hAnsi="Times New Roman" w:cs="Times New Roman"/>
              <w:color w:val="000000" w:themeColor="text1"/>
              <w:sz w:val="24"/>
              <w:szCs w:val="24"/>
              <w:rPrChange w:id="1390" w:author="nayeem hasan" w:date="2020-08-19T04:23:00Z">
                <w:rPr>
                  <w:rFonts w:ascii="Times New Roman" w:hAnsi="Times New Roman" w:cs="Times New Roman"/>
                  <w:sz w:val="24"/>
                  <w:szCs w:val="24"/>
                </w:rPr>
              </w:rPrChange>
            </w:rPr>
            <w:delText>7.</w:delText>
          </w:r>
        </w:del>
      </w:ins>
      <w:ins w:id="1391" w:author="Haider, Najmul" w:date="2020-08-14T12:40:00Z">
        <w:del w:id="1392" w:author="nayeem hasan" w:date="2020-08-19T03:51:00Z">
          <w:r w:rsidR="00C34FC6" w:rsidRPr="007C2DDC" w:rsidDel="00BC3DBC">
            <w:rPr>
              <w:rFonts w:ascii="Times New Roman" w:hAnsi="Times New Roman" w:cs="Times New Roman"/>
              <w:color w:val="000000" w:themeColor="text1"/>
              <w:sz w:val="24"/>
              <w:szCs w:val="24"/>
              <w:rPrChange w:id="1393" w:author="nayeem hasan" w:date="2020-08-19T04:23:00Z">
                <w:rPr>
                  <w:rFonts w:ascii="Times New Roman" w:hAnsi="Times New Roman" w:cs="Times New Roman"/>
                  <w:sz w:val="24"/>
                  <w:szCs w:val="24"/>
                </w:rPr>
              </w:rPrChange>
            </w:rPr>
            <w:delText>23</w:delText>
          </w:r>
        </w:del>
        <w:r w:rsidR="00C34FC6" w:rsidRPr="007C2DDC">
          <w:rPr>
            <w:rFonts w:ascii="Times New Roman" w:hAnsi="Times New Roman" w:cs="Times New Roman"/>
            <w:color w:val="000000" w:themeColor="text1"/>
            <w:sz w:val="24"/>
            <w:szCs w:val="24"/>
            <w:rPrChange w:id="1394" w:author="nayeem hasan" w:date="2020-08-19T04:23:00Z">
              <w:rPr>
                <w:rFonts w:ascii="Times New Roman" w:hAnsi="Times New Roman" w:cs="Times New Roman"/>
                <w:sz w:val="24"/>
                <w:szCs w:val="24"/>
              </w:rPr>
            </w:rPrChange>
          </w:rPr>
          <w:t xml:space="preserve">%. </w:t>
        </w:r>
      </w:ins>
      <w:del w:id="1395" w:author="Haider, Najmul" w:date="2020-08-14T12:40:00Z">
        <w:r w:rsidR="00D35556" w:rsidRPr="007C2DDC" w:rsidDel="00352E32">
          <w:rPr>
            <w:rFonts w:ascii="Times New Roman" w:hAnsi="Times New Roman" w:cs="Times New Roman"/>
            <w:color w:val="000000" w:themeColor="text1"/>
            <w:sz w:val="24"/>
            <w:szCs w:val="24"/>
            <w:rPrChange w:id="1396" w:author="nayeem hasan" w:date="2020-08-19T04:23:00Z">
              <w:rPr>
                <w:rFonts w:ascii="Times New Roman" w:hAnsi="Times New Roman" w:cs="Times New Roman"/>
                <w:sz w:val="24"/>
                <w:szCs w:val="24"/>
              </w:rPr>
            </w:rPrChange>
          </w:rPr>
          <w:delText xml:space="preserve">Distribution of </w:delText>
        </w:r>
        <w:r w:rsidR="006A6642" w:rsidRPr="007C2DDC" w:rsidDel="00352E32">
          <w:rPr>
            <w:rFonts w:ascii="Times New Roman" w:hAnsi="Times New Roman" w:cs="Times New Roman"/>
            <w:color w:val="000000" w:themeColor="text1"/>
            <w:sz w:val="24"/>
            <w:szCs w:val="24"/>
            <w:rPrChange w:id="1397" w:author="nayeem hasan" w:date="2020-08-19T04:23:00Z">
              <w:rPr>
                <w:rFonts w:ascii="Times New Roman" w:hAnsi="Times New Roman" w:cs="Times New Roman"/>
                <w:sz w:val="24"/>
                <w:szCs w:val="24"/>
              </w:rPr>
            </w:rPrChange>
          </w:rPr>
          <w:delText>highest</w:delText>
        </w:r>
        <w:r w:rsidR="00D35556" w:rsidRPr="007C2DDC" w:rsidDel="00352E32">
          <w:rPr>
            <w:rFonts w:ascii="Times New Roman" w:hAnsi="Times New Roman" w:cs="Times New Roman"/>
            <w:color w:val="000000" w:themeColor="text1"/>
            <w:sz w:val="24"/>
            <w:szCs w:val="24"/>
            <w:rPrChange w:id="1398" w:author="nayeem hasan" w:date="2020-08-19T04:23:00Z">
              <w:rPr>
                <w:rFonts w:ascii="Times New Roman" w:hAnsi="Times New Roman" w:cs="Times New Roman"/>
                <w:sz w:val="24"/>
                <w:szCs w:val="24"/>
              </w:rPr>
            </w:rPrChange>
          </w:rPr>
          <w:delText xml:space="preserve"> </w:delText>
        </w:r>
        <w:r w:rsidR="006A6642" w:rsidRPr="007C2DDC" w:rsidDel="00352E32">
          <w:rPr>
            <w:rFonts w:ascii="Times New Roman" w:hAnsi="Times New Roman" w:cs="Times New Roman"/>
            <w:color w:val="000000" w:themeColor="text1"/>
            <w:sz w:val="24"/>
            <w:szCs w:val="24"/>
            <w:rPrChange w:id="1399" w:author="nayeem hasan" w:date="2020-08-19T04:23:00Z">
              <w:rPr>
                <w:rFonts w:ascii="Times New Roman" w:hAnsi="Times New Roman" w:cs="Times New Roman"/>
                <w:sz w:val="24"/>
                <w:szCs w:val="24"/>
              </w:rPr>
            </w:rPrChange>
          </w:rPr>
          <w:delText>CFR by</w:delText>
        </w:r>
        <w:r w:rsidR="005D69D2" w:rsidRPr="007C2DDC" w:rsidDel="00352E32">
          <w:rPr>
            <w:rFonts w:ascii="Times New Roman" w:hAnsi="Times New Roman" w:cs="Times New Roman"/>
            <w:color w:val="000000" w:themeColor="text1"/>
            <w:sz w:val="24"/>
            <w:szCs w:val="24"/>
            <w:rPrChange w:id="1400" w:author="nayeem hasan" w:date="2020-08-19T04:23:00Z">
              <w:rPr>
                <w:rFonts w:ascii="Times New Roman" w:hAnsi="Times New Roman" w:cs="Times New Roman"/>
                <w:sz w:val="24"/>
                <w:szCs w:val="24"/>
              </w:rPr>
            </w:rPrChange>
          </w:rPr>
          <w:delText xml:space="preserve"> the</w:delText>
        </w:r>
        <w:r w:rsidR="006A6642" w:rsidRPr="007C2DDC" w:rsidDel="00352E32">
          <w:rPr>
            <w:rFonts w:ascii="Times New Roman" w:hAnsi="Times New Roman" w:cs="Times New Roman"/>
            <w:color w:val="000000" w:themeColor="text1"/>
            <w:sz w:val="24"/>
            <w:szCs w:val="24"/>
            <w:rPrChange w:id="1401" w:author="nayeem hasan" w:date="2020-08-19T04:23:00Z">
              <w:rPr>
                <w:rFonts w:ascii="Times New Roman" w:hAnsi="Times New Roman" w:cs="Times New Roman"/>
                <w:sz w:val="24"/>
                <w:szCs w:val="24"/>
              </w:rPr>
            </w:rPrChange>
          </w:rPr>
          <w:delText xml:space="preserve"> first </w:delText>
        </w:r>
      </w:del>
      <w:ins w:id="1402" w:author="Haider, Najmul" w:date="2020-08-14T12:40:00Z">
        <w:r w:rsidR="00352E32" w:rsidRPr="007C2DDC">
          <w:rPr>
            <w:rFonts w:ascii="Times New Roman" w:hAnsi="Times New Roman" w:cs="Times New Roman"/>
            <w:color w:val="000000" w:themeColor="text1"/>
            <w:sz w:val="24"/>
            <w:szCs w:val="24"/>
            <w:rPrChange w:id="1403" w:author="nayeem hasan" w:date="2020-08-19T04:23:00Z">
              <w:rPr>
                <w:rFonts w:ascii="Times New Roman" w:hAnsi="Times New Roman" w:cs="Times New Roman"/>
                <w:sz w:val="24"/>
                <w:szCs w:val="24"/>
              </w:rPr>
            </w:rPrChange>
          </w:rPr>
          <w:t>The top-</w:t>
        </w:r>
      </w:ins>
      <w:r w:rsidR="006A6642" w:rsidRPr="007C2DDC">
        <w:rPr>
          <w:rFonts w:ascii="Times New Roman" w:hAnsi="Times New Roman" w:cs="Times New Roman"/>
          <w:color w:val="000000" w:themeColor="text1"/>
          <w:sz w:val="24"/>
          <w:szCs w:val="24"/>
          <w:rPrChange w:id="1404" w:author="nayeem hasan" w:date="2020-08-19T04:23:00Z">
            <w:rPr>
              <w:rFonts w:ascii="Times New Roman" w:hAnsi="Times New Roman" w:cs="Times New Roman"/>
              <w:sz w:val="24"/>
              <w:szCs w:val="24"/>
            </w:rPr>
          </w:rPrChange>
        </w:rPr>
        <w:t>20 countries</w:t>
      </w:r>
      <w:ins w:id="1405" w:author="Haider, Najmul" w:date="2020-08-14T12:40:00Z">
        <w:r w:rsidR="00352E32" w:rsidRPr="007C2DDC">
          <w:rPr>
            <w:rFonts w:ascii="Times New Roman" w:hAnsi="Times New Roman" w:cs="Times New Roman"/>
            <w:color w:val="000000" w:themeColor="text1"/>
            <w:sz w:val="24"/>
            <w:szCs w:val="24"/>
            <w:rPrChange w:id="1406" w:author="nayeem hasan" w:date="2020-08-19T04:23:00Z">
              <w:rPr>
                <w:rFonts w:ascii="Times New Roman" w:hAnsi="Times New Roman" w:cs="Times New Roman"/>
                <w:sz w:val="24"/>
                <w:szCs w:val="24"/>
              </w:rPr>
            </w:rPrChange>
          </w:rPr>
          <w:t xml:space="preserve"> for CFR up until </w:t>
        </w:r>
      </w:ins>
      <w:del w:id="1407" w:author="Haider, Najmul" w:date="2020-08-14T12:40:00Z">
        <w:r w:rsidR="006A6642" w:rsidRPr="007C2DDC" w:rsidDel="00352E32">
          <w:rPr>
            <w:rFonts w:ascii="Times New Roman" w:hAnsi="Times New Roman" w:cs="Times New Roman"/>
            <w:color w:val="000000" w:themeColor="text1"/>
            <w:sz w:val="24"/>
            <w:szCs w:val="24"/>
            <w:rPrChange w:id="1408" w:author="nayeem hasan" w:date="2020-08-19T04:23:00Z">
              <w:rPr>
                <w:rFonts w:ascii="Times New Roman" w:hAnsi="Times New Roman" w:cs="Times New Roman"/>
                <w:sz w:val="24"/>
                <w:szCs w:val="24"/>
              </w:rPr>
            </w:rPrChange>
          </w:rPr>
          <w:delText xml:space="preserve"> </w:delText>
        </w:r>
        <w:r w:rsidR="005D69D2" w:rsidRPr="007C2DDC" w:rsidDel="00352E32">
          <w:rPr>
            <w:rFonts w:ascii="Times New Roman" w:hAnsi="Times New Roman" w:cs="Times New Roman"/>
            <w:color w:val="000000" w:themeColor="text1"/>
            <w:sz w:val="24"/>
            <w:szCs w:val="24"/>
            <w:rPrChange w:id="1409" w:author="nayeem hasan" w:date="2020-08-19T04:23:00Z">
              <w:rPr>
                <w:rFonts w:ascii="Times New Roman" w:hAnsi="Times New Roman" w:cs="Times New Roman"/>
                <w:sz w:val="24"/>
                <w:szCs w:val="24"/>
              </w:rPr>
            </w:rPrChange>
          </w:rPr>
          <w:delText>on</w:delText>
        </w:r>
        <w:r w:rsidR="006A6642" w:rsidRPr="007C2DDC" w:rsidDel="00352E32">
          <w:rPr>
            <w:rFonts w:ascii="Times New Roman" w:hAnsi="Times New Roman" w:cs="Times New Roman"/>
            <w:color w:val="000000" w:themeColor="text1"/>
            <w:sz w:val="24"/>
            <w:szCs w:val="24"/>
            <w:rPrChange w:id="1410" w:author="nayeem hasan" w:date="2020-08-19T04:23:00Z">
              <w:rPr>
                <w:rFonts w:ascii="Times New Roman" w:hAnsi="Times New Roman" w:cs="Times New Roman"/>
                <w:sz w:val="24"/>
                <w:szCs w:val="24"/>
              </w:rPr>
            </w:rPrChange>
          </w:rPr>
          <w:delText xml:space="preserve"> </w:delText>
        </w:r>
      </w:del>
      <w:del w:id="1411" w:author="nayeem hasan" w:date="2020-08-19T03:51:00Z">
        <w:r w:rsidR="006A6642" w:rsidRPr="007C2DDC" w:rsidDel="0036515C">
          <w:rPr>
            <w:rFonts w:ascii="Times New Roman" w:hAnsi="Times New Roman" w:cs="Times New Roman"/>
            <w:color w:val="000000" w:themeColor="text1"/>
            <w:sz w:val="24"/>
            <w:szCs w:val="24"/>
            <w:rPrChange w:id="1412" w:author="nayeem hasan" w:date="2020-08-19T04:23:00Z">
              <w:rPr>
                <w:rFonts w:ascii="Times New Roman" w:hAnsi="Times New Roman" w:cs="Times New Roman"/>
                <w:sz w:val="24"/>
                <w:szCs w:val="24"/>
              </w:rPr>
            </w:rPrChange>
          </w:rPr>
          <w:delText>June</w:delText>
        </w:r>
      </w:del>
      <w:ins w:id="1413" w:author="nayeem hasan" w:date="2020-08-19T03:51:00Z">
        <w:r w:rsidR="0036515C" w:rsidRPr="007C2DDC">
          <w:rPr>
            <w:rFonts w:ascii="Times New Roman" w:hAnsi="Times New Roman" w:cs="Times New Roman"/>
            <w:color w:val="000000" w:themeColor="text1"/>
            <w:sz w:val="24"/>
            <w:szCs w:val="24"/>
            <w:rPrChange w:id="1414" w:author="nayeem hasan" w:date="2020-08-19T04:23:00Z">
              <w:rPr>
                <w:rFonts w:ascii="Times New Roman" w:hAnsi="Times New Roman" w:cs="Times New Roman"/>
                <w:sz w:val="24"/>
                <w:szCs w:val="24"/>
              </w:rPr>
            </w:rPrChange>
          </w:rPr>
          <w:t>August</w:t>
        </w:r>
      </w:ins>
      <w:r w:rsidR="00D35556" w:rsidRPr="007C2DDC">
        <w:rPr>
          <w:rFonts w:ascii="Times New Roman" w:hAnsi="Times New Roman" w:cs="Times New Roman"/>
          <w:color w:val="000000" w:themeColor="text1"/>
          <w:sz w:val="24"/>
          <w:szCs w:val="24"/>
          <w:rPrChange w:id="1415" w:author="nayeem hasan" w:date="2020-08-19T04:23:00Z">
            <w:rPr>
              <w:rFonts w:ascii="Times New Roman" w:hAnsi="Times New Roman" w:cs="Times New Roman"/>
              <w:sz w:val="24"/>
              <w:szCs w:val="24"/>
            </w:rPr>
          </w:rPrChange>
        </w:rPr>
        <w:t xml:space="preserve"> </w:t>
      </w:r>
      <w:ins w:id="1416" w:author="nayeem hasan" w:date="2020-08-19T03:51:00Z">
        <w:r w:rsidR="0036515C" w:rsidRPr="007C2DDC">
          <w:rPr>
            <w:rFonts w:ascii="Times New Roman" w:hAnsi="Times New Roman" w:cs="Times New Roman"/>
            <w:color w:val="000000" w:themeColor="text1"/>
            <w:sz w:val="24"/>
            <w:szCs w:val="24"/>
            <w:rPrChange w:id="1417" w:author="nayeem hasan" w:date="2020-08-19T04:23:00Z">
              <w:rPr>
                <w:rFonts w:ascii="Times New Roman" w:hAnsi="Times New Roman" w:cs="Times New Roman"/>
                <w:sz w:val="24"/>
                <w:szCs w:val="24"/>
                <w:highlight w:val="yellow"/>
              </w:rPr>
            </w:rPrChange>
          </w:rPr>
          <w:t>1</w:t>
        </w:r>
      </w:ins>
      <w:del w:id="1418" w:author="nayeem hasan" w:date="2020-08-19T03:51:00Z">
        <w:r w:rsidR="00D35556" w:rsidRPr="007C2DDC" w:rsidDel="0036515C">
          <w:rPr>
            <w:rFonts w:ascii="Times New Roman" w:hAnsi="Times New Roman" w:cs="Times New Roman"/>
            <w:color w:val="000000" w:themeColor="text1"/>
            <w:sz w:val="24"/>
            <w:szCs w:val="24"/>
            <w:rPrChange w:id="1419" w:author="nayeem hasan" w:date="2020-08-19T04:23:00Z">
              <w:rPr>
                <w:rFonts w:ascii="Times New Roman" w:hAnsi="Times New Roman" w:cs="Times New Roman"/>
                <w:sz w:val="24"/>
                <w:szCs w:val="24"/>
              </w:rPr>
            </w:rPrChange>
          </w:rPr>
          <w:delText>3</w:delText>
        </w:r>
      </w:del>
      <w:r w:rsidR="006A6642" w:rsidRPr="007C2DDC">
        <w:rPr>
          <w:rFonts w:ascii="Times New Roman" w:hAnsi="Times New Roman" w:cs="Times New Roman"/>
          <w:color w:val="000000" w:themeColor="text1"/>
          <w:sz w:val="24"/>
          <w:szCs w:val="24"/>
          <w:rPrChange w:id="1420" w:author="nayeem hasan" w:date="2020-08-19T04:23:00Z">
            <w:rPr>
              <w:rFonts w:ascii="Times New Roman" w:hAnsi="Times New Roman" w:cs="Times New Roman"/>
              <w:sz w:val="24"/>
              <w:szCs w:val="24"/>
            </w:rPr>
          </w:rPrChange>
        </w:rPr>
        <w:t>0</w:t>
      </w:r>
      <w:r w:rsidR="00D35556" w:rsidRPr="007C2DDC">
        <w:rPr>
          <w:rFonts w:ascii="Times New Roman" w:hAnsi="Times New Roman" w:cs="Times New Roman"/>
          <w:color w:val="000000" w:themeColor="text1"/>
          <w:sz w:val="24"/>
          <w:szCs w:val="24"/>
          <w:rPrChange w:id="1421" w:author="nayeem hasan" w:date="2020-08-19T04:23:00Z">
            <w:rPr>
              <w:rFonts w:ascii="Times New Roman" w:hAnsi="Times New Roman" w:cs="Times New Roman"/>
              <w:sz w:val="24"/>
              <w:szCs w:val="24"/>
            </w:rPr>
          </w:rPrChange>
        </w:rPr>
        <w:t xml:space="preserve">, 2020, </w:t>
      </w:r>
      <w:r w:rsidR="005D69D2" w:rsidRPr="007C2DDC">
        <w:rPr>
          <w:rFonts w:ascii="Times New Roman" w:hAnsi="Times New Roman" w:cs="Times New Roman"/>
          <w:color w:val="000000" w:themeColor="text1"/>
          <w:sz w:val="24"/>
          <w:szCs w:val="24"/>
          <w:rPrChange w:id="1422" w:author="nayeem hasan" w:date="2020-08-19T04:23:00Z">
            <w:rPr>
              <w:rFonts w:ascii="Times New Roman" w:hAnsi="Times New Roman" w:cs="Times New Roman"/>
              <w:sz w:val="24"/>
              <w:szCs w:val="24"/>
            </w:rPr>
          </w:rPrChange>
        </w:rPr>
        <w:t>is</w:t>
      </w:r>
      <w:r w:rsidR="00D35556" w:rsidRPr="007C2DDC">
        <w:rPr>
          <w:rFonts w:ascii="Times New Roman" w:hAnsi="Times New Roman" w:cs="Times New Roman"/>
          <w:color w:val="000000" w:themeColor="text1"/>
          <w:sz w:val="24"/>
          <w:szCs w:val="24"/>
          <w:rPrChange w:id="1423" w:author="nayeem hasan" w:date="2020-08-19T04:23:00Z">
            <w:rPr>
              <w:rFonts w:ascii="Times New Roman" w:hAnsi="Times New Roman" w:cs="Times New Roman"/>
              <w:sz w:val="24"/>
              <w:szCs w:val="24"/>
            </w:rPr>
          </w:rPrChange>
        </w:rPr>
        <w:t xml:space="preserve"> presented in Fig. </w:t>
      </w:r>
      <w:r w:rsidR="00FD5910" w:rsidRPr="007C2DDC">
        <w:rPr>
          <w:rFonts w:ascii="Times New Roman" w:hAnsi="Times New Roman" w:cs="Times New Roman"/>
          <w:color w:val="000000" w:themeColor="text1"/>
          <w:sz w:val="24"/>
          <w:szCs w:val="24"/>
          <w:rPrChange w:id="1424" w:author="nayeem hasan" w:date="2020-08-19T04:23:00Z">
            <w:rPr>
              <w:rFonts w:ascii="Times New Roman" w:hAnsi="Times New Roman" w:cs="Times New Roman"/>
              <w:sz w:val="24"/>
              <w:szCs w:val="24"/>
            </w:rPr>
          </w:rPrChange>
        </w:rPr>
        <w:t>S</w:t>
      </w:r>
      <w:r w:rsidR="00D35556" w:rsidRPr="007C2DDC">
        <w:rPr>
          <w:rFonts w:ascii="Times New Roman" w:hAnsi="Times New Roman" w:cs="Times New Roman"/>
          <w:color w:val="000000" w:themeColor="text1"/>
          <w:sz w:val="24"/>
          <w:szCs w:val="24"/>
          <w:rPrChange w:id="1425" w:author="nayeem hasan" w:date="2020-08-19T04:23:00Z">
            <w:rPr>
              <w:rFonts w:ascii="Times New Roman" w:hAnsi="Times New Roman" w:cs="Times New Roman"/>
              <w:sz w:val="24"/>
              <w:szCs w:val="24"/>
            </w:rPr>
          </w:rPrChange>
        </w:rPr>
        <w:t>2.</w:t>
      </w:r>
    </w:p>
    <w:p w14:paraId="4566AF00" w14:textId="06D75AED" w:rsidR="00C027B7" w:rsidRPr="007C2DDC" w:rsidDel="007537BE" w:rsidRDefault="00C027B7" w:rsidP="00F645FC">
      <w:pPr>
        <w:tabs>
          <w:tab w:val="left" w:pos="1200"/>
        </w:tabs>
        <w:spacing w:after="0" w:line="480" w:lineRule="auto"/>
        <w:jc w:val="both"/>
        <w:rPr>
          <w:del w:id="1426" w:author="nayeem hasan" w:date="2020-08-19T03:51:00Z"/>
          <w:rFonts w:ascii="Times New Roman" w:hAnsi="Times New Roman" w:cs="Times New Roman"/>
          <w:color w:val="000000" w:themeColor="text1"/>
          <w:sz w:val="24"/>
          <w:szCs w:val="24"/>
          <w:rPrChange w:id="1427" w:author="nayeem hasan" w:date="2020-08-19T04:23:00Z">
            <w:rPr>
              <w:del w:id="1428" w:author="nayeem hasan" w:date="2020-08-19T03:51:00Z"/>
              <w:rFonts w:ascii="Times New Roman" w:hAnsi="Times New Roman" w:cs="Times New Roman"/>
              <w:sz w:val="24"/>
              <w:szCs w:val="24"/>
            </w:rPr>
          </w:rPrChange>
        </w:rPr>
      </w:pPr>
      <w:commentRangeStart w:id="1429"/>
      <w:del w:id="1430" w:author="nayeem hasan" w:date="2020-08-19T03:51:00Z">
        <w:r w:rsidRPr="007C2DDC" w:rsidDel="007537BE">
          <w:rPr>
            <w:rFonts w:ascii="Times New Roman" w:hAnsi="Times New Roman" w:cs="Times New Roman"/>
            <w:color w:val="000000" w:themeColor="text1"/>
            <w:sz w:val="24"/>
            <w:szCs w:val="24"/>
            <w:rPrChange w:id="1431" w:author="nayeem hasan" w:date="2020-08-19T04:23:00Z">
              <w:rPr>
                <w:rFonts w:ascii="Times New Roman" w:hAnsi="Times New Roman" w:cs="Times New Roman"/>
                <w:sz w:val="24"/>
                <w:szCs w:val="24"/>
              </w:rPr>
            </w:rPrChange>
          </w:rPr>
          <w:lastRenderedPageBreak/>
          <w:delText>[Table 1 here]</w:delText>
        </w:r>
        <w:commentRangeEnd w:id="1429"/>
        <w:r w:rsidR="00352E32" w:rsidRPr="007C2DDC" w:rsidDel="007537BE">
          <w:rPr>
            <w:rStyle w:val="CommentReference"/>
            <w:rFonts w:ascii="Times New Roman" w:hAnsi="Times New Roman" w:cs="Times New Roman"/>
            <w:color w:val="000000" w:themeColor="text1"/>
            <w:sz w:val="24"/>
            <w:szCs w:val="24"/>
            <w:rPrChange w:id="1432" w:author="nayeem hasan" w:date="2020-08-19T04:23:00Z">
              <w:rPr>
                <w:rStyle w:val="CommentReference"/>
              </w:rPr>
            </w:rPrChange>
          </w:rPr>
          <w:commentReference w:id="1429"/>
        </w:r>
      </w:del>
    </w:p>
    <w:p w14:paraId="2BF296DA" w14:textId="2635FFA1" w:rsidR="00C027B7" w:rsidRPr="007C2DDC" w:rsidDel="007537BE" w:rsidRDefault="00C027B7" w:rsidP="00F645FC">
      <w:pPr>
        <w:tabs>
          <w:tab w:val="left" w:pos="1200"/>
        </w:tabs>
        <w:spacing w:after="0" w:line="480" w:lineRule="auto"/>
        <w:jc w:val="both"/>
        <w:rPr>
          <w:del w:id="1433" w:author="nayeem hasan" w:date="2020-08-19T03:51:00Z"/>
          <w:rFonts w:ascii="Times New Roman" w:hAnsi="Times New Roman" w:cs="Times New Roman"/>
          <w:color w:val="000000" w:themeColor="text1"/>
          <w:sz w:val="24"/>
          <w:szCs w:val="24"/>
          <w:rPrChange w:id="1434" w:author="nayeem hasan" w:date="2020-08-19T04:23:00Z">
            <w:rPr>
              <w:del w:id="1435" w:author="nayeem hasan" w:date="2020-08-19T03:51:00Z"/>
              <w:rFonts w:ascii="Times New Roman" w:hAnsi="Times New Roman" w:cs="Times New Roman"/>
              <w:sz w:val="24"/>
              <w:szCs w:val="24"/>
            </w:rPr>
          </w:rPrChange>
        </w:rPr>
      </w:pPr>
      <w:del w:id="1436" w:author="nayeem hasan" w:date="2020-08-19T03:51:00Z">
        <w:r w:rsidRPr="007C2DDC" w:rsidDel="007537BE">
          <w:rPr>
            <w:rFonts w:ascii="Times New Roman" w:hAnsi="Times New Roman" w:cs="Times New Roman"/>
            <w:color w:val="000000" w:themeColor="text1"/>
            <w:sz w:val="24"/>
            <w:szCs w:val="24"/>
            <w:rPrChange w:id="1437" w:author="nayeem hasan" w:date="2020-08-19T04:23:00Z">
              <w:rPr>
                <w:rFonts w:ascii="Times New Roman" w:hAnsi="Times New Roman" w:cs="Times New Roman"/>
                <w:sz w:val="24"/>
                <w:szCs w:val="24"/>
              </w:rPr>
            </w:rPrChange>
          </w:rPr>
          <w:delText>[Figure 1 here]</w:delText>
        </w:r>
      </w:del>
    </w:p>
    <w:p w14:paraId="38C2CB7E" w14:textId="267233EC" w:rsidR="00A770A7" w:rsidRPr="007C2DDC" w:rsidDel="00372634" w:rsidRDefault="00C84D5E">
      <w:pPr>
        <w:tabs>
          <w:tab w:val="left" w:pos="1200"/>
        </w:tabs>
        <w:spacing w:after="0" w:line="480" w:lineRule="auto"/>
        <w:jc w:val="both"/>
        <w:rPr>
          <w:del w:id="1438" w:author="nayeem hasan" w:date="2020-08-19T04:07:00Z"/>
          <w:rFonts w:ascii="Times New Roman" w:hAnsi="Times New Roman" w:cs="Times New Roman"/>
          <w:color w:val="000000" w:themeColor="text1"/>
          <w:sz w:val="24"/>
          <w:szCs w:val="24"/>
          <w:rPrChange w:id="1439" w:author="nayeem hasan" w:date="2020-08-19T04:23:00Z">
            <w:rPr>
              <w:del w:id="1440" w:author="nayeem hasan" w:date="2020-08-19T04:07:00Z"/>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1441" w:author="nayeem hasan" w:date="2020-08-19T04:23:00Z">
            <w:rPr>
              <w:rFonts w:ascii="Times New Roman" w:hAnsi="Times New Roman" w:cs="Times New Roman"/>
              <w:sz w:val="24"/>
              <w:szCs w:val="24"/>
            </w:rPr>
          </w:rPrChange>
        </w:rPr>
        <w:t xml:space="preserve">Fig. </w:t>
      </w:r>
      <w:ins w:id="1442" w:author="nayeem hasan" w:date="2020-08-19T04:07:00Z">
        <w:r w:rsidR="00372634" w:rsidRPr="007C2DDC">
          <w:rPr>
            <w:rFonts w:ascii="Times New Roman" w:hAnsi="Times New Roman" w:cs="Times New Roman"/>
            <w:color w:val="000000" w:themeColor="text1"/>
            <w:sz w:val="24"/>
            <w:szCs w:val="24"/>
            <w:rPrChange w:id="1443" w:author="nayeem hasan" w:date="2020-08-19T04:23:00Z">
              <w:rPr>
                <w:rFonts w:ascii="Times New Roman" w:hAnsi="Times New Roman" w:cs="Times New Roman"/>
                <w:sz w:val="24"/>
                <w:szCs w:val="24"/>
              </w:rPr>
            </w:rPrChange>
          </w:rPr>
          <w:t>2</w:t>
        </w:r>
      </w:ins>
      <w:del w:id="1444" w:author="nayeem hasan" w:date="2020-08-19T04:07:00Z">
        <w:r w:rsidRPr="007C2DDC" w:rsidDel="00372634">
          <w:rPr>
            <w:rFonts w:ascii="Times New Roman" w:hAnsi="Times New Roman" w:cs="Times New Roman"/>
            <w:color w:val="000000" w:themeColor="text1"/>
            <w:sz w:val="24"/>
            <w:szCs w:val="24"/>
            <w:rPrChange w:id="1445" w:author="nayeem hasan" w:date="2020-08-19T04:23:00Z">
              <w:rPr>
                <w:rFonts w:ascii="Times New Roman" w:hAnsi="Times New Roman" w:cs="Times New Roman"/>
                <w:sz w:val="24"/>
                <w:szCs w:val="24"/>
              </w:rPr>
            </w:rPrChange>
          </w:rPr>
          <w:delText>2</w:delText>
        </w:r>
      </w:del>
      <w:r w:rsidRPr="007C2DDC">
        <w:rPr>
          <w:rFonts w:ascii="Times New Roman" w:hAnsi="Times New Roman" w:cs="Times New Roman"/>
          <w:color w:val="000000" w:themeColor="text1"/>
          <w:sz w:val="24"/>
          <w:szCs w:val="24"/>
          <w:rPrChange w:id="1446" w:author="nayeem hasan" w:date="2020-08-19T04:23:00Z">
            <w:rPr>
              <w:rFonts w:ascii="Times New Roman" w:hAnsi="Times New Roman" w:cs="Times New Roman"/>
              <w:sz w:val="24"/>
              <w:szCs w:val="24"/>
            </w:rPr>
          </w:rPrChange>
        </w:rPr>
        <w:t xml:space="preserve"> shows the variation of CFR in worldwide </w:t>
      </w:r>
      <w:ins w:id="1447" w:author="nayeem hasan" w:date="2020-08-19T04:08:00Z">
        <w:r w:rsidR="00372634" w:rsidRPr="007C2DDC">
          <w:rPr>
            <w:rFonts w:ascii="Times New Roman" w:hAnsi="Times New Roman" w:cs="Times New Roman"/>
            <w:color w:val="000000" w:themeColor="text1"/>
            <w:sz w:val="24"/>
            <w:szCs w:val="24"/>
            <w:rPrChange w:id="1448" w:author="nayeem hasan" w:date="2020-08-19T04:23:00Z">
              <w:rPr>
                <w:rFonts w:ascii="Times New Roman" w:hAnsi="Times New Roman" w:cs="Times New Roman"/>
                <w:sz w:val="24"/>
                <w:szCs w:val="24"/>
              </w:rPr>
            </w:rPrChange>
          </w:rPr>
          <w:t xml:space="preserve">and </w:t>
        </w:r>
      </w:ins>
      <w:del w:id="1449" w:author="nayeem hasan" w:date="2020-08-19T04:08:00Z">
        <w:r w:rsidRPr="007C2DDC" w:rsidDel="00372634">
          <w:rPr>
            <w:rFonts w:ascii="Times New Roman" w:hAnsi="Times New Roman" w:cs="Times New Roman"/>
            <w:color w:val="000000" w:themeColor="text1"/>
            <w:sz w:val="24"/>
            <w:szCs w:val="24"/>
            <w:rPrChange w:id="1450" w:author="nayeem hasan" w:date="2020-08-19T04:23:00Z">
              <w:rPr>
                <w:rFonts w:ascii="Times New Roman" w:hAnsi="Times New Roman" w:cs="Times New Roman"/>
                <w:sz w:val="24"/>
                <w:szCs w:val="24"/>
              </w:rPr>
            </w:rPrChange>
          </w:rPr>
          <w:delText>over time (weekly)</w:delText>
        </w:r>
      </w:del>
      <w:del w:id="1451" w:author="nayeem hasan" w:date="2020-08-19T04:07:00Z">
        <w:r w:rsidRPr="007C2DDC" w:rsidDel="00372634">
          <w:rPr>
            <w:rFonts w:ascii="Times New Roman" w:hAnsi="Times New Roman" w:cs="Times New Roman"/>
            <w:color w:val="000000" w:themeColor="text1"/>
            <w:sz w:val="24"/>
            <w:szCs w:val="24"/>
            <w:rPrChange w:id="1452" w:author="nayeem hasan" w:date="2020-08-19T04:23:00Z">
              <w:rPr>
                <w:rFonts w:ascii="Times New Roman" w:hAnsi="Times New Roman" w:cs="Times New Roman"/>
                <w:sz w:val="24"/>
                <w:szCs w:val="24"/>
              </w:rPr>
            </w:rPrChange>
          </w:rPr>
          <w:delText xml:space="preserve"> </w:delText>
        </w:r>
      </w:del>
      <w:del w:id="1453" w:author="nayeem hasan" w:date="2020-08-19T04:08:00Z">
        <w:r w:rsidR="00A770A7" w:rsidRPr="007C2DDC" w:rsidDel="00372634">
          <w:rPr>
            <w:rFonts w:ascii="Times New Roman" w:hAnsi="Times New Roman" w:cs="Times New Roman"/>
            <w:color w:val="000000" w:themeColor="text1"/>
            <w:sz w:val="24"/>
            <w:szCs w:val="24"/>
            <w:rPrChange w:id="1454" w:author="nayeem hasan" w:date="2020-08-19T04:23:00Z">
              <w:rPr>
                <w:rFonts w:ascii="Times New Roman" w:hAnsi="Times New Roman" w:cs="Times New Roman"/>
                <w:sz w:val="24"/>
                <w:szCs w:val="24"/>
              </w:rPr>
            </w:rPrChange>
          </w:rPr>
          <w:delText xml:space="preserve">. </w:delText>
        </w:r>
      </w:del>
      <w:moveFromRangeStart w:id="1455" w:author="nayeem hasan" w:date="2020-08-19T04:07:00Z" w:name="move48702476"/>
      <w:moveFrom w:id="1456" w:author="nayeem hasan" w:date="2020-08-19T04:07:00Z">
        <w:del w:id="1457" w:author="nayeem hasan" w:date="2020-08-19T04:08:00Z">
          <w:r w:rsidR="00A770A7" w:rsidRPr="007C2DDC" w:rsidDel="00372634">
            <w:rPr>
              <w:rFonts w:ascii="Times New Roman" w:hAnsi="Times New Roman" w:cs="Times New Roman"/>
              <w:color w:val="000000" w:themeColor="text1"/>
              <w:sz w:val="24"/>
              <w:szCs w:val="24"/>
              <w:rPrChange w:id="1458" w:author="nayeem hasan" w:date="2020-08-19T04:23:00Z">
                <w:rPr>
                  <w:rFonts w:ascii="Times New Roman" w:hAnsi="Times New Roman" w:cs="Times New Roman"/>
                  <w:sz w:val="24"/>
                  <w:szCs w:val="24"/>
                </w:rPr>
              </w:rPrChange>
            </w:rPr>
            <w:delText>The Figure shows</w:delText>
          </w:r>
          <w:r w:rsidR="007E19B0" w:rsidRPr="007C2DDC" w:rsidDel="00372634">
            <w:rPr>
              <w:rFonts w:ascii="Times New Roman" w:hAnsi="Times New Roman" w:cs="Times New Roman"/>
              <w:color w:val="000000" w:themeColor="text1"/>
              <w:sz w:val="24"/>
              <w:szCs w:val="24"/>
              <w:rPrChange w:id="1459" w:author="nayeem hasan" w:date="2020-08-19T04:23:00Z">
                <w:rPr>
                  <w:rFonts w:ascii="Times New Roman" w:hAnsi="Times New Roman" w:cs="Times New Roman"/>
                  <w:sz w:val="24"/>
                  <w:szCs w:val="24"/>
                </w:rPr>
              </w:rPrChange>
            </w:rPr>
            <w:delText xml:space="preserve"> (with arrow sign)</w:delText>
          </w:r>
          <w:r w:rsidR="00A770A7" w:rsidRPr="007C2DDC" w:rsidDel="00372634">
            <w:rPr>
              <w:rFonts w:ascii="Times New Roman" w:hAnsi="Times New Roman" w:cs="Times New Roman"/>
              <w:color w:val="000000" w:themeColor="text1"/>
              <w:sz w:val="24"/>
              <w:szCs w:val="24"/>
              <w:rPrChange w:id="1460" w:author="nayeem hasan" w:date="2020-08-19T04:23:00Z">
                <w:rPr>
                  <w:rFonts w:ascii="Times New Roman" w:hAnsi="Times New Roman" w:cs="Times New Roman"/>
                  <w:sz w:val="24"/>
                  <w:szCs w:val="24"/>
                </w:rPr>
              </w:rPrChange>
            </w:rPr>
            <w:delText xml:space="preserve"> that after 17 </w:delText>
          </w:r>
          <w:r w:rsidR="00545CE4" w:rsidRPr="007C2DDC" w:rsidDel="00372634">
            <w:rPr>
              <w:rFonts w:ascii="Times New Roman" w:hAnsi="Times New Roman" w:cs="Times New Roman"/>
              <w:color w:val="000000" w:themeColor="text1"/>
              <w:sz w:val="24"/>
              <w:szCs w:val="24"/>
              <w:rPrChange w:id="1461" w:author="nayeem hasan" w:date="2020-08-19T04:23:00Z">
                <w:rPr>
                  <w:rFonts w:ascii="Times New Roman" w:hAnsi="Times New Roman" w:cs="Times New Roman"/>
                  <w:sz w:val="24"/>
                  <w:szCs w:val="24"/>
                </w:rPr>
              </w:rPrChange>
            </w:rPr>
            <w:delText xml:space="preserve">epidemiological </w:delText>
          </w:r>
          <w:r w:rsidR="00A770A7" w:rsidRPr="007C2DDC" w:rsidDel="00372634">
            <w:rPr>
              <w:rFonts w:ascii="Times New Roman" w:hAnsi="Times New Roman" w:cs="Times New Roman"/>
              <w:color w:val="000000" w:themeColor="text1"/>
              <w:sz w:val="24"/>
              <w:szCs w:val="24"/>
              <w:rPrChange w:id="1462" w:author="nayeem hasan" w:date="2020-08-19T04:23:00Z">
                <w:rPr>
                  <w:rFonts w:ascii="Times New Roman" w:hAnsi="Times New Roman" w:cs="Times New Roman"/>
                  <w:sz w:val="24"/>
                  <w:szCs w:val="24"/>
                </w:rPr>
              </w:rPrChange>
            </w:rPr>
            <w:delText xml:space="preserve">weeks, the </w:delText>
          </w:r>
          <w:r w:rsidR="00106792" w:rsidRPr="007C2DDC" w:rsidDel="00372634">
            <w:rPr>
              <w:rFonts w:ascii="Times New Roman" w:hAnsi="Times New Roman" w:cs="Times New Roman"/>
              <w:color w:val="000000" w:themeColor="text1"/>
              <w:sz w:val="24"/>
              <w:szCs w:val="24"/>
              <w:rPrChange w:id="1463" w:author="nayeem hasan" w:date="2020-08-19T04:23:00Z">
                <w:rPr>
                  <w:rFonts w:ascii="Times New Roman" w:hAnsi="Times New Roman" w:cs="Times New Roman"/>
                  <w:sz w:val="24"/>
                  <w:szCs w:val="24"/>
                </w:rPr>
              </w:rPrChange>
            </w:rPr>
            <w:delText xml:space="preserve">fatality rate </w:delText>
          </w:r>
          <w:r w:rsidR="00C279C6" w:rsidRPr="007C2DDC" w:rsidDel="00372634">
            <w:rPr>
              <w:rFonts w:ascii="Times New Roman" w:hAnsi="Times New Roman" w:cs="Times New Roman"/>
              <w:color w:val="000000" w:themeColor="text1"/>
              <w:sz w:val="24"/>
              <w:szCs w:val="24"/>
              <w:rPrChange w:id="1464" w:author="nayeem hasan" w:date="2020-08-19T04:23:00Z">
                <w:rPr>
                  <w:rFonts w:ascii="Times New Roman" w:hAnsi="Times New Roman" w:cs="Times New Roman"/>
                  <w:sz w:val="24"/>
                  <w:szCs w:val="24"/>
                </w:rPr>
              </w:rPrChange>
            </w:rPr>
            <w:delText xml:space="preserve">was </w:delText>
          </w:r>
          <w:r w:rsidR="00EC16C8" w:rsidRPr="007C2DDC" w:rsidDel="00372634">
            <w:rPr>
              <w:rFonts w:ascii="Times New Roman" w:hAnsi="Times New Roman" w:cs="Times New Roman"/>
              <w:color w:val="000000" w:themeColor="text1"/>
              <w:sz w:val="24"/>
              <w:szCs w:val="24"/>
              <w:rPrChange w:id="1465" w:author="nayeem hasan" w:date="2020-08-19T04:23:00Z">
                <w:rPr>
                  <w:rFonts w:ascii="Times New Roman" w:hAnsi="Times New Roman" w:cs="Times New Roman"/>
                  <w:sz w:val="24"/>
                  <w:szCs w:val="24"/>
                </w:rPr>
              </w:rPrChange>
            </w:rPr>
            <w:delText>gradually decreasing.</w:delText>
          </w:r>
        </w:del>
      </w:moveFrom>
      <w:moveFromRangeEnd w:id="1455"/>
    </w:p>
    <w:p w14:paraId="711D0A6D" w14:textId="0F24E10B" w:rsidR="00C027B7" w:rsidRPr="007C2DDC" w:rsidDel="007537BE" w:rsidRDefault="00C027B7">
      <w:pPr>
        <w:tabs>
          <w:tab w:val="left" w:pos="1200"/>
        </w:tabs>
        <w:spacing w:after="0" w:line="480" w:lineRule="auto"/>
        <w:jc w:val="both"/>
        <w:rPr>
          <w:del w:id="1466" w:author="nayeem hasan" w:date="2020-08-19T03:51:00Z"/>
          <w:rFonts w:ascii="Times New Roman" w:hAnsi="Times New Roman" w:cs="Times New Roman"/>
          <w:bCs/>
          <w:color w:val="000000" w:themeColor="text1"/>
          <w:sz w:val="24"/>
          <w:szCs w:val="24"/>
          <w:rPrChange w:id="1467" w:author="nayeem hasan" w:date="2020-08-19T04:23:00Z">
            <w:rPr>
              <w:del w:id="1468" w:author="nayeem hasan" w:date="2020-08-19T03:51:00Z"/>
              <w:rFonts w:ascii="Times New Roman" w:hAnsi="Times New Roman" w:cs="Times New Roman"/>
              <w:bCs/>
              <w:sz w:val="24"/>
              <w:szCs w:val="24"/>
            </w:rPr>
          </w:rPrChange>
        </w:rPr>
      </w:pPr>
      <w:del w:id="1469" w:author="nayeem hasan" w:date="2020-08-19T03:51:00Z">
        <w:r w:rsidRPr="007C2DDC" w:rsidDel="007537BE">
          <w:rPr>
            <w:rFonts w:ascii="Times New Roman" w:hAnsi="Times New Roman" w:cs="Times New Roman"/>
            <w:bCs/>
            <w:color w:val="000000" w:themeColor="text1"/>
            <w:sz w:val="24"/>
            <w:szCs w:val="24"/>
            <w:rPrChange w:id="1470" w:author="nayeem hasan" w:date="2020-08-19T04:23:00Z">
              <w:rPr>
                <w:rFonts w:ascii="Times New Roman" w:hAnsi="Times New Roman" w:cs="Times New Roman"/>
                <w:bCs/>
                <w:sz w:val="24"/>
                <w:szCs w:val="24"/>
              </w:rPr>
            </w:rPrChange>
          </w:rPr>
          <w:delText>[Figure 2 here]</w:delText>
        </w:r>
      </w:del>
    </w:p>
    <w:p w14:paraId="5E3BF025" w14:textId="52A2F43C" w:rsidR="007F3C87" w:rsidRPr="007C2DDC" w:rsidRDefault="009C3632">
      <w:pPr>
        <w:tabs>
          <w:tab w:val="left" w:pos="1200"/>
        </w:tabs>
        <w:spacing w:after="0" w:line="480" w:lineRule="auto"/>
        <w:jc w:val="both"/>
        <w:rPr>
          <w:rFonts w:ascii="Times New Roman" w:hAnsi="Times New Roman" w:cs="Times New Roman"/>
          <w:bCs/>
          <w:color w:val="000000" w:themeColor="text1"/>
          <w:sz w:val="24"/>
          <w:szCs w:val="24"/>
          <w:rPrChange w:id="1471" w:author="nayeem hasan" w:date="2020-08-19T04:23:00Z">
            <w:rPr>
              <w:rFonts w:ascii="Times New Roman" w:hAnsi="Times New Roman" w:cs="Times New Roman"/>
              <w:bCs/>
              <w:sz w:val="24"/>
              <w:szCs w:val="24"/>
            </w:rPr>
          </w:rPrChange>
        </w:rPr>
      </w:pPr>
      <w:del w:id="1472" w:author="nayeem hasan" w:date="2020-08-19T04:08:00Z">
        <w:r w:rsidRPr="007C2DDC" w:rsidDel="00372634">
          <w:rPr>
            <w:rFonts w:ascii="Times New Roman" w:hAnsi="Times New Roman" w:cs="Times New Roman"/>
            <w:bCs/>
            <w:color w:val="000000" w:themeColor="text1"/>
            <w:sz w:val="24"/>
            <w:szCs w:val="24"/>
            <w:rPrChange w:id="1473" w:author="nayeem hasan" w:date="2020-08-19T04:23:00Z">
              <w:rPr>
                <w:rFonts w:ascii="Times New Roman" w:hAnsi="Times New Roman" w:cs="Times New Roman"/>
                <w:bCs/>
                <w:sz w:val="24"/>
                <w:szCs w:val="24"/>
              </w:rPr>
            </w:rPrChange>
          </w:rPr>
          <w:delText xml:space="preserve">Figure </w:delText>
        </w:r>
        <w:r w:rsidR="00B707FE" w:rsidRPr="007C2DDC" w:rsidDel="00372634">
          <w:rPr>
            <w:rFonts w:ascii="Times New Roman" w:hAnsi="Times New Roman" w:cs="Times New Roman"/>
            <w:bCs/>
            <w:color w:val="000000" w:themeColor="text1"/>
            <w:sz w:val="24"/>
            <w:szCs w:val="24"/>
            <w:rPrChange w:id="1474" w:author="nayeem hasan" w:date="2020-08-19T04:23:00Z">
              <w:rPr>
                <w:rFonts w:ascii="Times New Roman" w:hAnsi="Times New Roman" w:cs="Times New Roman"/>
                <w:bCs/>
                <w:sz w:val="24"/>
                <w:szCs w:val="24"/>
              </w:rPr>
            </w:rPrChange>
          </w:rPr>
          <w:delText>3</w:delText>
        </w:r>
        <w:r w:rsidRPr="007C2DDC" w:rsidDel="00372634">
          <w:rPr>
            <w:rFonts w:ascii="Times New Roman" w:hAnsi="Times New Roman" w:cs="Times New Roman"/>
            <w:bCs/>
            <w:color w:val="000000" w:themeColor="text1"/>
            <w:sz w:val="24"/>
            <w:szCs w:val="24"/>
            <w:rPrChange w:id="1475" w:author="nayeem hasan" w:date="2020-08-19T04:23:00Z">
              <w:rPr>
                <w:rFonts w:ascii="Times New Roman" w:hAnsi="Times New Roman" w:cs="Times New Roman"/>
                <w:bCs/>
                <w:sz w:val="24"/>
                <w:szCs w:val="24"/>
              </w:rPr>
            </w:rPrChange>
          </w:rPr>
          <w:delText xml:space="preserve"> shows the </w:delText>
        </w:r>
        <w:r w:rsidR="009A67A0" w:rsidRPr="007C2DDC" w:rsidDel="00372634">
          <w:rPr>
            <w:rFonts w:ascii="Times New Roman" w:hAnsi="Times New Roman" w:cs="Times New Roman"/>
            <w:bCs/>
            <w:color w:val="000000" w:themeColor="text1"/>
            <w:sz w:val="24"/>
            <w:szCs w:val="24"/>
            <w:rPrChange w:id="1476" w:author="nayeem hasan" w:date="2020-08-19T04:23:00Z">
              <w:rPr>
                <w:rFonts w:ascii="Times New Roman" w:hAnsi="Times New Roman" w:cs="Times New Roman"/>
                <w:bCs/>
                <w:sz w:val="24"/>
                <w:szCs w:val="24"/>
              </w:rPr>
            </w:rPrChange>
          </w:rPr>
          <w:delText>variation of</w:delText>
        </w:r>
        <w:r w:rsidRPr="007C2DDC" w:rsidDel="00372634">
          <w:rPr>
            <w:rFonts w:ascii="Times New Roman" w:hAnsi="Times New Roman" w:cs="Times New Roman"/>
            <w:bCs/>
            <w:color w:val="000000" w:themeColor="text1"/>
            <w:sz w:val="24"/>
            <w:szCs w:val="24"/>
            <w:rPrChange w:id="1477" w:author="nayeem hasan" w:date="2020-08-19T04:23:00Z">
              <w:rPr>
                <w:rFonts w:ascii="Times New Roman" w:hAnsi="Times New Roman" w:cs="Times New Roman"/>
                <w:bCs/>
                <w:sz w:val="24"/>
                <w:szCs w:val="24"/>
              </w:rPr>
            </w:rPrChange>
          </w:rPr>
          <w:delText xml:space="preserve"> CFR over</w:delText>
        </w:r>
        <w:r w:rsidR="006500F4" w:rsidRPr="007C2DDC" w:rsidDel="00372634">
          <w:rPr>
            <w:rFonts w:ascii="Times New Roman" w:hAnsi="Times New Roman" w:cs="Times New Roman"/>
            <w:bCs/>
            <w:color w:val="000000" w:themeColor="text1"/>
            <w:sz w:val="24"/>
            <w:szCs w:val="24"/>
            <w:rPrChange w:id="1478" w:author="nayeem hasan" w:date="2020-08-19T04:23:00Z">
              <w:rPr>
                <w:rFonts w:ascii="Times New Roman" w:hAnsi="Times New Roman" w:cs="Times New Roman"/>
                <w:bCs/>
                <w:sz w:val="24"/>
                <w:szCs w:val="24"/>
              </w:rPr>
            </w:rPrChange>
          </w:rPr>
          <w:delText xml:space="preserve"> </w:delText>
        </w:r>
        <w:r w:rsidRPr="007C2DDC" w:rsidDel="00372634">
          <w:rPr>
            <w:rFonts w:ascii="Times New Roman" w:hAnsi="Times New Roman" w:cs="Times New Roman"/>
            <w:bCs/>
            <w:color w:val="000000" w:themeColor="text1"/>
            <w:sz w:val="24"/>
            <w:szCs w:val="24"/>
            <w:rPrChange w:id="1479" w:author="nayeem hasan" w:date="2020-08-19T04:23:00Z">
              <w:rPr>
                <w:rFonts w:ascii="Times New Roman" w:hAnsi="Times New Roman" w:cs="Times New Roman"/>
                <w:bCs/>
                <w:sz w:val="24"/>
                <w:szCs w:val="24"/>
              </w:rPr>
            </w:rPrChange>
          </w:rPr>
          <w:delText xml:space="preserve">time </w:delText>
        </w:r>
        <w:r w:rsidR="009A67A0" w:rsidRPr="007C2DDC" w:rsidDel="00372634">
          <w:rPr>
            <w:rFonts w:ascii="Times New Roman" w:hAnsi="Times New Roman" w:cs="Times New Roman"/>
            <w:bCs/>
            <w:color w:val="000000" w:themeColor="text1"/>
            <w:sz w:val="24"/>
            <w:szCs w:val="24"/>
            <w:rPrChange w:id="1480" w:author="nayeem hasan" w:date="2020-08-19T04:23:00Z">
              <w:rPr>
                <w:rFonts w:ascii="Times New Roman" w:hAnsi="Times New Roman" w:cs="Times New Roman"/>
                <w:bCs/>
                <w:sz w:val="24"/>
                <w:szCs w:val="24"/>
              </w:rPr>
            </w:rPrChange>
          </w:rPr>
          <w:delText>by</w:delText>
        </w:r>
        <w:r w:rsidRPr="007C2DDC" w:rsidDel="00372634">
          <w:rPr>
            <w:rFonts w:ascii="Times New Roman" w:hAnsi="Times New Roman" w:cs="Times New Roman"/>
            <w:bCs/>
            <w:color w:val="000000" w:themeColor="text1"/>
            <w:sz w:val="24"/>
            <w:szCs w:val="24"/>
            <w:rPrChange w:id="1481" w:author="nayeem hasan" w:date="2020-08-19T04:23:00Z">
              <w:rPr>
                <w:rFonts w:ascii="Times New Roman" w:hAnsi="Times New Roman" w:cs="Times New Roman"/>
                <w:bCs/>
                <w:sz w:val="24"/>
                <w:szCs w:val="24"/>
              </w:rPr>
            </w:rPrChange>
          </w:rPr>
          <w:delText xml:space="preserve"> </w:delText>
        </w:r>
      </w:del>
      <w:r w:rsidRPr="007C2DDC">
        <w:rPr>
          <w:rFonts w:ascii="Times New Roman" w:hAnsi="Times New Roman" w:cs="Times New Roman"/>
          <w:bCs/>
          <w:color w:val="000000" w:themeColor="text1"/>
          <w:sz w:val="24"/>
          <w:szCs w:val="24"/>
          <w:rPrChange w:id="1482" w:author="nayeem hasan" w:date="2020-08-19T04:23:00Z">
            <w:rPr>
              <w:rFonts w:ascii="Times New Roman" w:hAnsi="Times New Roman" w:cs="Times New Roman"/>
              <w:bCs/>
              <w:sz w:val="24"/>
              <w:szCs w:val="24"/>
            </w:rPr>
          </w:rPrChange>
        </w:rPr>
        <w:t xml:space="preserve">WHO region </w:t>
      </w:r>
      <w:del w:id="1483" w:author="nayeem hasan" w:date="2020-08-19T04:08:00Z">
        <w:r w:rsidR="00A52BE6" w:rsidRPr="007C2DDC" w:rsidDel="00372634">
          <w:rPr>
            <w:rFonts w:ascii="Times New Roman" w:hAnsi="Times New Roman" w:cs="Times New Roman"/>
            <w:bCs/>
            <w:color w:val="000000" w:themeColor="text1"/>
            <w:sz w:val="24"/>
            <w:szCs w:val="24"/>
            <w:rPrChange w:id="1484" w:author="nayeem hasan" w:date="2020-08-19T04:23:00Z">
              <w:rPr>
                <w:rFonts w:ascii="Times New Roman" w:hAnsi="Times New Roman" w:cs="Times New Roman"/>
                <w:bCs/>
                <w:sz w:val="24"/>
                <w:szCs w:val="24"/>
              </w:rPr>
            </w:rPrChange>
          </w:rPr>
          <w:delText>including world</w:delText>
        </w:r>
        <w:r w:rsidR="004C373A" w:rsidRPr="007C2DDC" w:rsidDel="00372634">
          <w:rPr>
            <w:rFonts w:ascii="Times New Roman" w:hAnsi="Times New Roman" w:cs="Times New Roman"/>
            <w:bCs/>
            <w:color w:val="000000" w:themeColor="text1"/>
            <w:sz w:val="24"/>
            <w:szCs w:val="24"/>
            <w:rPrChange w:id="1485" w:author="nayeem hasan" w:date="2020-08-19T04:23:00Z">
              <w:rPr>
                <w:rFonts w:ascii="Times New Roman" w:hAnsi="Times New Roman" w:cs="Times New Roman"/>
                <w:bCs/>
                <w:sz w:val="24"/>
                <w:szCs w:val="24"/>
              </w:rPr>
            </w:rPrChange>
          </w:rPr>
          <w:delText xml:space="preserve"> CFR</w:delText>
        </w:r>
      </w:del>
      <w:ins w:id="1486" w:author="nayeem hasan" w:date="2020-08-19T04:08:00Z">
        <w:r w:rsidR="00372634" w:rsidRPr="007C2DDC">
          <w:rPr>
            <w:rFonts w:ascii="Times New Roman" w:hAnsi="Times New Roman" w:cs="Times New Roman"/>
            <w:bCs/>
            <w:color w:val="000000" w:themeColor="text1"/>
            <w:sz w:val="24"/>
            <w:szCs w:val="24"/>
            <w:rPrChange w:id="1487" w:author="nayeem hasan" w:date="2020-08-19T04:23:00Z">
              <w:rPr>
                <w:rFonts w:ascii="Times New Roman" w:hAnsi="Times New Roman" w:cs="Times New Roman"/>
                <w:bCs/>
                <w:sz w:val="24"/>
                <w:szCs w:val="24"/>
              </w:rPr>
            </w:rPrChange>
          </w:rPr>
          <w:t>overtime</w:t>
        </w:r>
      </w:ins>
      <w:r w:rsidR="00D03324" w:rsidRPr="007C2DDC">
        <w:rPr>
          <w:rFonts w:ascii="Times New Roman" w:hAnsi="Times New Roman" w:cs="Times New Roman"/>
          <w:bCs/>
          <w:color w:val="000000" w:themeColor="text1"/>
          <w:sz w:val="24"/>
          <w:szCs w:val="24"/>
          <w:rPrChange w:id="1488" w:author="nayeem hasan" w:date="2020-08-19T04:23:00Z">
            <w:rPr>
              <w:rFonts w:ascii="Times New Roman" w:hAnsi="Times New Roman" w:cs="Times New Roman"/>
              <w:bCs/>
              <w:sz w:val="24"/>
              <w:szCs w:val="24"/>
            </w:rPr>
          </w:rPrChange>
        </w:rPr>
        <w:t xml:space="preserve">. </w:t>
      </w:r>
      <w:r w:rsidRPr="007C2DDC">
        <w:rPr>
          <w:rFonts w:ascii="Times New Roman" w:hAnsi="Times New Roman" w:cs="Times New Roman"/>
          <w:bCs/>
          <w:color w:val="000000" w:themeColor="text1"/>
          <w:sz w:val="24"/>
          <w:szCs w:val="24"/>
          <w:rPrChange w:id="1489" w:author="nayeem hasan" w:date="2020-08-19T04:23:00Z">
            <w:rPr>
              <w:rFonts w:ascii="Times New Roman" w:hAnsi="Times New Roman" w:cs="Times New Roman"/>
              <w:bCs/>
              <w:sz w:val="24"/>
              <w:szCs w:val="24"/>
            </w:rPr>
          </w:rPrChange>
        </w:rPr>
        <w:t xml:space="preserve">This data </w:t>
      </w:r>
      <w:r w:rsidR="00072661" w:rsidRPr="007C2DDC">
        <w:rPr>
          <w:rFonts w:ascii="Times New Roman" w:hAnsi="Times New Roman" w:cs="Times New Roman"/>
          <w:bCs/>
          <w:color w:val="000000" w:themeColor="text1"/>
          <w:sz w:val="24"/>
          <w:szCs w:val="24"/>
          <w:rPrChange w:id="1490" w:author="nayeem hasan" w:date="2020-08-19T04:23:00Z">
            <w:rPr>
              <w:rFonts w:ascii="Times New Roman" w:hAnsi="Times New Roman" w:cs="Times New Roman"/>
              <w:bCs/>
              <w:sz w:val="24"/>
              <w:szCs w:val="24"/>
            </w:rPr>
          </w:rPrChange>
        </w:rPr>
        <w:t xml:space="preserve">show that except EURO region, there is no unique trend before </w:t>
      </w:r>
      <w:r w:rsidR="00E246E8" w:rsidRPr="007C2DDC">
        <w:rPr>
          <w:rFonts w:ascii="Times New Roman" w:hAnsi="Times New Roman" w:cs="Times New Roman"/>
          <w:bCs/>
          <w:color w:val="000000" w:themeColor="text1"/>
          <w:sz w:val="24"/>
          <w:szCs w:val="24"/>
          <w:rPrChange w:id="1491" w:author="nayeem hasan" w:date="2020-08-19T04:23:00Z">
            <w:rPr>
              <w:rFonts w:ascii="Times New Roman" w:hAnsi="Times New Roman" w:cs="Times New Roman"/>
              <w:bCs/>
              <w:sz w:val="24"/>
              <w:szCs w:val="24"/>
            </w:rPr>
          </w:rPrChange>
        </w:rPr>
        <w:t>17</w:t>
      </w:r>
      <w:r w:rsidR="00072661" w:rsidRPr="007C2DDC">
        <w:rPr>
          <w:rFonts w:ascii="Times New Roman" w:hAnsi="Times New Roman" w:cs="Times New Roman"/>
          <w:bCs/>
          <w:color w:val="000000" w:themeColor="text1"/>
          <w:sz w:val="24"/>
          <w:szCs w:val="24"/>
          <w:rPrChange w:id="1492" w:author="nayeem hasan" w:date="2020-08-19T04:23:00Z">
            <w:rPr>
              <w:rFonts w:ascii="Times New Roman" w:hAnsi="Times New Roman" w:cs="Times New Roman"/>
              <w:bCs/>
              <w:sz w:val="24"/>
              <w:szCs w:val="24"/>
            </w:rPr>
          </w:rPrChange>
        </w:rPr>
        <w:t xml:space="preserve"> weeks</w:t>
      </w:r>
      <w:r w:rsidR="00E246E8" w:rsidRPr="007C2DDC">
        <w:rPr>
          <w:rFonts w:ascii="Times New Roman" w:hAnsi="Times New Roman" w:cs="Times New Roman"/>
          <w:bCs/>
          <w:color w:val="000000" w:themeColor="text1"/>
          <w:sz w:val="24"/>
          <w:szCs w:val="24"/>
          <w:rPrChange w:id="1493" w:author="nayeem hasan" w:date="2020-08-19T04:23:00Z">
            <w:rPr>
              <w:rFonts w:ascii="Times New Roman" w:hAnsi="Times New Roman" w:cs="Times New Roman"/>
              <w:bCs/>
              <w:sz w:val="24"/>
              <w:szCs w:val="24"/>
            </w:rPr>
          </w:rPrChange>
        </w:rPr>
        <w:t xml:space="preserve"> and after that almost all regions the CFR were gradually decreasing. </w:t>
      </w:r>
      <w:ins w:id="1494" w:author="nayeem hasan" w:date="2020-08-19T04:07:00Z">
        <w:r w:rsidR="00372634" w:rsidRPr="007C2DDC">
          <w:rPr>
            <w:rFonts w:ascii="Times New Roman" w:hAnsi="Times New Roman" w:cs="Times New Roman"/>
            <w:color w:val="000000" w:themeColor="text1"/>
            <w:sz w:val="24"/>
            <w:szCs w:val="24"/>
            <w:rPrChange w:id="1495" w:author="nayeem hasan" w:date="2020-08-19T04:23:00Z">
              <w:rPr>
                <w:rFonts w:ascii="Times New Roman" w:hAnsi="Times New Roman" w:cs="Times New Roman"/>
                <w:sz w:val="24"/>
                <w:szCs w:val="24"/>
              </w:rPr>
            </w:rPrChange>
          </w:rPr>
          <w:t xml:space="preserve"> </w:t>
        </w:r>
      </w:ins>
      <w:moveToRangeStart w:id="1496" w:author="nayeem hasan" w:date="2020-08-19T04:07:00Z" w:name="move48702476"/>
      <w:moveTo w:id="1497" w:author="nayeem hasan" w:date="2020-08-19T04:07:00Z">
        <w:r w:rsidR="00372634" w:rsidRPr="007C2DDC">
          <w:rPr>
            <w:rFonts w:ascii="Times New Roman" w:hAnsi="Times New Roman" w:cs="Times New Roman"/>
            <w:color w:val="000000" w:themeColor="text1"/>
            <w:sz w:val="24"/>
            <w:szCs w:val="24"/>
            <w:rPrChange w:id="1498" w:author="nayeem hasan" w:date="2020-08-19T04:23:00Z">
              <w:rPr>
                <w:rFonts w:ascii="Times New Roman" w:hAnsi="Times New Roman" w:cs="Times New Roman"/>
                <w:sz w:val="24"/>
                <w:szCs w:val="24"/>
              </w:rPr>
            </w:rPrChange>
          </w:rPr>
          <w:t>The Figure shows (with arrow sign) that after 17 epidemiological weeks, the fatality rate was gradually decreasing.</w:t>
        </w:r>
      </w:moveTo>
      <w:moveToRangeEnd w:id="1496"/>
      <w:ins w:id="1499" w:author="nayeem hasan" w:date="2020-08-19T04:07:00Z">
        <w:r w:rsidR="00372634" w:rsidRPr="007C2DDC">
          <w:rPr>
            <w:rFonts w:ascii="Times New Roman" w:hAnsi="Times New Roman" w:cs="Times New Roman"/>
            <w:color w:val="000000" w:themeColor="text1"/>
            <w:sz w:val="24"/>
            <w:szCs w:val="24"/>
            <w:rPrChange w:id="1500" w:author="nayeem hasan" w:date="2020-08-19T04:23:00Z">
              <w:rPr>
                <w:rFonts w:ascii="Times New Roman" w:hAnsi="Times New Roman" w:cs="Times New Roman"/>
                <w:sz w:val="24"/>
                <w:szCs w:val="24"/>
              </w:rPr>
            </w:rPrChange>
          </w:rPr>
          <w:t xml:space="preserve"> </w:t>
        </w:r>
      </w:ins>
      <w:r w:rsidR="00560755" w:rsidRPr="007C2DDC">
        <w:rPr>
          <w:rFonts w:ascii="Times New Roman" w:hAnsi="Times New Roman" w:cs="Times New Roman"/>
          <w:bCs/>
          <w:color w:val="000000" w:themeColor="text1"/>
          <w:sz w:val="24"/>
          <w:szCs w:val="24"/>
          <w:rPrChange w:id="1501" w:author="nayeem hasan" w:date="2020-08-19T04:23:00Z">
            <w:rPr>
              <w:rFonts w:ascii="Times New Roman" w:hAnsi="Times New Roman" w:cs="Times New Roman"/>
              <w:bCs/>
              <w:sz w:val="24"/>
              <w:szCs w:val="24"/>
            </w:rPr>
          </w:rPrChange>
        </w:rPr>
        <w:t>A s</w:t>
      </w:r>
      <w:r w:rsidR="00BE7C19" w:rsidRPr="007C2DDC">
        <w:rPr>
          <w:rFonts w:ascii="Times New Roman" w:hAnsi="Times New Roman" w:cs="Times New Roman"/>
          <w:bCs/>
          <w:color w:val="000000" w:themeColor="text1"/>
          <w:sz w:val="24"/>
          <w:szCs w:val="24"/>
          <w:rPrChange w:id="1502" w:author="nayeem hasan" w:date="2020-08-19T04:23:00Z">
            <w:rPr>
              <w:rFonts w:ascii="Times New Roman" w:hAnsi="Times New Roman" w:cs="Times New Roman"/>
              <w:bCs/>
              <w:sz w:val="24"/>
              <w:szCs w:val="24"/>
            </w:rPr>
          </w:rPrChange>
        </w:rPr>
        <w:t>imilar comparison was shown between EU countries and world CFR in Figure S2</w:t>
      </w:r>
      <w:r w:rsidR="0001456C" w:rsidRPr="007C2DDC">
        <w:rPr>
          <w:rFonts w:ascii="Times New Roman" w:hAnsi="Times New Roman" w:cs="Times New Roman"/>
          <w:bCs/>
          <w:color w:val="000000" w:themeColor="text1"/>
          <w:sz w:val="24"/>
          <w:szCs w:val="24"/>
          <w:rPrChange w:id="1503" w:author="nayeem hasan" w:date="2020-08-19T04:23:00Z">
            <w:rPr>
              <w:rFonts w:ascii="Times New Roman" w:hAnsi="Times New Roman" w:cs="Times New Roman"/>
              <w:bCs/>
              <w:sz w:val="24"/>
              <w:szCs w:val="24"/>
            </w:rPr>
          </w:rPrChange>
        </w:rPr>
        <w:t>.</w:t>
      </w:r>
    </w:p>
    <w:p w14:paraId="3CD3228A" w14:textId="20842A85" w:rsidR="00C027B7" w:rsidRPr="007C2DDC" w:rsidDel="00372634" w:rsidRDefault="00C027B7" w:rsidP="00F645FC">
      <w:pPr>
        <w:tabs>
          <w:tab w:val="left" w:pos="1200"/>
        </w:tabs>
        <w:spacing w:after="0" w:line="480" w:lineRule="auto"/>
        <w:jc w:val="both"/>
        <w:rPr>
          <w:del w:id="1504" w:author="nayeem hasan" w:date="2020-08-19T04:07:00Z"/>
          <w:rFonts w:ascii="Times New Roman" w:hAnsi="Times New Roman" w:cs="Times New Roman"/>
          <w:bCs/>
          <w:color w:val="000000" w:themeColor="text1"/>
          <w:sz w:val="24"/>
          <w:szCs w:val="24"/>
          <w:rPrChange w:id="1505" w:author="nayeem hasan" w:date="2020-08-19T04:23:00Z">
            <w:rPr>
              <w:del w:id="1506" w:author="nayeem hasan" w:date="2020-08-19T04:07:00Z"/>
              <w:rFonts w:ascii="Times New Roman" w:hAnsi="Times New Roman" w:cs="Times New Roman"/>
              <w:bCs/>
              <w:sz w:val="24"/>
              <w:szCs w:val="24"/>
            </w:rPr>
          </w:rPrChange>
        </w:rPr>
      </w:pPr>
      <w:del w:id="1507" w:author="nayeem hasan" w:date="2020-08-19T04:07:00Z">
        <w:r w:rsidRPr="007C2DDC" w:rsidDel="00372634">
          <w:rPr>
            <w:rFonts w:ascii="Times New Roman" w:hAnsi="Times New Roman" w:cs="Times New Roman"/>
            <w:bCs/>
            <w:color w:val="000000" w:themeColor="text1"/>
            <w:sz w:val="24"/>
            <w:szCs w:val="24"/>
            <w:rPrChange w:id="1508" w:author="nayeem hasan" w:date="2020-08-19T04:23:00Z">
              <w:rPr>
                <w:rFonts w:ascii="Times New Roman" w:hAnsi="Times New Roman" w:cs="Times New Roman"/>
                <w:bCs/>
                <w:sz w:val="24"/>
                <w:szCs w:val="24"/>
              </w:rPr>
            </w:rPrChange>
          </w:rPr>
          <w:delText>[Figure 3]</w:delText>
        </w:r>
      </w:del>
    </w:p>
    <w:p w14:paraId="1F32B0F9" w14:textId="6F9D4C75" w:rsidR="004F43BC" w:rsidRPr="007C2DDC" w:rsidRDefault="00457177" w:rsidP="00E9318B">
      <w:pPr>
        <w:tabs>
          <w:tab w:val="left" w:pos="1200"/>
        </w:tabs>
        <w:spacing w:after="0" w:line="480" w:lineRule="auto"/>
        <w:rPr>
          <w:ins w:id="1509" w:author="Haider, Najmul" w:date="2020-08-14T12:53:00Z"/>
          <w:rFonts w:ascii="Times New Roman" w:hAnsi="Times New Roman" w:cs="Times New Roman"/>
          <w:color w:val="000000" w:themeColor="text1"/>
          <w:sz w:val="24"/>
          <w:szCs w:val="24"/>
          <w:rPrChange w:id="1510" w:author="nayeem hasan" w:date="2020-08-19T04:23:00Z">
            <w:rPr>
              <w:ins w:id="1511" w:author="Haider, Najmul" w:date="2020-08-14T12:53:00Z"/>
              <w:rFonts w:ascii="Times New Roman" w:hAnsi="Times New Roman" w:cs="Times New Roman"/>
              <w:sz w:val="24"/>
              <w:szCs w:val="24"/>
            </w:rPr>
          </w:rPrChange>
        </w:rPr>
      </w:pPr>
      <w:ins w:id="1512" w:author="Haider, Najmul" w:date="2020-08-14T12:43:00Z">
        <w:r w:rsidRPr="007C2DDC">
          <w:rPr>
            <w:rFonts w:ascii="Times New Roman" w:hAnsi="Times New Roman" w:cs="Times New Roman"/>
            <w:color w:val="000000" w:themeColor="text1"/>
            <w:sz w:val="24"/>
            <w:szCs w:val="24"/>
            <w:rPrChange w:id="1513" w:author="nayeem hasan" w:date="2020-08-19T04:23:00Z">
              <w:rPr>
                <w:rFonts w:ascii="Times New Roman" w:hAnsi="Times New Roman" w:cs="Times New Roman"/>
                <w:sz w:val="24"/>
                <w:szCs w:val="24"/>
              </w:rPr>
            </w:rPrChange>
          </w:rPr>
          <w:t xml:space="preserve">In the regression model for the period before COVID-19 reached </w:t>
        </w:r>
        <w:proofErr w:type="spellStart"/>
        <w:proofErr w:type="gramStart"/>
        <w:r w:rsidRPr="007C2DDC">
          <w:rPr>
            <w:rFonts w:ascii="Times New Roman" w:hAnsi="Times New Roman" w:cs="Times New Roman"/>
            <w:color w:val="000000" w:themeColor="text1"/>
            <w:sz w:val="24"/>
            <w:szCs w:val="24"/>
            <w:rPrChange w:id="1514" w:author="nayeem hasan" w:date="2020-08-19T04:23:00Z">
              <w:rPr>
                <w:rFonts w:ascii="Times New Roman" w:hAnsi="Times New Roman" w:cs="Times New Roman"/>
                <w:sz w:val="24"/>
                <w:szCs w:val="24"/>
              </w:rPr>
            </w:rPrChange>
          </w:rPr>
          <w:t>it</w:t>
        </w:r>
      </w:ins>
      <w:ins w:id="1515" w:author="Haider, Najmul" w:date="2020-08-14T12:44:00Z">
        <w:r w:rsidRPr="007C2DDC">
          <w:rPr>
            <w:rFonts w:ascii="Times New Roman" w:hAnsi="Times New Roman" w:cs="Times New Roman"/>
            <w:color w:val="000000" w:themeColor="text1"/>
            <w:sz w:val="24"/>
            <w:szCs w:val="24"/>
            <w:rPrChange w:id="1516" w:author="nayeem hasan" w:date="2020-08-19T04:23:00Z">
              <w:rPr>
                <w:rFonts w:ascii="Times New Roman" w:hAnsi="Times New Roman" w:cs="Times New Roman"/>
                <w:sz w:val="24"/>
                <w:szCs w:val="24"/>
              </w:rPr>
            </w:rPrChange>
          </w:rPr>
          <w:t>’s</w:t>
        </w:r>
        <w:proofErr w:type="spellEnd"/>
        <w:proofErr w:type="gramEnd"/>
        <w:r w:rsidRPr="007C2DDC">
          <w:rPr>
            <w:rFonts w:ascii="Times New Roman" w:hAnsi="Times New Roman" w:cs="Times New Roman"/>
            <w:color w:val="000000" w:themeColor="text1"/>
            <w:sz w:val="24"/>
            <w:szCs w:val="24"/>
            <w:rPrChange w:id="1517" w:author="nayeem hasan" w:date="2020-08-19T04:23:00Z">
              <w:rPr>
                <w:rFonts w:ascii="Times New Roman" w:hAnsi="Times New Roman" w:cs="Times New Roman"/>
                <w:sz w:val="24"/>
                <w:szCs w:val="24"/>
              </w:rPr>
            </w:rPrChange>
          </w:rPr>
          <w:t xml:space="preserve"> peak (1-17</w:t>
        </w:r>
        <w:r w:rsidRPr="007C2DDC">
          <w:rPr>
            <w:rFonts w:ascii="Times New Roman" w:hAnsi="Times New Roman" w:cs="Times New Roman"/>
            <w:color w:val="000000" w:themeColor="text1"/>
            <w:sz w:val="24"/>
            <w:szCs w:val="24"/>
            <w:vertAlign w:val="superscript"/>
            <w:rPrChange w:id="1518" w:author="nayeem hasan" w:date="2020-08-19T04:23:00Z">
              <w:rPr>
                <w:rFonts w:ascii="Times New Roman" w:hAnsi="Times New Roman" w:cs="Times New Roman"/>
                <w:sz w:val="24"/>
                <w:szCs w:val="24"/>
                <w:vertAlign w:val="superscript"/>
              </w:rPr>
            </w:rPrChange>
          </w:rPr>
          <w:t>th</w:t>
        </w:r>
        <w:r w:rsidRPr="007C2DDC">
          <w:rPr>
            <w:rFonts w:ascii="Times New Roman" w:hAnsi="Times New Roman" w:cs="Times New Roman"/>
            <w:color w:val="000000" w:themeColor="text1"/>
            <w:sz w:val="24"/>
            <w:szCs w:val="24"/>
            <w:rPrChange w:id="1519" w:author="nayeem hasan" w:date="2020-08-19T04:23:00Z">
              <w:rPr>
                <w:rFonts w:ascii="Times New Roman" w:hAnsi="Times New Roman" w:cs="Times New Roman"/>
                <w:sz w:val="24"/>
                <w:szCs w:val="24"/>
              </w:rPr>
            </w:rPrChange>
          </w:rPr>
          <w:t xml:space="preserve"> week)</w:t>
        </w:r>
      </w:ins>
      <w:ins w:id="1520" w:author="Haider, Najmul" w:date="2020-08-14T12:47:00Z">
        <w:r w:rsidR="004F43BC" w:rsidRPr="007C2DDC">
          <w:rPr>
            <w:rFonts w:ascii="Times New Roman" w:hAnsi="Times New Roman" w:cs="Times New Roman"/>
            <w:color w:val="000000" w:themeColor="text1"/>
            <w:sz w:val="24"/>
            <w:szCs w:val="24"/>
            <w:rPrChange w:id="1521" w:author="nayeem hasan" w:date="2020-08-19T04:23:00Z">
              <w:rPr>
                <w:rFonts w:ascii="Times New Roman" w:hAnsi="Times New Roman" w:cs="Times New Roman"/>
                <w:sz w:val="24"/>
                <w:szCs w:val="24"/>
              </w:rPr>
            </w:rPrChange>
          </w:rPr>
          <w:t>, median</w:t>
        </w:r>
      </w:ins>
      <w:ins w:id="1522" w:author="Haider, Najmul" w:date="2020-08-14T12:44:00Z">
        <w:r w:rsidRPr="007C2DDC">
          <w:rPr>
            <w:rFonts w:ascii="Times New Roman" w:hAnsi="Times New Roman" w:cs="Times New Roman"/>
            <w:color w:val="000000" w:themeColor="text1"/>
            <w:sz w:val="24"/>
            <w:szCs w:val="24"/>
            <w:rPrChange w:id="1523" w:author="nayeem hasan" w:date="2020-08-19T04:23:00Z">
              <w:rPr>
                <w:rFonts w:ascii="Times New Roman" w:hAnsi="Times New Roman" w:cs="Times New Roman"/>
                <w:sz w:val="24"/>
                <w:szCs w:val="24"/>
              </w:rPr>
            </w:rPrChange>
          </w:rPr>
          <w:t xml:space="preserve"> age of the population of the country (IRR: 1.0</w:t>
        </w:r>
        <w:r w:rsidR="007652FF" w:rsidRPr="007C2DDC">
          <w:rPr>
            <w:rFonts w:ascii="Times New Roman" w:hAnsi="Times New Roman" w:cs="Times New Roman"/>
            <w:color w:val="000000" w:themeColor="text1"/>
            <w:sz w:val="24"/>
            <w:szCs w:val="24"/>
            <w:rPrChange w:id="1524" w:author="nayeem hasan" w:date="2020-08-19T04:23:00Z">
              <w:rPr>
                <w:rFonts w:ascii="Times New Roman" w:hAnsi="Times New Roman" w:cs="Times New Roman"/>
                <w:sz w:val="24"/>
                <w:szCs w:val="24"/>
              </w:rPr>
            </w:rPrChange>
          </w:rPr>
          <w:t xml:space="preserve">5, </w:t>
        </w:r>
        <w:r w:rsidRPr="007C2DDC">
          <w:rPr>
            <w:rFonts w:ascii="Times New Roman" w:hAnsi="Times New Roman" w:cs="Times New Roman"/>
            <w:color w:val="000000" w:themeColor="text1"/>
            <w:sz w:val="24"/>
            <w:szCs w:val="24"/>
            <w:rPrChange w:id="1525" w:author="nayeem hasan" w:date="2020-08-19T04:23:00Z">
              <w:rPr>
                <w:rFonts w:ascii="Times New Roman" w:hAnsi="Times New Roman" w:cs="Times New Roman"/>
                <w:sz w:val="24"/>
                <w:szCs w:val="24"/>
              </w:rPr>
            </w:rPrChange>
          </w:rPr>
          <w:t>95% CI: 1.02-1.07</w:t>
        </w:r>
      </w:ins>
      <w:ins w:id="1526" w:author="Haider, Najmul" w:date="2020-08-14T12:49:00Z">
        <w:r w:rsidR="000A02C6" w:rsidRPr="007C2DDC">
          <w:rPr>
            <w:rFonts w:ascii="Times New Roman" w:hAnsi="Times New Roman" w:cs="Times New Roman"/>
            <w:color w:val="000000" w:themeColor="text1"/>
            <w:sz w:val="24"/>
            <w:szCs w:val="24"/>
            <w:rPrChange w:id="1527" w:author="nayeem hasan" w:date="2020-08-19T04:23:00Z">
              <w:rPr>
                <w:rFonts w:ascii="Times New Roman" w:hAnsi="Times New Roman" w:cs="Times New Roman"/>
                <w:sz w:val="24"/>
                <w:szCs w:val="24"/>
              </w:rPr>
            </w:rPrChange>
          </w:rPr>
          <w:t>) and</w:t>
        </w:r>
      </w:ins>
      <w:ins w:id="1528" w:author="Haider, Najmul" w:date="2020-08-14T12:48:00Z">
        <w:r w:rsidR="000A02C6" w:rsidRPr="007C2DDC">
          <w:rPr>
            <w:rFonts w:ascii="Times New Roman" w:hAnsi="Times New Roman" w:cs="Times New Roman"/>
            <w:color w:val="000000" w:themeColor="text1"/>
            <w:sz w:val="24"/>
            <w:szCs w:val="24"/>
            <w:rPrChange w:id="1529" w:author="nayeem hasan" w:date="2020-08-19T04:23:00Z">
              <w:rPr>
                <w:rFonts w:ascii="Times New Roman" w:hAnsi="Times New Roman" w:cs="Times New Roman"/>
                <w:sz w:val="24"/>
                <w:szCs w:val="24"/>
              </w:rPr>
            </w:rPrChange>
          </w:rPr>
          <w:t xml:space="preserve"> population </w:t>
        </w:r>
      </w:ins>
      <w:ins w:id="1530" w:author="Haider, Najmul" w:date="2020-08-14T12:49:00Z">
        <w:r w:rsidR="000A02C6" w:rsidRPr="007C2DDC">
          <w:rPr>
            <w:rFonts w:ascii="Times New Roman" w:hAnsi="Times New Roman" w:cs="Times New Roman"/>
            <w:color w:val="000000" w:themeColor="text1"/>
            <w:sz w:val="24"/>
            <w:szCs w:val="24"/>
            <w:rPrChange w:id="1531" w:author="nayeem hasan" w:date="2020-08-19T04:23:00Z">
              <w:rPr>
                <w:rFonts w:ascii="Times New Roman" w:hAnsi="Times New Roman" w:cs="Times New Roman"/>
                <w:sz w:val="24"/>
                <w:szCs w:val="24"/>
              </w:rPr>
            </w:rPrChange>
          </w:rPr>
          <w:t>density</w:t>
        </w:r>
      </w:ins>
      <w:ins w:id="1532" w:author="Haider, Najmul" w:date="2020-08-14T12:48:00Z">
        <w:r w:rsidR="000A02C6" w:rsidRPr="007C2DDC">
          <w:rPr>
            <w:rFonts w:ascii="Times New Roman" w:hAnsi="Times New Roman" w:cs="Times New Roman"/>
            <w:color w:val="000000" w:themeColor="text1"/>
            <w:sz w:val="24"/>
            <w:szCs w:val="24"/>
            <w:rPrChange w:id="1533" w:author="nayeem hasan" w:date="2020-08-19T04:23:00Z">
              <w:rPr>
                <w:rFonts w:ascii="Times New Roman" w:hAnsi="Times New Roman" w:cs="Times New Roman"/>
                <w:sz w:val="24"/>
                <w:szCs w:val="24"/>
              </w:rPr>
            </w:rPrChange>
          </w:rPr>
          <w:t xml:space="preserve"> </w:t>
        </w:r>
      </w:ins>
      <w:ins w:id="1534" w:author="Haider, Najmul" w:date="2020-08-14T12:49:00Z">
        <w:r w:rsidR="000A02C6" w:rsidRPr="007C2DDC">
          <w:rPr>
            <w:rFonts w:ascii="Times New Roman" w:hAnsi="Times New Roman" w:cs="Times New Roman"/>
            <w:color w:val="000000" w:themeColor="text1"/>
            <w:sz w:val="24"/>
            <w:szCs w:val="24"/>
            <w:rPrChange w:id="1535" w:author="nayeem hasan" w:date="2020-08-19T04:23:00Z">
              <w:rPr>
                <w:rFonts w:ascii="Times New Roman" w:hAnsi="Times New Roman" w:cs="Times New Roman"/>
                <w:sz w:val="24"/>
                <w:szCs w:val="24"/>
              </w:rPr>
            </w:rPrChange>
          </w:rPr>
          <w:t xml:space="preserve">of the country </w:t>
        </w:r>
      </w:ins>
      <w:ins w:id="1536" w:author="Haider, Najmul" w:date="2020-08-14T12:48:00Z">
        <w:r w:rsidR="000A02C6" w:rsidRPr="007C2DDC">
          <w:rPr>
            <w:rFonts w:ascii="Times New Roman" w:hAnsi="Times New Roman" w:cs="Times New Roman"/>
            <w:color w:val="000000" w:themeColor="text1"/>
            <w:sz w:val="24"/>
            <w:szCs w:val="24"/>
            <w:rPrChange w:id="1537" w:author="nayeem hasan" w:date="2020-08-19T04:23:00Z">
              <w:rPr>
                <w:rFonts w:ascii="Times New Roman" w:hAnsi="Times New Roman" w:cs="Times New Roman"/>
                <w:sz w:val="24"/>
                <w:szCs w:val="24"/>
              </w:rPr>
            </w:rPrChange>
          </w:rPr>
          <w:t>(IRR, 95% CI:)</w:t>
        </w:r>
      </w:ins>
      <w:ins w:id="1538" w:author="Haider, Najmul" w:date="2020-08-14T12:49:00Z">
        <w:r w:rsidR="000A02C6" w:rsidRPr="007C2DDC">
          <w:rPr>
            <w:rFonts w:ascii="Times New Roman" w:hAnsi="Times New Roman" w:cs="Times New Roman"/>
            <w:color w:val="000000" w:themeColor="text1"/>
            <w:sz w:val="24"/>
            <w:szCs w:val="24"/>
            <w:rPrChange w:id="1539" w:author="nayeem hasan" w:date="2020-08-19T04:23:00Z">
              <w:rPr>
                <w:rFonts w:ascii="Times New Roman" w:hAnsi="Times New Roman" w:cs="Times New Roman"/>
                <w:sz w:val="24"/>
                <w:szCs w:val="24"/>
              </w:rPr>
            </w:rPrChange>
          </w:rPr>
          <w:t xml:space="preserve"> </w:t>
        </w:r>
      </w:ins>
      <w:ins w:id="1540" w:author="Haider, Najmul" w:date="2020-08-14T12:47:00Z">
        <w:r w:rsidR="004F43BC" w:rsidRPr="007C2DDC">
          <w:rPr>
            <w:rFonts w:ascii="Times New Roman" w:hAnsi="Times New Roman" w:cs="Times New Roman"/>
            <w:color w:val="000000" w:themeColor="text1"/>
            <w:sz w:val="24"/>
            <w:szCs w:val="24"/>
            <w:rPrChange w:id="1541" w:author="nayeem hasan" w:date="2020-08-19T04:23:00Z">
              <w:rPr>
                <w:rFonts w:ascii="Times New Roman" w:hAnsi="Times New Roman" w:cs="Times New Roman"/>
                <w:sz w:val="24"/>
                <w:szCs w:val="24"/>
              </w:rPr>
            </w:rPrChange>
          </w:rPr>
          <w:t xml:space="preserve">were positively associated. </w:t>
        </w:r>
        <w:r w:rsidR="000A02C6" w:rsidRPr="007C2DDC">
          <w:rPr>
            <w:rFonts w:ascii="Times New Roman" w:hAnsi="Times New Roman" w:cs="Times New Roman"/>
            <w:color w:val="000000" w:themeColor="text1"/>
            <w:sz w:val="24"/>
            <w:szCs w:val="24"/>
            <w:rPrChange w:id="1542" w:author="nayeem hasan" w:date="2020-08-19T04:23:00Z">
              <w:rPr>
                <w:rFonts w:ascii="Times New Roman" w:hAnsi="Times New Roman" w:cs="Times New Roman"/>
                <w:sz w:val="24"/>
                <w:szCs w:val="24"/>
              </w:rPr>
            </w:rPrChange>
          </w:rPr>
          <w:t>The other factors, including GDP</w:t>
        </w:r>
      </w:ins>
      <w:ins w:id="1543" w:author="Haider, Najmul" w:date="2020-08-14T12:49:00Z">
        <w:r w:rsidR="000A02C6" w:rsidRPr="007C2DDC">
          <w:rPr>
            <w:rFonts w:ascii="Times New Roman" w:hAnsi="Times New Roman" w:cs="Times New Roman"/>
            <w:color w:val="000000" w:themeColor="text1"/>
            <w:sz w:val="24"/>
            <w:szCs w:val="24"/>
            <w:rPrChange w:id="1544" w:author="nayeem hasan" w:date="2020-08-19T04:23:00Z">
              <w:rPr>
                <w:rFonts w:ascii="Times New Roman" w:hAnsi="Times New Roman" w:cs="Times New Roman"/>
                <w:sz w:val="24"/>
                <w:szCs w:val="24"/>
              </w:rPr>
            </w:rPrChange>
          </w:rPr>
          <w:t xml:space="preserve"> </w:t>
        </w:r>
      </w:ins>
      <w:ins w:id="1545" w:author="Haider, Najmul" w:date="2020-08-14T12:47:00Z">
        <w:r w:rsidR="000A02C6" w:rsidRPr="007C2DDC">
          <w:rPr>
            <w:rFonts w:ascii="Times New Roman" w:hAnsi="Times New Roman" w:cs="Times New Roman"/>
            <w:color w:val="000000" w:themeColor="text1"/>
            <w:sz w:val="24"/>
            <w:szCs w:val="24"/>
            <w:rPrChange w:id="1546" w:author="nayeem hasan" w:date="2020-08-19T04:23:00Z">
              <w:rPr>
                <w:rFonts w:ascii="Times New Roman" w:hAnsi="Times New Roman" w:cs="Times New Roman"/>
                <w:sz w:val="24"/>
                <w:szCs w:val="24"/>
              </w:rPr>
            </w:rPrChange>
          </w:rPr>
          <w:t>(IRR, 95% CI:)</w:t>
        </w:r>
      </w:ins>
      <w:ins w:id="1547" w:author="Haider, Najmul" w:date="2020-08-14T12:48:00Z">
        <w:r w:rsidR="000A02C6" w:rsidRPr="007C2DDC">
          <w:rPr>
            <w:rFonts w:ascii="Times New Roman" w:hAnsi="Times New Roman" w:cs="Times New Roman"/>
            <w:color w:val="000000" w:themeColor="text1"/>
            <w:sz w:val="24"/>
            <w:szCs w:val="24"/>
            <w:rPrChange w:id="1548" w:author="nayeem hasan" w:date="2020-08-19T04:23:00Z">
              <w:rPr>
                <w:rFonts w:ascii="Times New Roman" w:hAnsi="Times New Roman" w:cs="Times New Roman"/>
                <w:sz w:val="24"/>
                <w:szCs w:val="24"/>
              </w:rPr>
            </w:rPrChange>
          </w:rPr>
          <w:t>,</w:t>
        </w:r>
      </w:ins>
      <w:ins w:id="1549" w:author="Haider, Najmul" w:date="2020-08-14T12:49:00Z">
        <w:r w:rsidR="000A02C6" w:rsidRPr="007C2DDC">
          <w:rPr>
            <w:rFonts w:ascii="Times New Roman" w:hAnsi="Times New Roman" w:cs="Times New Roman"/>
            <w:color w:val="000000" w:themeColor="text1"/>
            <w:sz w:val="24"/>
            <w:szCs w:val="24"/>
            <w:rPrChange w:id="1550" w:author="nayeem hasan" w:date="2020-08-19T04:23:00Z">
              <w:rPr>
                <w:rFonts w:ascii="Times New Roman" w:hAnsi="Times New Roman" w:cs="Times New Roman"/>
                <w:sz w:val="24"/>
                <w:szCs w:val="24"/>
              </w:rPr>
            </w:rPrChange>
          </w:rPr>
          <w:t xml:space="preserve"> Latitude</w:t>
        </w:r>
      </w:ins>
      <w:ins w:id="1551" w:author="Haider, Najmul" w:date="2020-08-14T12:51:00Z">
        <w:r w:rsidR="000A02C6" w:rsidRPr="007C2DDC">
          <w:rPr>
            <w:rFonts w:ascii="Times New Roman" w:hAnsi="Times New Roman" w:cs="Times New Roman"/>
            <w:color w:val="000000" w:themeColor="text1"/>
            <w:sz w:val="24"/>
            <w:szCs w:val="24"/>
            <w:rPrChange w:id="1552" w:author="nayeem hasan" w:date="2020-08-19T04:23:00Z">
              <w:rPr>
                <w:rFonts w:ascii="Times New Roman" w:hAnsi="Times New Roman" w:cs="Times New Roman"/>
                <w:sz w:val="24"/>
                <w:szCs w:val="24"/>
              </w:rPr>
            </w:rPrChange>
          </w:rPr>
          <w:t xml:space="preserve"> (</w:t>
        </w:r>
        <w:r w:rsidR="00360B6A" w:rsidRPr="007C2DDC">
          <w:rPr>
            <w:rFonts w:ascii="Times New Roman" w:hAnsi="Times New Roman" w:cs="Times New Roman"/>
            <w:color w:val="000000" w:themeColor="text1"/>
            <w:sz w:val="24"/>
            <w:szCs w:val="24"/>
            <w:rPrChange w:id="1553" w:author="nayeem hasan" w:date="2020-08-19T04:23:00Z">
              <w:rPr>
                <w:rFonts w:ascii="Times New Roman" w:hAnsi="Times New Roman" w:cs="Times New Roman"/>
                <w:sz w:val="24"/>
                <w:szCs w:val="24"/>
              </w:rPr>
            </w:rPrChange>
          </w:rPr>
          <w:t>IRR: YY,</w:t>
        </w:r>
        <w:r w:rsidR="000A02C6" w:rsidRPr="007C2DDC">
          <w:rPr>
            <w:rFonts w:ascii="Times New Roman" w:hAnsi="Times New Roman" w:cs="Times New Roman"/>
            <w:color w:val="000000" w:themeColor="text1"/>
            <w:sz w:val="24"/>
            <w:szCs w:val="24"/>
            <w:rPrChange w:id="1554" w:author="nayeem hasan" w:date="2020-08-19T04:23:00Z">
              <w:rPr>
                <w:rFonts w:ascii="Times New Roman" w:hAnsi="Times New Roman" w:cs="Times New Roman"/>
                <w:sz w:val="24"/>
                <w:szCs w:val="24"/>
              </w:rPr>
            </w:rPrChange>
          </w:rPr>
          <w:t xml:space="preserve"> 95% CI:)</w:t>
        </w:r>
      </w:ins>
      <w:ins w:id="1555" w:author="Haider, Najmul" w:date="2020-08-14T12:49:00Z">
        <w:r w:rsidR="000A02C6" w:rsidRPr="007C2DDC">
          <w:rPr>
            <w:rFonts w:ascii="Times New Roman" w:hAnsi="Times New Roman" w:cs="Times New Roman"/>
            <w:color w:val="000000" w:themeColor="text1"/>
            <w:sz w:val="24"/>
            <w:szCs w:val="24"/>
            <w:rPrChange w:id="1556" w:author="nayeem hasan" w:date="2020-08-19T04:23:00Z">
              <w:rPr>
                <w:rFonts w:ascii="Times New Roman" w:hAnsi="Times New Roman" w:cs="Times New Roman"/>
                <w:sz w:val="24"/>
                <w:szCs w:val="24"/>
              </w:rPr>
            </w:rPrChange>
          </w:rPr>
          <w:t xml:space="preserve">, GHSI </w:t>
        </w:r>
      </w:ins>
      <w:ins w:id="1557" w:author="Haider, Najmul" w:date="2020-08-14T12:51:00Z">
        <w:r w:rsidR="000A02C6" w:rsidRPr="007C2DDC">
          <w:rPr>
            <w:rFonts w:ascii="Times New Roman" w:hAnsi="Times New Roman" w:cs="Times New Roman"/>
            <w:color w:val="000000" w:themeColor="text1"/>
            <w:sz w:val="24"/>
            <w:szCs w:val="24"/>
            <w:rPrChange w:id="1558" w:author="nayeem hasan" w:date="2020-08-19T04:23:00Z">
              <w:rPr>
                <w:rFonts w:ascii="Times New Roman" w:hAnsi="Times New Roman" w:cs="Times New Roman"/>
                <w:sz w:val="24"/>
                <w:szCs w:val="24"/>
              </w:rPr>
            </w:rPrChange>
          </w:rPr>
          <w:t>(</w:t>
        </w:r>
        <w:r w:rsidR="00FD385E" w:rsidRPr="007C2DDC">
          <w:rPr>
            <w:rFonts w:ascii="Times New Roman" w:hAnsi="Times New Roman" w:cs="Times New Roman"/>
            <w:color w:val="000000" w:themeColor="text1"/>
            <w:sz w:val="24"/>
            <w:szCs w:val="24"/>
            <w:rPrChange w:id="1559" w:author="nayeem hasan" w:date="2020-08-19T04:23:00Z">
              <w:rPr>
                <w:rFonts w:ascii="Times New Roman" w:hAnsi="Times New Roman" w:cs="Times New Roman"/>
                <w:sz w:val="24"/>
                <w:szCs w:val="24"/>
              </w:rPr>
            </w:rPrChange>
          </w:rPr>
          <w:t>IRR:</w:t>
        </w:r>
        <w:r w:rsidR="000A02C6" w:rsidRPr="007C2DDC">
          <w:rPr>
            <w:rFonts w:ascii="Times New Roman" w:hAnsi="Times New Roman" w:cs="Times New Roman"/>
            <w:color w:val="000000" w:themeColor="text1"/>
            <w:sz w:val="24"/>
            <w:szCs w:val="24"/>
            <w:rPrChange w:id="1560" w:author="nayeem hasan" w:date="2020-08-19T04:23:00Z">
              <w:rPr>
                <w:rFonts w:ascii="Times New Roman" w:hAnsi="Times New Roman" w:cs="Times New Roman"/>
                <w:sz w:val="24"/>
                <w:szCs w:val="24"/>
              </w:rPr>
            </w:rPrChange>
          </w:rPr>
          <w:t xml:space="preserve"> </w:t>
        </w:r>
        <w:r w:rsidR="00FD385E" w:rsidRPr="007C2DDC">
          <w:rPr>
            <w:rFonts w:ascii="Times New Roman" w:hAnsi="Times New Roman" w:cs="Times New Roman"/>
            <w:color w:val="000000" w:themeColor="text1"/>
            <w:sz w:val="24"/>
            <w:szCs w:val="24"/>
            <w:rPrChange w:id="1561" w:author="nayeem hasan" w:date="2020-08-19T04:23:00Z">
              <w:rPr>
                <w:rFonts w:ascii="Times New Roman" w:hAnsi="Times New Roman" w:cs="Times New Roman"/>
                <w:sz w:val="24"/>
                <w:szCs w:val="24"/>
              </w:rPr>
            </w:rPrChange>
          </w:rPr>
          <w:t xml:space="preserve">XX, </w:t>
        </w:r>
        <w:r w:rsidR="000A02C6" w:rsidRPr="007C2DDC">
          <w:rPr>
            <w:rFonts w:ascii="Times New Roman" w:hAnsi="Times New Roman" w:cs="Times New Roman"/>
            <w:color w:val="000000" w:themeColor="text1"/>
            <w:sz w:val="24"/>
            <w:szCs w:val="24"/>
            <w:rPrChange w:id="1562" w:author="nayeem hasan" w:date="2020-08-19T04:23:00Z">
              <w:rPr>
                <w:rFonts w:ascii="Times New Roman" w:hAnsi="Times New Roman" w:cs="Times New Roman"/>
                <w:sz w:val="24"/>
                <w:szCs w:val="24"/>
              </w:rPr>
            </w:rPrChange>
          </w:rPr>
          <w:t>95% CI:)</w:t>
        </w:r>
      </w:ins>
      <w:ins w:id="1563" w:author="Haider, Najmul" w:date="2020-08-14T12:52:00Z">
        <w:r w:rsidR="00995A2D" w:rsidRPr="007C2DDC">
          <w:rPr>
            <w:rFonts w:ascii="Times New Roman" w:hAnsi="Times New Roman" w:cs="Times New Roman"/>
            <w:color w:val="000000" w:themeColor="text1"/>
            <w:sz w:val="24"/>
            <w:szCs w:val="24"/>
            <w:rPrChange w:id="1564" w:author="nayeem hasan" w:date="2020-08-19T04:23:00Z">
              <w:rPr>
                <w:rFonts w:ascii="Times New Roman" w:hAnsi="Times New Roman" w:cs="Times New Roman"/>
                <w:sz w:val="24"/>
                <w:szCs w:val="24"/>
              </w:rPr>
            </w:rPrChange>
          </w:rPr>
          <w:t xml:space="preserve"> </w:t>
        </w:r>
      </w:ins>
      <w:ins w:id="1565" w:author="Haider, Najmul" w:date="2020-08-14T12:49:00Z">
        <w:r w:rsidR="000A02C6" w:rsidRPr="007C2DDC">
          <w:rPr>
            <w:rFonts w:ascii="Times New Roman" w:hAnsi="Times New Roman" w:cs="Times New Roman"/>
            <w:color w:val="000000" w:themeColor="text1"/>
            <w:sz w:val="24"/>
            <w:szCs w:val="24"/>
            <w:rPrChange w:id="1566" w:author="nayeem hasan" w:date="2020-08-19T04:23:00Z">
              <w:rPr>
                <w:rFonts w:ascii="Times New Roman" w:hAnsi="Times New Roman" w:cs="Times New Roman"/>
                <w:sz w:val="24"/>
                <w:szCs w:val="24"/>
              </w:rPr>
            </w:rPrChange>
          </w:rPr>
          <w:t xml:space="preserve">were </w:t>
        </w:r>
      </w:ins>
      <w:ins w:id="1567" w:author="Haider, Najmul" w:date="2020-08-14T12:52:00Z">
        <w:r w:rsidR="00CD72F5" w:rsidRPr="007C2DDC">
          <w:rPr>
            <w:rFonts w:ascii="Times New Roman" w:hAnsi="Times New Roman" w:cs="Times New Roman"/>
            <w:color w:val="000000" w:themeColor="text1"/>
            <w:sz w:val="24"/>
            <w:szCs w:val="24"/>
            <w:rPrChange w:id="1568" w:author="nayeem hasan" w:date="2020-08-19T04:23:00Z">
              <w:rPr>
                <w:rFonts w:ascii="Times New Roman" w:hAnsi="Times New Roman" w:cs="Times New Roman"/>
                <w:sz w:val="24"/>
                <w:szCs w:val="24"/>
              </w:rPr>
            </w:rPrChange>
          </w:rPr>
          <w:t xml:space="preserve">negatively </w:t>
        </w:r>
      </w:ins>
      <w:ins w:id="1569" w:author="Haider, Najmul" w:date="2020-08-14T12:51:00Z">
        <w:r w:rsidR="000A02C6" w:rsidRPr="007C2DDC">
          <w:rPr>
            <w:rFonts w:ascii="Times New Roman" w:hAnsi="Times New Roman" w:cs="Times New Roman"/>
            <w:color w:val="000000" w:themeColor="text1"/>
            <w:sz w:val="24"/>
            <w:szCs w:val="24"/>
            <w:rPrChange w:id="1570" w:author="nayeem hasan" w:date="2020-08-19T04:23:00Z">
              <w:rPr>
                <w:rFonts w:ascii="Times New Roman" w:hAnsi="Times New Roman" w:cs="Times New Roman"/>
                <w:sz w:val="24"/>
                <w:szCs w:val="24"/>
              </w:rPr>
            </w:rPrChange>
          </w:rPr>
          <w:t xml:space="preserve">associated. </w:t>
        </w:r>
      </w:ins>
      <w:ins w:id="1571" w:author="Haider, Najmul" w:date="2020-08-14T12:52:00Z">
        <w:r w:rsidR="003E02F9" w:rsidRPr="007C2DDC">
          <w:rPr>
            <w:rFonts w:ascii="Times New Roman" w:hAnsi="Times New Roman" w:cs="Times New Roman"/>
            <w:color w:val="000000" w:themeColor="text1"/>
            <w:sz w:val="24"/>
            <w:szCs w:val="24"/>
            <w:rPrChange w:id="1572" w:author="nayeem hasan" w:date="2020-08-19T04:23:00Z">
              <w:rPr>
                <w:rFonts w:ascii="Times New Roman" w:hAnsi="Times New Roman" w:cs="Times New Roman"/>
                <w:sz w:val="24"/>
                <w:szCs w:val="24"/>
              </w:rPr>
            </w:rPrChange>
          </w:rPr>
          <w:t xml:space="preserve">After the CFR pass the peak week, only WGI showed significant impact on COVID-19 CRF. </w:t>
        </w:r>
      </w:ins>
    </w:p>
    <w:p w14:paraId="6E1F52A6" w14:textId="3CE69A40" w:rsidR="003E02F9" w:rsidRPr="007C2DDC" w:rsidRDefault="003A09E9" w:rsidP="00E9318B">
      <w:pPr>
        <w:tabs>
          <w:tab w:val="left" w:pos="1200"/>
        </w:tabs>
        <w:spacing w:after="0" w:line="480" w:lineRule="auto"/>
        <w:rPr>
          <w:ins w:id="1573" w:author="Haider, Najmul" w:date="2020-08-14T12:56:00Z"/>
          <w:rFonts w:ascii="Times New Roman" w:hAnsi="Times New Roman" w:cs="Times New Roman"/>
          <w:color w:val="000000" w:themeColor="text1"/>
          <w:sz w:val="24"/>
          <w:szCs w:val="24"/>
          <w:rPrChange w:id="1574" w:author="nayeem hasan" w:date="2020-08-19T04:23:00Z">
            <w:rPr>
              <w:ins w:id="1575" w:author="Haider, Najmul" w:date="2020-08-14T12:56:00Z"/>
              <w:rFonts w:ascii="Times New Roman" w:hAnsi="Times New Roman" w:cs="Times New Roman"/>
              <w:sz w:val="24"/>
              <w:szCs w:val="24"/>
            </w:rPr>
          </w:rPrChange>
        </w:rPr>
      </w:pPr>
      <w:ins w:id="1576" w:author="Haider, Najmul" w:date="2020-08-14T12:53:00Z">
        <w:r w:rsidRPr="007C2DDC">
          <w:rPr>
            <w:rFonts w:ascii="Times New Roman" w:hAnsi="Times New Roman" w:cs="Times New Roman"/>
            <w:color w:val="000000" w:themeColor="text1"/>
            <w:sz w:val="24"/>
            <w:szCs w:val="24"/>
            <w:rPrChange w:id="1577" w:author="nayeem hasan" w:date="2020-08-19T04:23:00Z">
              <w:rPr>
                <w:rFonts w:ascii="Times New Roman" w:hAnsi="Times New Roman" w:cs="Times New Roman"/>
                <w:sz w:val="24"/>
                <w:szCs w:val="24"/>
              </w:rPr>
            </w:rPrChange>
          </w:rPr>
          <w:t xml:space="preserve">For the entire pandemic </w:t>
        </w:r>
        <w:r w:rsidR="00670DED" w:rsidRPr="007C2DDC">
          <w:rPr>
            <w:rFonts w:ascii="Times New Roman" w:hAnsi="Times New Roman" w:cs="Times New Roman"/>
            <w:color w:val="000000" w:themeColor="text1"/>
            <w:sz w:val="24"/>
            <w:szCs w:val="24"/>
            <w:rPrChange w:id="1578" w:author="nayeem hasan" w:date="2020-08-19T04:23:00Z">
              <w:rPr>
                <w:rFonts w:ascii="Times New Roman" w:hAnsi="Times New Roman" w:cs="Times New Roman"/>
                <w:sz w:val="24"/>
                <w:szCs w:val="24"/>
              </w:rPr>
            </w:rPrChange>
          </w:rPr>
          <w:t>period</w:t>
        </w:r>
      </w:ins>
      <w:ins w:id="1579" w:author="Haider, Najmul" w:date="2020-08-14T12:55:00Z">
        <w:r w:rsidRPr="007C2DDC">
          <w:rPr>
            <w:rFonts w:ascii="Times New Roman" w:hAnsi="Times New Roman" w:cs="Times New Roman"/>
            <w:color w:val="000000" w:themeColor="text1"/>
            <w:sz w:val="24"/>
            <w:szCs w:val="24"/>
            <w:rPrChange w:id="1580" w:author="nayeem hasan" w:date="2020-08-19T04:23:00Z">
              <w:rPr>
                <w:rFonts w:ascii="Times New Roman" w:hAnsi="Times New Roman" w:cs="Times New Roman"/>
                <w:sz w:val="24"/>
                <w:szCs w:val="24"/>
              </w:rPr>
            </w:rPrChange>
          </w:rPr>
          <w:t xml:space="preserve"> up until 10</w:t>
        </w:r>
        <w:r w:rsidRPr="007C2DDC">
          <w:rPr>
            <w:rFonts w:ascii="Times New Roman" w:hAnsi="Times New Roman" w:cs="Times New Roman"/>
            <w:color w:val="000000" w:themeColor="text1"/>
            <w:sz w:val="24"/>
            <w:szCs w:val="24"/>
            <w:vertAlign w:val="superscript"/>
            <w:rPrChange w:id="1581" w:author="nayeem hasan" w:date="2020-08-19T04:23:00Z">
              <w:rPr>
                <w:rFonts w:ascii="Times New Roman" w:hAnsi="Times New Roman" w:cs="Times New Roman"/>
                <w:sz w:val="24"/>
                <w:szCs w:val="24"/>
                <w:vertAlign w:val="superscript"/>
              </w:rPr>
            </w:rPrChange>
          </w:rPr>
          <w:t>th</w:t>
        </w:r>
        <w:r w:rsidRPr="007C2DDC">
          <w:rPr>
            <w:rFonts w:ascii="Times New Roman" w:hAnsi="Times New Roman" w:cs="Times New Roman"/>
            <w:color w:val="000000" w:themeColor="text1"/>
            <w:sz w:val="24"/>
            <w:szCs w:val="24"/>
            <w:rPrChange w:id="1582" w:author="nayeem hasan" w:date="2020-08-19T04:23:00Z">
              <w:rPr>
                <w:rFonts w:ascii="Times New Roman" w:hAnsi="Times New Roman" w:cs="Times New Roman"/>
                <w:sz w:val="24"/>
                <w:szCs w:val="24"/>
              </w:rPr>
            </w:rPrChange>
          </w:rPr>
          <w:t xml:space="preserve"> August 2020</w:t>
        </w:r>
      </w:ins>
      <w:ins w:id="1583" w:author="Haider, Najmul" w:date="2020-08-14T12:53:00Z">
        <w:r w:rsidR="00670DED" w:rsidRPr="007C2DDC">
          <w:rPr>
            <w:rFonts w:ascii="Times New Roman" w:hAnsi="Times New Roman" w:cs="Times New Roman"/>
            <w:color w:val="000000" w:themeColor="text1"/>
            <w:sz w:val="24"/>
            <w:szCs w:val="24"/>
            <w:rPrChange w:id="1584" w:author="nayeem hasan" w:date="2020-08-19T04:23:00Z">
              <w:rPr>
                <w:rFonts w:ascii="Times New Roman" w:hAnsi="Times New Roman" w:cs="Times New Roman"/>
                <w:sz w:val="24"/>
                <w:szCs w:val="24"/>
              </w:rPr>
            </w:rPrChange>
          </w:rPr>
          <w:t xml:space="preserve">, the CFR were significantly associated with </w:t>
        </w:r>
      </w:ins>
      <w:ins w:id="1585" w:author="Haider, Najmul" w:date="2020-08-14T12:54:00Z">
        <w:r w:rsidR="00670DED" w:rsidRPr="007C2DDC">
          <w:rPr>
            <w:rFonts w:ascii="Times New Roman" w:hAnsi="Times New Roman" w:cs="Times New Roman"/>
            <w:color w:val="000000" w:themeColor="text1"/>
            <w:sz w:val="24"/>
            <w:szCs w:val="24"/>
            <w:rPrChange w:id="1586" w:author="nayeem hasan" w:date="2020-08-19T04:23:00Z">
              <w:rPr>
                <w:rFonts w:ascii="Times New Roman" w:hAnsi="Times New Roman" w:cs="Times New Roman"/>
                <w:sz w:val="24"/>
                <w:szCs w:val="24"/>
              </w:rPr>
            </w:rPrChange>
          </w:rPr>
          <w:t xml:space="preserve">median age of the population of the country (IRR: 1.06, 95% </w:t>
        </w:r>
        <w:r w:rsidR="00434881" w:rsidRPr="007C2DDC">
          <w:rPr>
            <w:rFonts w:ascii="Times New Roman" w:hAnsi="Times New Roman" w:cs="Times New Roman"/>
            <w:color w:val="000000" w:themeColor="text1"/>
            <w:sz w:val="24"/>
            <w:szCs w:val="24"/>
            <w:rPrChange w:id="1587" w:author="nayeem hasan" w:date="2020-08-19T04:23:00Z">
              <w:rPr>
                <w:rFonts w:ascii="Times New Roman" w:hAnsi="Times New Roman" w:cs="Times New Roman"/>
                <w:sz w:val="24"/>
                <w:szCs w:val="24"/>
              </w:rPr>
            </w:rPrChange>
          </w:rPr>
          <w:t xml:space="preserve">CI: 1.04-1.08) and </w:t>
        </w:r>
        <w:proofErr w:type="spellStart"/>
        <w:r w:rsidR="00434881" w:rsidRPr="007C2DDC">
          <w:rPr>
            <w:rFonts w:ascii="Times New Roman" w:hAnsi="Times New Roman" w:cs="Times New Roman"/>
            <w:color w:val="000000" w:themeColor="text1"/>
            <w:sz w:val="24"/>
            <w:szCs w:val="24"/>
            <w:rPrChange w:id="1588" w:author="nayeem hasan" w:date="2020-08-19T04:23:00Z">
              <w:rPr>
                <w:rFonts w:ascii="Times New Roman" w:hAnsi="Times New Roman" w:cs="Times New Roman"/>
                <w:sz w:val="24"/>
                <w:szCs w:val="24"/>
              </w:rPr>
            </w:rPrChange>
          </w:rPr>
          <w:t>prevenace</w:t>
        </w:r>
        <w:proofErr w:type="spellEnd"/>
        <w:r w:rsidR="00434881" w:rsidRPr="007C2DDC">
          <w:rPr>
            <w:rFonts w:ascii="Times New Roman" w:hAnsi="Times New Roman" w:cs="Times New Roman"/>
            <w:color w:val="000000" w:themeColor="text1"/>
            <w:sz w:val="24"/>
            <w:szCs w:val="24"/>
            <w:rPrChange w:id="1589" w:author="nayeem hasan" w:date="2020-08-19T04:23:00Z">
              <w:rPr>
                <w:rFonts w:ascii="Times New Roman" w:hAnsi="Times New Roman" w:cs="Times New Roman"/>
                <w:sz w:val="24"/>
                <w:szCs w:val="24"/>
              </w:rPr>
            </w:rPrChange>
          </w:rPr>
          <w:t xml:space="preserve"> of diabetes of the population</w:t>
        </w:r>
      </w:ins>
      <w:ins w:id="1590" w:author="Haider, Najmul" w:date="2020-08-14T12:55:00Z">
        <w:r w:rsidR="00434881" w:rsidRPr="007C2DDC">
          <w:rPr>
            <w:rFonts w:ascii="Times New Roman" w:hAnsi="Times New Roman" w:cs="Times New Roman"/>
            <w:color w:val="000000" w:themeColor="text1"/>
            <w:sz w:val="24"/>
            <w:szCs w:val="24"/>
            <w:rPrChange w:id="1591" w:author="nayeem hasan" w:date="2020-08-19T04:23:00Z">
              <w:rPr>
                <w:rFonts w:ascii="Times New Roman" w:hAnsi="Times New Roman" w:cs="Times New Roman"/>
                <w:sz w:val="24"/>
                <w:szCs w:val="24"/>
              </w:rPr>
            </w:rPrChange>
          </w:rPr>
          <w:t xml:space="preserve"> </w:t>
        </w:r>
        <w:r w:rsidRPr="007C2DDC">
          <w:rPr>
            <w:rFonts w:ascii="Times New Roman" w:hAnsi="Times New Roman" w:cs="Times New Roman"/>
            <w:color w:val="000000" w:themeColor="text1"/>
            <w:sz w:val="24"/>
            <w:szCs w:val="24"/>
            <w:rPrChange w:id="1592" w:author="nayeem hasan" w:date="2020-08-19T04:23:00Z">
              <w:rPr>
                <w:rFonts w:ascii="Times New Roman" w:hAnsi="Times New Roman" w:cs="Times New Roman"/>
                <w:sz w:val="24"/>
                <w:szCs w:val="24"/>
              </w:rPr>
            </w:rPrChange>
          </w:rPr>
          <w:t>(IRR: 0.96</w:t>
        </w:r>
        <w:r w:rsidR="00434881" w:rsidRPr="007C2DDC">
          <w:rPr>
            <w:rFonts w:ascii="Times New Roman" w:hAnsi="Times New Roman" w:cs="Times New Roman"/>
            <w:color w:val="000000" w:themeColor="text1"/>
            <w:sz w:val="24"/>
            <w:szCs w:val="24"/>
            <w:rPrChange w:id="1593" w:author="nayeem hasan" w:date="2020-08-19T04:23:00Z">
              <w:rPr>
                <w:rFonts w:ascii="Times New Roman" w:hAnsi="Times New Roman" w:cs="Times New Roman"/>
                <w:sz w:val="24"/>
                <w:szCs w:val="24"/>
              </w:rPr>
            </w:rPrChange>
          </w:rPr>
          <w:t xml:space="preserve">, 95% CI: </w:t>
        </w:r>
      </w:ins>
      <w:ins w:id="1594" w:author="Haider, Najmul" w:date="2020-08-14T12:56:00Z">
        <w:r w:rsidR="002C6E4A" w:rsidRPr="007C2DDC">
          <w:rPr>
            <w:rFonts w:ascii="Times New Roman" w:hAnsi="Times New Roman" w:cs="Times New Roman"/>
            <w:color w:val="000000" w:themeColor="text1"/>
            <w:sz w:val="24"/>
            <w:szCs w:val="24"/>
            <w:rPrChange w:id="1595" w:author="nayeem hasan" w:date="2020-08-19T04:23:00Z">
              <w:rPr>
                <w:rFonts w:ascii="Times New Roman" w:hAnsi="Times New Roman" w:cs="Times New Roman"/>
                <w:sz w:val="24"/>
                <w:szCs w:val="24"/>
              </w:rPr>
            </w:rPrChange>
          </w:rPr>
          <w:t>0.93-0.99</w:t>
        </w:r>
      </w:ins>
      <w:ins w:id="1596" w:author="Haider, Najmul" w:date="2020-08-14T12:55:00Z">
        <w:r w:rsidR="00434881" w:rsidRPr="007C2DDC">
          <w:rPr>
            <w:rFonts w:ascii="Times New Roman" w:hAnsi="Times New Roman" w:cs="Times New Roman"/>
            <w:color w:val="000000" w:themeColor="text1"/>
            <w:sz w:val="24"/>
            <w:szCs w:val="24"/>
            <w:rPrChange w:id="1597" w:author="nayeem hasan" w:date="2020-08-19T04:23:00Z">
              <w:rPr>
                <w:rFonts w:ascii="Times New Roman" w:hAnsi="Times New Roman" w:cs="Times New Roman"/>
                <w:sz w:val="24"/>
                <w:szCs w:val="24"/>
              </w:rPr>
            </w:rPrChange>
          </w:rPr>
          <w:t>)</w:t>
        </w:r>
      </w:ins>
      <w:ins w:id="1598" w:author="Haider, Najmul" w:date="2020-08-14T12:56:00Z">
        <w:r w:rsidR="00044A09" w:rsidRPr="007C2DDC">
          <w:rPr>
            <w:rFonts w:ascii="Times New Roman" w:hAnsi="Times New Roman" w:cs="Times New Roman"/>
            <w:color w:val="000000" w:themeColor="text1"/>
            <w:sz w:val="24"/>
            <w:szCs w:val="24"/>
            <w:rPrChange w:id="1599" w:author="nayeem hasan" w:date="2020-08-19T04:23:00Z">
              <w:rPr>
                <w:rFonts w:ascii="Times New Roman" w:hAnsi="Times New Roman" w:cs="Times New Roman"/>
                <w:sz w:val="24"/>
                <w:szCs w:val="24"/>
              </w:rPr>
            </w:rPrChange>
          </w:rPr>
          <w:t xml:space="preserve"> (Table 2)</w:t>
        </w:r>
      </w:ins>
      <w:ins w:id="1600" w:author="Haider, Najmul" w:date="2020-08-14T12:54:00Z">
        <w:r w:rsidR="00434881" w:rsidRPr="007C2DDC">
          <w:rPr>
            <w:rFonts w:ascii="Times New Roman" w:hAnsi="Times New Roman" w:cs="Times New Roman"/>
            <w:color w:val="000000" w:themeColor="text1"/>
            <w:sz w:val="24"/>
            <w:szCs w:val="24"/>
            <w:rPrChange w:id="1601" w:author="nayeem hasan" w:date="2020-08-19T04:23:00Z">
              <w:rPr>
                <w:rFonts w:ascii="Times New Roman" w:hAnsi="Times New Roman" w:cs="Times New Roman"/>
                <w:sz w:val="24"/>
                <w:szCs w:val="24"/>
              </w:rPr>
            </w:rPrChange>
          </w:rPr>
          <w:t xml:space="preserve">. </w:t>
        </w:r>
      </w:ins>
    </w:p>
    <w:p w14:paraId="2B280CDA" w14:textId="77777777" w:rsidR="002C6E4A" w:rsidRPr="007C2DDC" w:rsidRDefault="002C6E4A" w:rsidP="00E9318B">
      <w:pPr>
        <w:tabs>
          <w:tab w:val="left" w:pos="1200"/>
        </w:tabs>
        <w:spacing w:after="0" w:line="480" w:lineRule="auto"/>
        <w:rPr>
          <w:ins w:id="1602" w:author="Haider, Najmul" w:date="2020-08-14T12:52:00Z"/>
          <w:rFonts w:ascii="Times New Roman" w:hAnsi="Times New Roman" w:cs="Times New Roman"/>
          <w:color w:val="000000" w:themeColor="text1"/>
          <w:sz w:val="24"/>
          <w:szCs w:val="24"/>
          <w:rPrChange w:id="1603" w:author="nayeem hasan" w:date="2020-08-19T04:23:00Z">
            <w:rPr>
              <w:ins w:id="1604" w:author="Haider, Najmul" w:date="2020-08-14T12:52:00Z"/>
              <w:rFonts w:ascii="Times New Roman" w:hAnsi="Times New Roman" w:cs="Times New Roman"/>
              <w:sz w:val="24"/>
              <w:szCs w:val="24"/>
            </w:rPr>
          </w:rPrChange>
        </w:rPr>
      </w:pPr>
    </w:p>
    <w:p w14:paraId="2BF7F39F" w14:textId="445C26B8" w:rsidR="00E9318B" w:rsidRPr="007C2DDC" w:rsidDel="00044A09" w:rsidRDefault="00E9318B" w:rsidP="00044A09">
      <w:pPr>
        <w:tabs>
          <w:tab w:val="left" w:pos="1200"/>
        </w:tabs>
        <w:spacing w:after="0" w:line="480" w:lineRule="auto"/>
        <w:rPr>
          <w:del w:id="1605" w:author="Haider, Najmul" w:date="2020-08-14T12:56:00Z"/>
          <w:rFonts w:ascii="Times New Roman" w:hAnsi="Times New Roman" w:cs="Times New Roman"/>
          <w:color w:val="000000" w:themeColor="text1"/>
          <w:sz w:val="24"/>
          <w:szCs w:val="24"/>
          <w:rPrChange w:id="1606" w:author="nayeem hasan" w:date="2020-08-19T04:23:00Z">
            <w:rPr>
              <w:del w:id="1607" w:author="Haider, Najmul" w:date="2020-08-14T12:56:00Z"/>
              <w:rFonts w:ascii="Times New Roman" w:hAnsi="Times New Roman" w:cs="Times New Roman"/>
              <w:sz w:val="24"/>
              <w:szCs w:val="24"/>
            </w:rPr>
          </w:rPrChange>
        </w:rPr>
      </w:pPr>
      <w:del w:id="1608" w:author="Haider, Najmul" w:date="2020-08-14T12:56:00Z">
        <w:r w:rsidRPr="007C2DDC" w:rsidDel="00044A09">
          <w:rPr>
            <w:rFonts w:ascii="Times New Roman" w:hAnsi="Times New Roman" w:cs="Times New Roman"/>
            <w:color w:val="000000" w:themeColor="text1"/>
            <w:sz w:val="24"/>
            <w:szCs w:val="24"/>
            <w:rPrChange w:id="1609" w:author="nayeem hasan" w:date="2020-08-19T04:23:00Z">
              <w:rPr>
                <w:rFonts w:ascii="Times New Roman" w:hAnsi="Times New Roman" w:cs="Times New Roman"/>
                <w:sz w:val="24"/>
                <w:szCs w:val="24"/>
              </w:rPr>
            </w:rPrChange>
          </w:rPr>
          <w:delText xml:space="preserve">Table 2 shows the association of several factors with CFR using a beta regression </w:delText>
        </w:r>
        <w:r w:rsidR="00C575CE" w:rsidRPr="007C2DDC" w:rsidDel="00044A09">
          <w:rPr>
            <w:rFonts w:ascii="Times New Roman" w:hAnsi="Times New Roman" w:cs="Times New Roman"/>
            <w:color w:val="000000" w:themeColor="text1"/>
            <w:sz w:val="24"/>
            <w:szCs w:val="24"/>
            <w:rPrChange w:id="1610" w:author="nayeem hasan" w:date="2020-08-19T04:23:00Z">
              <w:rPr>
                <w:rFonts w:ascii="Times New Roman" w:hAnsi="Times New Roman" w:cs="Times New Roman"/>
                <w:sz w:val="24"/>
                <w:szCs w:val="24"/>
              </w:rPr>
            </w:rPrChange>
          </w:rPr>
          <w:delText>model.</w:delText>
        </w:r>
      </w:del>
      <w:del w:id="1611" w:author="Haider, Najmul" w:date="2020-08-14T12:42:00Z">
        <w:r w:rsidR="00C575CE" w:rsidRPr="007C2DDC" w:rsidDel="00457177">
          <w:rPr>
            <w:rFonts w:ascii="Times New Roman" w:hAnsi="Times New Roman" w:cs="Times New Roman"/>
            <w:color w:val="000000" w:themeColor="text1"/>
            <w:sz w:val="24"/>
            <w:szCs w:val="24"/>
            <w:rPrChange w:id="1612" w:author="nayeem hasan" w:date="2020-08-19T04:23:00Z">
              <w:rPr>
                <w:rFonts w:ascii="Times New Roman" w:hAnsi="Times New Roman" w:cs="Times New Roman"/>
                <w:sz w:val="24"/>
                <w:szCs w:val="24"/>
              </w:rPr>
            </w:rPrChange>
          </w:rPr>
          <w:delText xml:space="preserve"> </w:delText>
        </w:r>
      </w:del>
      <w:del w:id="1613" w:author="Haider, Najmul" w:date="2020-08-14T12:56:00Z">
        <w:r w:rsidR="00C575CE" w:rsidRPr="007C2DDC" w:rsidDel="00044A09">
          <w:rPr>
            <w:rFonts w:ascii="Times New Roman" w:hAnsi="Times New Roman" w:cs="Times New Roman"/>
            <w:color w:val="000000" w:themeColor="text1"/>
            <w:sz w:val="24"/>
            <w:szCs w:val="24"/>
            <w:rPrChange w:id="1614" w:author="nayeem hasan" w:date="2020-08-19T04:23:00Z">
              <w:rPr>
                <w:rFonts w:ascii="Times New Roman" w:hAnsi="Times New Roman" w:cs="Times New Roman"/>
                <w:sz w:val="24"/>
                <w:szCs w:val="24"/>
              </w:rPr>
            </w:rPrChange>
          </w:rPr>
          <w:delText>Before</w:delText>
        </w:r>
        <w:r w:rsidRPr="007C2DDC" w:rsidDel="00044A09">
          <w:rPr>
            <w:rFonts w:ascii="Times New Roman" w:hAnsi="Times New Roman" w:cs="Times New Roman"/>
            <w:color w:val="000000" w:themeColor="text1"/>
            <w:sz w:val="24"/>
            <w:szCs w:val="24"/>
            <w:rPrChange w:id="1615" w:author="nayeem hasan" w:date="2020-08-19T04:23:00Z">
              <w:rPr>
                <w:rFonts w:ascii="Times New Roman" w:hAnsi="Times New Roman" w:cs="Times New Roman"/>
                <w:sz w:val="24"/>
                <w:szCs w:val="24"/>
              </w:rPr>
            </w:rPrChange>
          </w:rPr>
          <w:delText xml:space="preserve"> peak, all factors except WGI had been significantly associated with CFR. However, only the WGI was significantly and positively associated with the CFR after peak (IRR 1.26, 95% CI [1.07-1.50], P=0.006). We observed that for overall analyses, population median age (1.06 [1.04-1.08], p&lt;0.001), GDP (0.98 [0.98-0.99], P=0.039), and diabetes (0.96 [0.93-0.99], p=0.040) were significantly associated with the CFR. </w:delText>
        </w:r>
        <w:r w:rsidR="00651367" w:rsidRPr="007C2DDC" w:rsidDel="00044A09">
          <w:rPr>
            <w:rFonts w:ascii="Times New Roman" w:hAnsi="Times New Roman" w:cs="Times New Roman"/>
            <w:color w:val="000000" w:themeColor="text1"/>
            <w:sz w:val="24"/>
            <w:szCs w:val="24"/>
            <w:rPrChange w:id="1616" w:author="nayeem hasan" w:date="2020-08-19T04:23:00Z">
              <w:rPr>
                <w:rFonts w:ascii="Times New Roman" w:hAnsi="Times New Roman" w:cs="Times New Roman"/>
                <w:sz w:val="24"/>
                <w:szCs w:val="24"/>
              </w:rPr>
            </w:rPrChange>
          </w:rPr>
          <w:delText>We also observed that for after peak, population median age), GDP, population density, latitude, diabetes and GHSI were significantly associated with the CFR. The estimated IRRs for the selected factors decreased slightly after peak</w:delText>
        </w:r>
        <w:r w:rsidR="0079223F" w:rsidRPr="007C2DDC" w:rsidDel="00044A09">
          <w:rPr>
            <w:rFonts w:ascii="Times New Roman" w:hAnsi="Times New Roman" w:cs="Times New Roman"/>
            <w:color w:val="000000" w:themeColor="text1"/>
            <w:sz w:val="24"/>
            <w:szCs w:val="24"/>
            <w:rPrChange w:id="1617" w:author="nayeem hasan" w:date="2020-08-19T04:23:00Z">
              <w:rPr>
                <w:rFonts w:ascii="Times New Roman" w:hAnsi="Times New Roman" w:cs="Times New Roman"/>
                <w:sz w:val="24"/>
                <w:szCs w:val="24"/>
              </w:rPr>
            </w:rPrChange>
          </w:rPr>
          <w:delText xml:space="preserve"> for median age</w:delText>
        </w:r>
        <w:r w:rsidR="00651367" w:rsidRPr="007C2DDC" w:rsidDel="00044A09">
          <w:rPr>
            <w:rFonts w:ascii="Times New Roman" w:hAnsi="Times New Roman" w:cs="Times New Roman"/>
            <w:color w:val="000000" w:themeColor="text1"/>
            <w:sz w:val="24"/>
            <w:szCs w:val="24"/>
            <w:rPrChange w:id="1618" w:author="nayeem hasan" w:date="2020-08-19T04:23:00Z">
              <w:rPr>
                <w:rFonts w:ascii="Times New Roman" w:hAnsi="Times New Roman" w:cs="Times New Roman"/>
                <w:sz w:val="24"/>
                <w:szCs w:val="24"/>
              </w:rPr>
            </w:rPrChange>
          </w:rPr>
          <w:delText>, except for WGI.</w:delText>
        </w:r>
        <w:r w:rsidR="00281B21" w:rsidRPr="007C2DDC" w:rsidDel="00044A09">
          <w:rPr>
            <w:rFonts w:ascii="Times New Roman" w:hAnsi="Times New Roman" w:cs="Times New Roman"/>
            <w:color w:val="000000" w:themeColor="text1"/>
            <w:sz w:val="24"/>
            <w:szCs w:val="24"/>
            <w:rPrChange w:id="1619" w:author="nayeem hasan" w:date="2020-08-19T04:23:00Z">
              <w:rPr>
                <w:rFonts w:ascii="Times New Roman" w:hAnsi="Times New Roman" w:cs="Times New Roman"/>
                <w:sz w:val="24"/>
                <w:szCs w:val="24"/>
              </w:rPr>
            </w:rPrChange>
          </w:rPr>
          <w:delText xml:space="preserve"> CFR increased by 2 per cent-6 per cent due to an increase in the median age of the total population</w:delText>
        </w:r>
        <w:r w:rsidR="0079223F" w:rsidRPr="007C2DDC" w:rsidDel="00044A09">
          <w:rPr>
            <w:rFonts w:ascii="Times New Roman" w:hAnsi="Times New Roman" w:cs="Times New Roman"/>
            <w:color w:val="000000" w:themeColor="text1"/>
            <w:sz w:val="24"/>
            <w:szCs w:val="24"/>
            <w:rPrChange w:id="1620" w:author="nayeem hasan" w:date="2020-08-19T04:23:00Z">
              <w:rPr>
                <w:rFonts w:ascii="Times New Roman" w:hAnsi="Times New Roman" w:cs="Times New Roman"/>
                <w:sz w:val="24"/>
                <w:szCs w:val="24"/>
              </w:rPr>
            </w:rPrChange>
          </w:rPr>
          <w:delText xml:space="preserve"> and 1 per cent- 26 per cent due to WGI</w:delText>
        </w:r>
        <w:r w:rsidR="00281B21" w:rsidRPr="007C2DDC" w:rsidDel="00044A09">
          <w:rPr>
            <w:rFonts w:ascii="Times New Roman" w:hAnsi="Times New Roman" w:cs="Times New Roman"/>
            <w:color w:val="000000" w:themeColor="text1"/>
            <w:sz w:val="24"/>
            <w:szCs w:val="24"/>
            <w:rPrChange w:id="1621" w:author="nayeem hasan" w:date="2020-08-19T04:23:00Z">
              <w:rPr>
                <w:rFonts w:ascii="Times New Roman" w:hAnsi="Times New Roman" w:cs="Times New Roman"/>
                <w:sz w:val="24"/>
                <w:szCs w:val="24"/>
              </w:rPr>
            </w:rPrChange>
          </w:rPr>
          <w:delText>.</w:delText>
        </w:r>
      </w:del>
    </w:p>
    <w:p w14:paraId="024488C9" w14:textId="77777777" w:rsidR="00044A09" w:rsidRPr="007C2DDC" w:rsidRDefault="00E9318B" w:rsidP="00C34C81">
      <w:pPr>
        <w:tabs>
          <w:tab w:val="left" w:pos="1200"/>
        </w:tabs>
        <w:spacing w:after="0" w:line="480" w:lineRule="auto"/>
        <w:rPr>
          <w:ins w:id="1622" w:author="Haider, Najmul" w:date="2020-08-14T12:56:00Z"/>
          <w:rFonts w:ascii="Times New Roman" w:hAnsi="Times New Roman" w:cs="Times New Roman"/>
          <w:color w:val="000000" w:themeColor="text1"/>
          <w:sz w:val="24"/>
          <w:szCs w:val="24"/>
          <w:rPrChange w:id="1623" w:author="nayeem hasan" w:date="2020-08-19T04:23:00Z">
            <w:rPr>
              <w:ins w:id="1624" w:author="Haider, Najmul" w:date="2020-08-14T12:56:00Z"/>
              <w:rFonts w:ascii="Times New Roman" w:hAnsi="Times New Roman" w:cs="Times New Roman"/>
              <w:sz w:val="24"/>
              <w:szCs w:val="24"/>
            </w:rPr>
          </w:rPrChange>
        </w:rPr>
      </w:pPr>
      <w:del w:id="1625" w:author="Haider, Najmul" w:date="2020-08-14T12:56:00Z">
        <w:r w:rsidRPr="007C2DDC" w:rsidDel="00044A09">
          <w:rPr>
            <w:rFonts w:ascii="Times New Roman" w:hAnsi="Times New Roman" w:cs="Times New Roman"/>
            <w:color w:val="000000" w:themeColor="text1"/>
            <w:sz w:val="24"/>
            <w:szCs w:val="24"/>
            <w:rPrChange w:id="1626" w:author="nayeem hasan" w:date="2020-08-19T04:23:00Z">
              <w:rPr>
                <w:rFonts w:ascii="Times New Roman" w:hAnsi="Times New Roman" w:cs="Times New Roman"/>
                <w:sz w:val="24"/>
                <w:szCs w:val="24"/>
              </w:rPr>
            </w:rPrChange>
          </w:rPr>
          <w:delText>[Table 2 here]</w:delText>
        </w:r>
      </w:del>
    </w:p>
    <w:p w14:paraId="6E67BEA4" w14:textId="085A10D6" w:rsidR="00E60165" w:rsidRPr="007C2DDC" w:rsidRDefault="00123CE1" w:rsidP="00C34C81">
      <w:pPr>
        <w:tabs>
          <w:tab w:val="left" w:pos="1200"/>
        </w:tabs>
        <w:spacing w:after="0" w:line="480" w:lineRule="auto"/>
        <w:rPr>
          <w:rFonts w:ascii="Times New Roman" w:hAnsi="Times New Roman" w:cs="Times New Roman"/>
          <w:b/>
          <w:bCs/>
          <w:color w:val="000000" w:themeColor="text1"/>
          <w:sz w:val="24"/>
          <w:szCs w:val="24"/>
          <w:rPrChange w:id="1627" w:author="nayeem hasan" w:date="2020-08-19T04:23:00Z">
            <w:rPr>
              <w:b/>
              <w:bCs/>
            </w:rPr>
          </w:rPrChange>
        </w:rPr>
      </w:pPr>
      <w:r w:rsidRPr="007C2DDC">
        <w:rPr>
          <w:rFonts w:ascii="Times New Roman" w:hAnsi="Times New Roman" w:cs="Times New Roman"/>
          <w:b/>
          <w:bCs/>
          <w:color w:val="000000" w:themeColor="text1"/>
          <w:sz w:val="24"/>
          <w:szCs w:val="24"/>
          <w:rPrChange w:id="1628" w:author="nayeem hasan" w:date="2020-08-19T04:23:00Z">
            <w:rPr>
              <w:rFonts w:ascii="Times New Roman" w:hAnsi="Times New Roman" w:cs="Times New Roman"/>
              <w:b/>
              <w:bCs/>
              <w:sz w:val="24"/>
              <w:szCs w:val="24"/>
            </w:rPr>
          </w:rPrChange>
        </w:rPr>
        <w:t>Discussion</w:t>
      </w:r>
    </w:p>
    <w:p w14:paraId="1CD4FF41" w14:textId="31CF65B6" w:rsidR="0041152B" w:rsidRPr="007C2DDC" w:rsidDel="00C34C81" w:rsidRDefault="0041152B" w:rsidP="00F645FC">
      <w:pPr>
        <w:spacing w:after="0" w:line="480" w:lineRule="auto"/>
        <w:jc w:val="both"/>
        <w:rPr>
          <w:del w:id="1629" w:author="Haider, Najmul" w:date="2020-08-14T12:57:00Z"/>
          <w:rFonts w:ascii="Times New Roman" w:hAnsi="Times New Roman" w:cs="Times New Roman"/>
          <w:b/>
          <w:bCs/>
          <w:color w:val="000000" w:themeColor="text1"/>
          <w:sz w:val="24"/>
          <w:szCs w:val="24"/>
          <w:rPrChange w:id="1630" w:author="nayeem hasan" w:date="2020-08-19T04:23:00Z">
            <w:rPr>
              <w:del w:id="1631" w:author="Haider, Najmul" w:date="2020-08-14T12:57:00Z"/>
              <w:rFonts w:ascii="Times New Roman" w:hAnsi="Times New Roman" w:cs="Times New Roman"/>
              <w:b/>
              <w:bCs/>
              <w:sz w:val="24"/>
              <w:szCs w:val="24"/>
            </w:rPr>
          </w:rPrChange>
        </w:rPr>
      </w:pPr>
      <w:del w:id="1632" w:author="Haider, Najmul" w:date="2020-08-14T12:57:00Z">
        <w:r w:rsidRPr="007C2DDC" w:rsidDel="00C34C81">
          <w:rPr>
            <w:rFonts w:ascii="Times New Roman" w:hAnsi="Times New Roman" w:cs="Times New Roman"/>
            <w:b/>
            <w:bCs/>
            <w:color w:val="000000" w:themeColor="text1"/>
            <w:sz w:val="24"/>
            <w:szCs w:val="24"/>
            <w:rPrChange w:id="1633" w:author="nayeem hasan" w:date="2020-08-19T04:23:00Z">
              <w:rPr>
                <w:rFonts w:ascii="Times New Roman" w:hAnsi="Times New Roman" w:cs="Times New Roman"/>
                <w:b/>
                <w:bCs/>
                <w:sz w:val="24"/>
                <w:szCs w:val="24"/>
              </w:rPr>
            </w:rPrChange>
          </w:rPr>
          <w:delText>First paragraph</w:delText>
        </w:r>
      </w:del>
    </w:p>
    <w:p w14:paraId="1C727DA0" w14:textId="44A0D3D0" w:rsidR="0041152B" w:rsidRPr="007C2DDC" w:rsidDel="00C34C81" w:rsidRDefault="0041152B" w:rsidP="00F645FC">
      <w:pPr>
        <w:spacing w:after="0" w:line="480" w:lineRule="auto"/>
        <w:jc w:val="both"/>
        <w:rPr>
          <w:del w:id="1634" w:author="Haider, Najmul" w:date="2020-08-14T12:57:00Z"/>
          <w:rFonts w:ascii="Times New Roman" w:hAnsi="Times New Roman" w:cs="Times New Roman"/>
          <w:color w:val="000000" w:themeColor="text1"/>
          <w:sz w:val="24"/>
          <w:szCs w:val="24"/>
          <w:rPrChange w:id="1635" w:author="nayeem hasan" w:date="2020-08-19T04:23:00Z">
            <w:rPr>
              <w:del w:id="1636" w:author="Haider, Najmul" w:date="2020-08-14T12:57:00Z"/>
              <w:rFonts w:ascii="Times New Roman" w:hAnsi="Times New Roman" w:cs="Times New Roman"/>
              <w:sz w:val="24"/>
              <w:szCs w:val="24"/>
            </w:rPr>
          </w:rPrChange>
        </w:rPr>
      </w:pPr>
      <w:del w:id="1637" w:author="Haider, Najmul" w:date="2020-08-14T12:57:00Z">
        <w:r w:rsidRPr="007C2DDC" w:rsidDel="00C34C81">
          <w:rPr>
            <w:rFonts w:ascii="Times New Roman" w:hAnsi="Times New Roman" w:cs="Times New Roman"/>
            <w:color w:val="000000" w:themeColor="text1"/>
            <w:sz w:val="24"/>
            <w:szCs w:val="24"/>
            <w:rPrChange w:id="1638" w:author="nayeem hasan" w:date="2020-08-19T04:23:00Z">
              <w:rPr>
                <w:rFonts w:ascii="Times New Roman" w:hAnsi="Times New Roman" w:cs="Times New Roman"/>
                <w:sz w:val="24"/>
                <w:szCs w:val="24"/>
              </w:rPr>
            </w:rPrChange>
          </w:rPr>
          <w:delText>1. Start with in one sentence your main goal (main objective of the papers)</w:delText>
        </w:r>
      </w:del>
    </w:p>
    <w:p w14:paraId="2AB31DD6" w14:textId="67F1167B" w:rsidR="0041152B" w:rsidRPr="007C2DDC" w:rsidDel="00C34C81" w:rsidRDefault="0041152B" w:rsidP="00F645FC">
      <w:pPr>
        <w:spacing w:after="0" w:line="480" w:lineRule="auto"/>
        <w:jc w:val="both"/>
        <w:rPr>
          <w:del w:id="1639" w:author="Haider, Najmul" w:date="2020-08-14T12:57:00Z"/>
          <w:rFonts w:ascii="Times New Roman" w:hAnsi="Times New Roman" w:cs="Times New Roman"/>
          <w:color w:val="000000" w:themeColor="text1"/>
          <w:sz w:val="24"/>
          <w:szCs w:val="24"/>
          <w:rPrChange w:id="1640" w:author="nayeem hasan" w:date="2020-08-19T04:23:00Z">
            <w:rPr>
              <w:del w:id="1641" w:author="Haider, Najmul" w:date="2020-08-14T12:57:00Z"/>
              <w:rFonts w:ascii="Times New Roman" w:hAnsi="Times New Roman" w:cs="Times New Roman"/>
              <w:sz w:val="24"/>
              <w:szCs w:val="24"/>
            </w:rPr>
          </w:rPrChange>
        </w:rPr>
      </w:pPr>
      <w:del w:id="1642" w:author="Haider, Najmul" w:date="2020-08-14T12:57:00Z">
        <w:r w:rsidRPr="007C2DDC" w:rsidDel="00C34C81">
          <w:rPr>
            <w:rFonts w:ascii="Times New Roman" w:hAnsi="Times New Roman" w:cs="Times New Roman"/>
            <w:color w:val="000000" w:themeColor="text1"/>
            <w:sz w:val="24"/>
            <w:szCs w:val="24"/>
            <w:rPrChange w:id="1643" w:author="nayeem hasan" w:date="2020-08-19T04:23:00Z">
              <w:rPr>
                <w:rFonts w:ascii="Times New Roman" w:hAnsi="Times New Roman" w:cs="Times New Roman"/>
                <w:sz w:val="24"/>
                <w:szCs w:val="24"/>
              </w:rPr>
            </w:rPrChange>
          </w:rPr>
          <w:delText>2. Key findings in two/three sentences</w:delText>
        </w:r>
        <w:r w:rsidR="00946F85" w:rsidRPr="007C2DDC" w:rsidDel="00C34C81">
          <w:rPr>
            <w:rFonts w:ascii="Times New Roman" w:hAnsi="Times New Roman" w:cs="Times New Roman"/>
            <w:color w:val="000000" w:themeColor="text1"/>
            <w:sz w:val="24"/>
            <w:szCs w:val="24"/>
            <w:rPrChange w:id="1644" w:author="nayeem hasan" w:date="2020-08-19T04:23:00Z">
              <w:rPr>
                <w:rFonts w:ascii="Times New Roman" w:hAnsi="Times New Roman" w:cs="Times New Roman"/>
                <w:sz w:val="24"/>
                <w:szCs w:val="24"/>
              </w:rPr>
            </w:rPrChange>
          </w:rPr>
          <w:delText xml:space="preserve"> in three analyses models</w:delText>
        </w:r>
      </w:del>
    </w:p>
    <w:p w14:paraId="282F718E" w14:textId="17EBEE31" w:rsidR="0041152B" w:rsidRPr="007C2DDC" w:rsidRDefault="0041152B" w:rsidP="00F645FC">
      <w:pPr>
        <w:spacing w:after="0" w:line="480" w:lineRule="auto"/>
        <w:jc w:val="both"/>
        <w:rPr>
          <w:rFonts w:ascii="Times New Roman" w:hAnsi="Times New Roman" w:cs="Times New Roman"/>
          <w:color w:val="000000" w:themeColor="text1"/>
          <w:sz w:val="24"/>
          <w:szCs w:val="24"/>
          <w:rPrChange w:id="1645" w:author="nayeem hasan" w:date="2020-08-19T04:23:00Z">
            <w:rPr>
              <w:rFonts w:ascii="Times New Roman" w:hAnsi="Times New Roman" w:cs="Times New Roman"/>
              <w:sz w:val="24"/>
              <w:szCs w:val="24"/>
            </w:rPr>
          </w:rPrChange>
        </w:rPr>
      </w:pPr>
    </w:p>
    <w:p w14:paraId="511D7BBB" w14:textId="673E698D" w:rsidR="0041152B" w:rsidRPr="007C2DDC" w:rsidDel="000E5A3C" w:rsidRDefault="0041152B" w:rsidP="00F645FC">
      <w:pPr>
        <w:spacing w:after="0" w:line="480" w:lineRule="auto"/>
        <w:jc w:val="both"/>
        <w:rPr>
          <w:del w:id="1646" w:author="Haider, Najmul" w:date="2020-08-14T12:57:00Z"/>
          <w:rFonts w:ascii="Times New Roman" w:hAnsi="Times New Roman" w:cs="Times New Roman"/>
          <w:color w:val="000000" w:themeColor="text1"/>
          <w:sz w:val="24"/>
          <w:szCs w:val="24"/>
          <w:rPrChange w:id="1647" w:author="nayeem hasan" w:date="2020-08-19T04:23:00Z">
            <w:rPr>
              <w:del w:id="1648" w:author="Haider, Najmul" w:date="2020-08-14T12:57:00Z"/>
              <w:rFonts w:ascii="Times New Roman" w:hAnsi="Times New Roman" w:cs="Times New Roman"/>
              <w:sz w:val="24"/>
              <w:szCs w:val="24"/>
            </w:rPr>
          </w:rPrChange>
        </w:rPr>
      </w:pPr>
      <w:del w:id="1649" w:author="Haider, Najmul" w:date="2020-08-14T12:57:00Z">
        <w:r w:rsidRPr="007C2DDC" w:rsidDel="000E5A3C">
          <w:rPr>
            <w:rFonts w:ascii="Times New Roman" w:hAnsi="Times New Roman" w:cs="Times New Roman"/>
            <w:color w:val="000000" w:themeColor="text1"/>
            <w:sz w:val="24"/>
            <w:szCs w:val="24"/>
            <w:rPrChange w:id="1650" w:author="nayeem hasan" w:date="2020-08-19T04:23:00Z">
              <w:rPr>
                <w:rFonts w:ascii="Times New Roman" w:hAnsi="Times New Roman" w:cs="Times New Roman"/>
                <w:sz w:val="24"/>
                <w:szCs w:val="24"/>
              </w:rPr>
            </w:rPrChange>
          </w:rPr>
          <w:delText>Then explain all factors, particularly, you</w:delText>
        </w:r>
        <w:r w:rsidR="00946F85" w:rsidRPr="007C2DDC" w:rsidDel="000E5A3C">
          <w:rPr>
            <w:rFonts w:ascii="Times New Roman" w:hAnsi="Times New Roman" w:cs="Times New Roman"/>
            <w:color w:val="000000" w:themeColor="text1"/>
            <w:sz w:val="24"/>
            <w:szCs w:val="24"/>
            <w:rPrChange w:id="1651" w:author="nayeem hasan" w:date="2020-08-19T04:23:00Z">
              <w:rPr>
                <w:rFonts w:ascii="Times New Roman" w:hAnsi="Times New Roman" w:cs="Times New Roman"/>
                <w:sz w:val="24"/>
                <w:szCs w:val="24"/>
              </w:rPr>
            </w:rPrChange>
          </w:rPr>
          <w:delText>r</w:delText>
        </w:r>
        <w:r w:rsidRPr="007C2DDC" w:rsidDel="000E5A3C">
          <w:rPr>
            <w:rFonts w:ascii="Times New Roman" w:hAnsi="Times New Roman" w:cs="Times New Roman"/>
            <w:color w:val="000000" w:themeColor="text1"/>
            <w:sz w:val="24"/>
            <w:szCs w:val="24"/>
            <w:rPrChange w:id="1652" w:author="nayeem hasan" w:date="2020-08-19T04:23:00Z">
              <w:rPr>
                <w:rFonts w:ascii="Times New Roman" w:hAnsi="Times New Roman" w:cs="Times New Roman"/>
                <w:sz w:val="24"/>
                <w:szCs w:val="24"/>
              </w:rPr>
            </w:rPrChange>
          </w:rPr>
          <w:delText xml:space="preserve"> significant factors</w:delText>
        </w:r>
        <w:r w:rsidR="00946F85" w:rsidRPr="007C2DDC" w:rsidDel="000E5A3C">
          <w:rPr>
            <w:rFonts w:ascii="Times New Roman" w:hAnsi="Times New Roman" w:cs="Times New Roman"/>
            <w:color w:val="000000" w:themeColor="text1"/>
            <w:sz w:val="24"/>
            <w:szCs w:val="24"/>
            <w:rPrChange w:id="1653" w:author="nayeem hasan" w:date="2020-08-19T04:23:00Z">
              <w:rPr>
                <w:rFonts w:ascii="Times New Roman" w:hAnsi="Times New Roman" w:cs="Times New Roman"/>
                <w:sz w:val="24"/>
                <w:szCs w:val="24"/>
              </w:rPr>
            </w:rPrChange>
          </w:rPr>
          <w:delText xml:space="preserve"> in the following paragraph.</w:delText>
        </w:r>
      </w:del>
    </w:p>
    <w:p w14:paraId="15566BDE" w14:textId="7FC98DF8" w:rsidR="0041152B" w:rsidRPr="007C2DDC" w:rsidDel="000E5A3C" w:rsidRDefault="00946F85" w:rsidP="00F645FC">
      <w:pPr>
        <w:spacing w:after="0" w:line="480" w:lineRule="auto"/>
        <w:jc w:val="both"/>
        <w:rPr>
          <w:del w:id="1654" w:author="Haider, Najmul" w:date="2020-08-14T12:57:00Z"/>
          <w:rFonts w:ascii="Times New Roman" w:hAnsi="Times New Roman" w:cs="Times New Roman"/>
          <w:color w:val="000000" w:themeColor="text1"/>
          <w:sz w:val="24"/>
          <w:szCs w:val="24"/>
          <w:rPrChange w:id="1655" w:author="nayeem hasan" w:date="2020-08-19T04:23:00Z">
            <w:rPr>
              <w:del w:id="1656" w:author="Haider, Najmul" w:date="2020-08-14T12:57:00Z"/>
              <w:rFonts w:ascii="Times New Roman" w:hAnsi="Times New Roman" w:cs="Times New Roman"/>
              <w:sz w:val="24"/>
              <w:szCs w:val="24"/>
            </w:rPr>
          </w:rPrChange>
        </w:rPr>
      </w:pPr>
      <w:del w:id="1657" w:author="Haider, Najmul" w:date="2020-08-14T12:57:00Z">
        <w:r w:rsidRPr="007C2DDC" w:rsidDel="000E5A3C">
          <w:rPr>
            <w:rFonts w:ascii="Times New Roman" w:hAnsi="Times New Roman" w:cs="Times New Roman"/>
            <w:color w:val="000000" w:themeColor="text1"/>
            <w:sz w:val="24"/>
            <w:szCs w:val="24"/>
            <w:rPrChange w:id="1658" w:author="nayeem hasan" w:date="2020-08-19T04:23:00Z">
              <w:rPr>
                <w:rFonts w:ascii="Times New Roman" w:hAnsi="Times New Roman" w:cs="Times New Roman"/>
                <w:sz w:val="24"/>
                <w:szCs w:val="24"/>
              </w:rPr>
            </w:rPrChange>
          </w:rPr>
          <w:delText>Refer</w:delText>
        </w:r>
        <w:r w:rsidR="0041152B" w:rsidRPr="007C2DDC" w:rsidDel="000E5A3C">
          <w:rPr>
            <w:rFonts w:ascii="Times New Roman" w:hAnsi="Times New Roman" w:cs="Times New Roman"/>
            <w:color w:val="000000" w:themeColor="text1"/>
            <w:sz w:val="24"/>
            <w:szCs w:val="24"/>
            <w:rPrChange w:id="1659" w:author="nayeem hasan" w:date="2020-08-19T04:23:00Z">
              <w:rPr>
                <w:rFonts w:ascii="Times New Roman" w:hAnsi="Times New Roman" w:cs="Times New Roman"/>
                <w:sz w:val="24"/>
                <w:szCs w:val="24"/>
              </w:rPr>
            </w:rPrChange>
          </w:rPr>
          <w:delText xml:space="preserve"> if you get any similar or dissimilar results from previous articles</w:delText>
        </w:r>
      </w:del>
    </w:p>
    <w:p w14:paraId="16ABCDE2" w14:textId="4FBCC509" w:rsidR="00AA2EF6" w:rsidRPr="007C2DDC" w:rsidRDefault="00402553" w:rsidP="00F645FC">
      <w:pPr>
        <w:spacing w:after="0" w:line="480" w:lineRule="auto"/>
        <w:jc w:val="both"/>
        <w:rPr>
          <w:ins w:id="1660" w:author="Haider, Najmul" w:date="2020-08-14T12:58:00Z"/>
          <w:rFonts w:ascii="Times New Roman" w:hAnsi="Times New Roman" w:cs="Times New Roman"/>
          <w:color w:val="000000" w:themeColor="text1"/>
          <w:sz w:val="24"/>
          <w:szCs w:val="24"/>
          <w:rPrChange w:id="1661" w:author="nayeem hasan" w:date="2020-08-19T04:23:00Z">
            <w:rPr>
              <w:ins w:id="1662" w:author="Haider, Najmul" w:date="2020-08-14T12:58:00Z"/>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1663" w:author="nayeem hasan" w:date="2020-08-19T04:23:00Z">
            <w:rPr>
              <w:rFonts w:ascii="Times New Roman" w:hAnsi="Times New Roman" w:cs="Times New Roman"/>
              <w:sz w:val="24"/>
              <w:szCs w:val="24"/>
            </w:rPr>
          </w:rPrChange>
        </w:rPr>
        <w:t xml:space="preserve">This study aimed to observe the </w:t>
      </w:r>
      <w:ins w:id="1664" w:author="Haider, Najmul" w:date="2020-08-14T12:57:00Z">
        <w:r w:rsidR="000E5A3C" w:rsidRPr="007C2DDC">
          <w:rPr>
            <w:rFonts w:ascii="Times New Roman" w:hAnsi="Times New Roman" w:cs="Times New Roman"/>
            <w:color w:val="000000" w:themeColor="text1"/>
            <w:sz w:val="24"/>
            <w:szCs w:val="24"/>
            <w:rPrChange w:id="1665" w:author="nayeem hasan" w:date="2020-08-19T04:23:00Z">
              <w:rPr>
                <w:rFonts w:ascii="Times New Roman" w:hAnsi="Times New Roman" w:cs="Times New Roman"/>
                <w:sz w:val="24"/>
                <w:szCs w:val="24"/>
              </w:rPr>
            </w:rPrChange>
          </w:rPr>
          <w:t xml:space="preserve">Global </w:t>
        </w:r>
      </w:ins>
      <w:r w:rsidRPr="007C2DDC">
        <w:rPr>
          <w:rFonts w:ascii="Times New Roman" w:hAnsi="Times New Roman" w:cs="Times New Roman"/>
          <w:color w:val="000000" w:themeColor="text1"/>
          <w:sz w:val="24"/>
          <w:szCs w:val="24"/>
          <w:rPrChange w:id="1666" w:author="nayeem hasan" w:date="2020-08-19T04:23:00Z">
            <w:rPr>
              <w:rFonts w:ascii="Times New Roman" w:hAnsi="Times New Roman" w:cs="Times New Roman"/>
              <w:sz w:val="24"/>
              <w:szCs w:val="24"/>
            </w:rPr>
          </w:rPrChange>
        </w:rPr>
        <w:t xml:space="preserve">CFR of </w:t>
      </w:r>
      <w:ins w:id="1667" w:author="Haider, Najmul" w:date="2020-08-14T12:57:00Z">
        <w:r w:rsidR="000E5A3C" w:rsidRPr="007C2DDC">
          <w:rPr>
            <w:rFonts w:ascii="Times New Roman" w:hAnsi="Times New Roman" w:cs="Times New Roman"/>
            <w:color w:val="000000" w:themeColor="text1"/>
            <w:sz w:val="24"/>
            <w:szCs w:val="24"/>
            <w:rPrChange w:id="1668" w:author="nayeem hasan" w:date="2020-08-19T04:23:00Z">
              <w:rPr>
                <w:rFonts w:ascii="Times New Roman" w:hAnsi="Times New Roman" w:cs="Times New Roman"/>
                <w:sz w:val="24"/>
                <w:szCs w:val="24"/>
              </w:rPr>
            </w:rPrChange>
          </w:rPr>
          <w:t xml:space="preserve">COVID-19 </w:t>
        </w:r>
      </w:ins>
      <w:del w:id="1669" w:author="Haider, Najmul" w:date="2020-08-14T12:57:00Z">
        <w:r w:rsidRPr="007C2DDC" w:rsidDel="000E5A3C">
          <w:rPr>
            <w:rFonts w:ascii="Times New Roman" w:hAnsi="Times New Roman" w:cs="Times New Roman"/>
            <w:color w:val="000000" w:themeColor="text1"/>
            <w:sz w:val="24"/>
            <w:szCs w:val="24"/>
            <w:rPrChange w:id="1670" w:author="nayeem hasan" w:date="2020-08-19T04:23:00Z">
              <w:rPr>
                <w:rFonts w:ascii="Times New Roman" w:hAnsi="Times New Roman" w:cs="Times New Roman"/>
                <w:sz w:val="24"/>
                <w:szCs w:val="24"/>
              </w:rPr>
            </w:rPrChange>
          </w:rPr>
          <w:delText xml:space="preserve">different </w:delText>
        </w:r>
        <w:r w:rsidR="00660AD8" w:rsidRPr="007C2DDC" w:rsidDel="000E5A3C">
          <w:rPr>
            <w:rFonts w:ascii="Times New Roman" w:hAnsi="Times New Roman" w:cs="Times New Roman"/>
            <w:color w:val="000000" w:themeColor="text1"/>
            <w:sz w:val="24"/>
            <w:szCs w:val="24"/>
            <w:rPrChange w:id="1671" w:author="nayeem hasan" w:date="2020-08-19T04:23:00Z">
              <w:rPr>
                <w:rFonts w:ascii="Times New Roman" w:hAnsi="Times New Roman" w:cs="Times New Roman"/>
                <w:sz w:val="24"/>
                <w:szCs w:val="24"/>
              </w:rPr>
            </w:rPrChange>
          </w:rPr>
          <w:delText xml:space="preserve">WHO region </w:delText>
        </w:r>
      </w:del>
      <w:r w:rsidRPr="007C2DDC">
        <w:rPr>
          <w:rFonts w:ascii="Times New Roman" w:hAnsi="Times New Roman" w:cs="Times New Roman"/>
          <w:color w:val="000000" w:themeColor="text1"/>
          <w:sz w:val="24"/>
          <w:szCs w:val="24"/>
          <w:rPrChange w:id="1672" w:author="nayeem hasan" w:date="2020-08-19T04:23:00Z">
            <w:rPr>
              <w:rFonts w:ascii="Times New Roman" w:hAnsi="Times New Roman" w:cs="Times New Roman"/>
              <w:sz w:val="24"/>
              <w:szCs w:val="24"/>
            </w:rPr>
          </w:rPrChange>
        </w:rPr>
        <w:t>using</w:t>
      </w:r>
      <w:del w:id="1673" w:author="Haider, Najmul" w:date="2020-08-14T12:57:00Z">
        <w:r w:rsidRPr="007C2DDC" w:rsidDel="000E5A3C">
          <w:rPr>
            <w:rFonts w:ascii="Times New Roman" w:hAnsi="Times New Roman" w:cs="Times New Roman"/>
            <w:color w:val="000000" w:themeColor="text1"/>
            <w:sz w:val="24"/>
            <w:szCs w:val="24"/>
            <w:rPrChange w:id="1674" w:author="nayeem hasan" w:date="2020-08-19T04:23:00Z">
              <w:rPr>
                <w:rFonts w:ascii="Times New Roman" w:hAnsi="Times New Roman" w:cs="Times New Roman"/>
                <w:sz w:val="24"/>
                <w:szCs w:val="24"/>
              </w:rPr>
            </w:rPrChange>
          </w:rPr>
          <w:delText xml:space="preserve"> recent</w:delText>
        </w:r>
      </w:del>
      <w:r w:rsidRPr="007C2DDC">
        <w:rPr>
          <w:rFonts w:ascii="Times New Roman" w:hAnsi="Times New Roman" w:cs="Times New Roman"/>
          <w:color w:val="000000" w:themeColor="text1"/>
          <w:sz w:val="24"/>
          <w:szCs w:val="24"/>
          <w:rPrChange w:id="1675" w:author="nayeem hasan" w:date="2020-08-19T04:23:00Z">
            <w:rPr>
              <w:rFonts w:ascii="Times New Roman" w:hAnsi="Times New Roman" w:cs="Times New Roman"/>
              <w:sz w:val="24"/>
              <w:szCs w:val="24"/>
            </w:rPr>
          </w:rPrChange>
        </w:rPr>
        <w:t xml:space="preserve"> country</w:t>
      </w:r>
      <w:r w:rsidR="00660AD8" w:rsidRPr="007C2DDC">
        <w:rPr>
          <w:rFonts w:ascii="Times New Roman" w:hAnsi="Times New Roman" w:cs="Times New Roman"/>
          <w:color w:val="000000" w:themeColor="text1"/>
          <w:sz w:val="24"/>
          <w:szCs w:val="24"/>
          <w:rPrChange w:id="1676" w:author="nayeem hasan" w:date="2020-08-19T04:23:00Z">
            <w:rPr>
              <w:rFonts w:ascii="Times New Roman" w:hAnsi="Times New Roman" w:cs="Times New Roman"/>
              <w:sz w:val="24"/>
              <w:szCs w:val="24"/>
            </w:rPr>
          </w:rPrChange>
        </w:rPr>
        <w:t xml:space="preserve"> </w:t>
      </w:r>
      <w:r w:rsidRPr="007C2DDC">
        <w:rPr>
          <w:rFonts w:ascii="Times New Roman" w:hAnsi="Times New Roman" w:cs="Times New Roman"/>
          <w:color w:val="000000" w:themeColor="text1"/>
          <w:sz w:val="24"/>
          <w:szCs w:val="24"/>
          <w:rPrChange w:id="1677" w:author="nayeem hasan" w:date="2020-08-19T04:23:00Z">
            <w:rPr>
              <w:rFonts w:ascii="Times New Roman" w:hAnsi="Times New Roman" w:cs="Times New Roman"/>
              <w:sz w:val="24"/>
              <w:szCs w:val="24"/>
            </w:rPr>
          </w:rPrChange>
        </w:rPr>
        <w:t>level data</w:t>
      </w:r>
      <w:ins w:id="1678" w:author="Haider, Najmul" w:date="2020-08-14T12:57:00Z">
        <w:r w:rsidR="000E5A3C" w:rsidRPr="007C2DDC">
          <w:rPr>
            <w:rFonts w:ascii="Times New Roman" w:hAnsi="Times New Roman" w:cs="Times New Roman"/>
            <w:color w:val="000000" w:themeColor="text1"/>
            <w:sz w:val="24"/>
            <w:szCs w:val="24"/>
            <w:rPrChange w:id="1679" w:author="nayeem hasan" w:date="2020-08-19T04:23:00Z">
              <w:rPr>
                <w:rFonts w:ascii="Times New Roman" w:hAnsi="Times New Roman" w:cs="Times New Roman"/>
                <w:sz w:val="24"/>
                <w:szCs w:val="24"/>
              </w:rPr>
            </w:rPrChange>
          </w:rPr>
          <w:t xml:space="preserve"> and </w:t>
        </w:r>
      </w:ins>
      <w:del w:id="1680" w:author="Haider, Najmul" w:date="2020-08-14T12:57:00Z">
        <w:r w:rsidRPr="007C2DDC" w:rsidDel="000E5A3C">
          <w:rPr>
            <w:rFonts w:ascii="Times New Roman" w:hAnsi="Times New Roman" w:cs="Times New Roman"/>
            <w:color w:val="000000" w:themeColor="text1"/>
            <w:sz w:val="24"/>
            <w:szCs w:val="24"/>
            <w:rPrChange w:id="1681" w:author="nayeem hasan" w:date="2020-08-19T04:23:00Z">
              <w:rPr>
                <w:rFonts w:ascii="Times New Roman" w:hAnsi="Times New Roman" w:cs="Times New Roman"/>
                <w:sz w:val="24"/>
                <w:szCs w:val="24"/>
              </w:rPr>
            </w:rPrChange>
          </w:rPr>
          <w:delText>,</w:delText>
        </w:r>
      </w:del>
      <w:del w:id="1682" w:author="Haider, Najmul" w:date="2020-08-14T12:58:00Z">
        <w:r w:rsidRPr="007C2DDC" w:rsidDel="000E5A3C">
          <w:rPr>
            <w:rFonts w:ascii="Times New Roman" w:hAnsi="Times New Roman" w:cs="Times New Roman"/>
            <w:color w:val="000000" w:themeColor="text1"/>
            <w:sz w:val="24"/>
            <w:szCs w:val="24"/>
            <w:rPrChange w:id="1683" w:author="nayeem hasan" w:date="2020-08-19T04:23:00Z">
              <w:rPr>
                <w:rFonts w:ascii="Times New Roman" w:hAnsi="Times New Roman" w:cs="Times New Roman"/>
                <w:sz w:val="24"/>
                <w:szCs w:val="24"/>
              </w:rPr>
            </w:rPrChange>
          </w:rPr>
          <w:delText xml:space="preserve"> showing that alongside </w:delText>
        </w:r>
        <w:r w:rsidR="00660AD8" w:rsidRPr="007C2DDC" w:rsidDel="000E5A3C">
          <w:rPr>
            <w:rFonts w:ascii="Times New Roman" w:hAnsi="Times New Roman" w:cs="Times New Roman"/>
            <w:color w:val="000000" w:themeColor="text1"/>
            <w:sz w:val="24"/>
            <w:szCs w:val="24"/>
            <w:rPrChange w:id="1684" w:author="nayeem hasan" w:date="2020-08-19T04:23:00Z">
              <w:rPr>
                <w:rFonts w:ascii="Times New Roman" w:hAnsi="Times New Roman" w:cs="Times New Roman"/>
                <w:sz w:val="24"/>
                <w:szCs w:val="24"/>
              </w:rPr>
            </w:rPrChange>
          </w:rPr>
          <w:delText xml:space="preserve">this study was </w:delText>
        </w:r>
        <w:r w:rsidR="003D1F88" w:rsidRPr="007C2DDC" w:rsidDel="000E5A3C">
          <w:rPr>
            <w:rFonts w:ascii="Times New Roman" w:hAnsi="Times New Roman" w:cs="Times New Roman"/>
            <w:color w:val="000000" w:themeColor="text1"/>
            <w:sz w:val="24"/>
            <w:szCs w:val="24"/>
            <w:rPrChange w:id="1685" w:author="nayeem hasan" w:date="2020-08-19T04:23:00Z">
              <w:rPr>
                <w:rFonts w:ascii="Times New Roman" w:hAnsi="Times New Roman" w:cs="Times New Roman"/>
                <w:sz w:val="24"/>
                <w:szCs w:val="24"/>
              </w:rPr>
            </w:rPrChange>
          </w:rPr>
          <w:delText>also work to</w:delText>
        </w:r>
        <w:r w:rsidR="00660AD8" w:rsidRPr="007C2DDC" w:rsidDel="000E5A3C">
          <w:rPr>
            <w:rFonts w:ascii="Times New Roman" w:hAnsi="Times New Roman" w:cs="Times New Roman"/>
            <w:color w:val="000000" w:themeColor="text1"/>
            <w:sz w:val="24"/>
            <w:szCs w:val="24"/>
            <w:rPrChange w:id="1686" w:author="nayeem hasan" w:date="2020-08-19T04:23:00Z">
              <w:rPr>
                <w:rFonts w:ascii="Times New Roman" w:hAnsi="Times New Roman" w:cs="Times New Roman"/>
                <w:sz w:val="24"/>
                <w:szCs w:val="24"/>
              </w:rPr>
            </w:rPrChange>
          </w:rPr>
          <w:delText xml:space="preserve"> identify variable(s) that explains such a large variety of fatality rates </w:delText>
        </w:r>
        <w:r w:rsidR="00EF33CF" w:rsidRPr="007C2DDC" w:rsidDel="000E5A3C">
          <w:rPr>
            <w:rFonts w:ascii="Times New Roman" w:hAnsi="Times New Roman" w:cs="Times New Roman"/>
            <w:color w:val="000000" w:themeColor="text1"/>
            <w:sz w:val="24"/>
            <w:szCs w:val="24"/>
            <w:rPrChange w:id="1687" w:author="nayeem hasan" w:date="2020-08-19T04:23:00Z">
              <w:rPr>
                <w:rFonts w:ascii="Times New Roman" w:hAnsi="Times New Roman" w:cs="Times New Roman"/>
                <w:sz w:val="24"/>
                <w:szCs w:val="24"/>
              </w:rPr>
            </w:rPrChange>
          </w:rPr>
          <w:delText>on different stages of pandemic over</w:delText>
        </w:r>
        <w:r w:rsidR="006500F4" w:rsidRPr="007C2DDC" w:rsidDel="000E5A3C">
          <w:rPr>
            <w:rFonts w:ascii="Times New Roman" w:hAnsi="Times New Roman" w:cs="Times New Roman"/>
            <w:color w:val="000000" w:themeColor="text1"/>
            <w:sz w:val="24"/>
            <w:szCs w:val="24"/>
            <w:rPrChange w:id="1688" w:author="nayeem hasan" w:date="2020-08-19T04:23:00Z">
              <w:rPr>
                <w:rFonts w:ascii="Times New Roman" w:hAnsi="Times New Roman" w:cs="Times New Roman"/>
                <w:sz w:val="24"/>
                <w:szCs w:val="24"/>
              </w:rPr>
            </w:rPrChange>
          </w:rPr>
          <w:delText xml:space="preserve"> </w:delText>
        </w:r>
        <w:r w:rsidR="00EF33CF" w:rsidRPr="007C2DDC" w:rsidDel="000E5A3C">
          <w:rPr>
            <w:rFonts w:ascii="Times New Roman" w:hAnsi="Times New Roman" w:cs="Times New Roman"/>
            <w:color w:val="000000" w:themeColor="text1"/>
            <w:sz w:val="24"/>
            <w:szCs w:val="24"/>
            <w:rPrChange w:id="1689" w:author="nayeem hasan" w:date="2020-08-19T04:23:00Z">
              <w:rPr>
                <w:rFonts w:ascii="Times New Roman" w:hAnsi="Times New Roman" w:cs="Times New Roman"/>
                <w:sz w:val="24"/>
                <w:szCs w:val="24"/>
              </w:rPr>
            </w:rPrChange>
          </w:rPr>
          <w:delText>time</w:delText>
        </w:r>
        <w:r w:rsidR="00660AD8" w:rsidRPr="007C2DDC" w:rsidDel="000E5A3C">
          <w:rPr>
            <w:rFonts w:ascii="Times New Roman" w:hAnsi="Times New Roman" w:cs="Times New Roman"/>
            <w:color w:val="000000" w:themeColor="text1"/>
            <w:sz w:val="24"/>
            <w:szCs w:val="24"/>
            <w:rPrChange w:id="1690" w:author="nayeem hasan" w:date="2020-08-19T04:23:00Z">
              <w:rPr>
                <w:rFonts w:ascii="Times New Roman" w:hAnsi="Times New Roman" w:cs="Times New Roman"/>
                <w:sz w:val="24"/>
                <w:szCs w:val="24"/>
              </w:rPr>
            </w:rPrChange>
          </w:rPr>
          <w:delText>.</w:delText>
        </w:r>
        <w:r w:rsidR="006500F4" w:rsidRPr="007C2DDC" w:rsidDel="000E5A3C">
          <w:rPr>
            <w:rFonts w:ascii="Times New Roman" w:hAnsi="Times New Roman" w:cs="Times New Roman"/>
            <w:color w:val="000000" w:themeColor="text1"/>
            <w:sz w:val="24"/>
            <w:szCs w:val="24"/>
            <w:rPrChange w:id="1691" w:author="nayeem hasan" w:date="2020-08-19T04:23:00Z">
              <w:rPr/>
            </w:rPrChange>
          </w:rPr>
          <w:delText xml:space="preserve"> </w:delText>
        </w:r>
        <w:r w:rsidR="006500F4" w:rsidRPr="007C2DDC" w:rsidDel="000E5A3C">
          <w:rPr>
            <w:rFonts w:ascii="Times New Roman" w:hAnsi="Times New Roman" w:cs="Times New Roman"/>
            <w:color w:val="000000" w:themeColor="text1"/>
            <w:sz w:val="24"/>
            <w:szCs w:val="24"/>
            <w:rPrChange w:id="1692" w:author="nayeem hasan" w:date="2020-08-19T04:23:00Z">
              <w:rPr>
                <w:rFonts w:ascii="Times New Roman" w:hAnsi="Times New Roman" w:cs="Times New Roman"/>
                <w:sz w:val="24"/>
                <w:szCs w:val="24"/>
              </w:rPr>
            </w:rPrChange>
          </w:rPr>
          <w:delText>Regional comparisons of CFR</w:delText>
        </w:r>
        <w:r w:rsidR="005E52EB" w:rsidRPr="007C2DDC" w:rsidDel="000E5A3C">
          <w:rPr>
            <w:rFonts w:ascii="Times New Roman" w:hAnsi="Times New Roman" w:cs="Times New Roman"/>
            <w:color w:val="000000" w:themeColor="text1"/>
            <w:sz w:val="24"/>
            <w:szCs w:val="24"/>
            <w:rPrChange w:id="1693" w:author="nayeem hasan" w:date="2020-08-19T04:23:00Z">
              <w:rPr>
                <w:rFonts w:ascii="Times New Roman" w:hAnsi="Times New Roman" w:cs="Times New Roman"/>
                <w:sz w:val="24"/>
                <w:szCs w:val="24"/>
              </w:rPr>
            </w:rPrChange>
          </w:rPr>
          <w:delText xml:space="preserve">, </w:delText>
        </w:r>
        <w:r w:rsidR="006500F4" w:rsidRPr="007C2DDC" w:rsidDel="000E5A3C">
          <w:rPr>
            <w:rFonts w:ascii="Times New Roman" w:hAnsi="Times New Roman" w:cs="Times New Roman"/>
            <w:color w:val="000000" w:themeColor="text1"/>
            <w:sz w:val="24"/>
            <w:szCs w:val="24"/>
            <w:rPrChange w:id="1694" w:author="nayeem hasan" w:date="2020-08-19T04:23:00Z">
              <w:rPr>
                <w:rFonts w:ascii="Times New Roman" w:hAnsi="Times New Roman" w:cs="Times New Roman"/>
                <w:sz w:val="24"/>
                <w:szCs w:val="24"/>
              </w:rPr>
            </w:rPrChange>
          </w:rPr>
          <w:delText xml:space="preserve">as important indicators of disease characteristics are vital for national and international priority setting and recognizing health system performance. However, </w:delText>
        </w:r>
        <w:r w:rsidR="00401A42" w:rsidRPr="007C2DDC" w:rsidDel="000E5A3C">
          <w:rPr>
            <w:rFonts w:ascii="Times New Roman" w:hAnsi="Times New Roman" w:cs="Times New Roman"/>
            <w:color w:val="000000" w:themeColor="text1"/>
            <w:sz w:val="24"/>
            <w:szCs w:val="24"/>
            <w:rPrChange w:id="1695" w:author="nayeem hasan" w:date="2020-08-19T04:23:00Z">
              <w:rPr>
                <w:rFonts w:ascii="Times New Roman" w:hAnsi="Times New Roman" w:cs="Times New Roman"/>
                <w:sz w:val="24"/>
                <w:szCs w:val="24"/>
              </w:rPr>
            </w:rPrChange>
          </w:rPr>
          <w:delText>m</w:delText>
        </w:r>
        <w:r w:rsidR="00F1401E" w:rsidRPr="007C2DDC" w:rsidDel="000E5A3C">
          <w:rPr>
            <w:rFonts w:ascii="Times New Roman" w:hAnsi="Times New Roman" w:cs="Times New Roman"/>
            <w:color w:val="000000" w:themeColor="text1"/>
            <w:sz w:val="24"/>
            <w:szCs w:val="24"/>
            <w:rPrChange w:id="1696" w:author="nayeem hasan" w:date="2020-08-19T04:23:00Z">
              <w:rPr>
                <w:rFonts w:ascii="Times New Roman" w:hAnsi="Times New Roman" w:cs="Times New Roman"/>
                <w:sz w:val="24"/>
                <w:szCs w:val="24"/>
              </w:rPr>
            </w:rPrChange>
          </w:rPr>
          <w:delText xml:space="preserve">any </w:delText>
        </w:r>
        <w:r w:rsidR="00C512FE" w:rsidRPr="007C2DDC" w:rsidDel="000E5A3C">
          <w:rPr>
            <w:rFonts w:ascii="Times New Roman" w:hAnsi="Times New Roman" w:cs="Times New Roman"/>
            <w:color w:val="000000" w:themeColor="text1"/>
            <w:sz w:val="24"/>
            <w:szCs w:val="24"/>
            <w:rPrChange w:id="1697" w:author="nayeem hasan" w:date="2020-08-19T04:23:00Z">
              <w:rPr>
                <w:rFonts w:ascii="Times New Roman" w:hAnsi="Times New Roman" w:cs="Times New Roman"/>
                <w:sz w:val="24"/>
                <w:szCs w:val="24"/>
              </w:rPr>
            </w:rPrChange>
          </w:rPr>
          <w:delText>factors</w:delText>
        </w:r>
        <w:r w:rsidR="00F1401E" w:rsidRPr="007C2DDC" w:rsidDel="000E5A3C">
          <w:rPr>
            <w:rFonts w:ascii="Times New Roman" w:hAnsi="Times New Roman" w:cs="Times New Roman"/>
            <w:color w:val="000000" w:themeColor="text1"/>
            <w:sz w:val="24"/>
            <w:szCs w:val="24"/>
            <w:rPrChange w:id="1698" w:author="nayeem hasan" w:date="2020-08-19T04:23:00Z">
              <w:rPr>
                <w:rFonts w:ascii="Times New Roman" w:hAnsi="Times New Roman" w:cs="Times New Roman"/>
                <w:sz w:val="24"/>
                <w:szCs w:val="24"/>
              </w:rPr>
            </w:rPrChange>
          </w:rPr>
          <w:delText xml:space="preserve"> associated with </w:delText>
        </w:r>
        <w:r w:rsidR="00085FE5" w:rsidRPr="007C2DDC" w:rsidDel="000E5A3C">
          <w:rPr>
            <w:rFonts w:ascii="Times New Roman" w:hAnsi="Times New Roman" w:cs="Times New Roman"/>
            <w:color w:val="000000" w:themeColor="text1"/>
            <w:sz w:val="24"/>
            <w:szCs w:val="24"/>
            <w:rPrChange w:id="1699" w:author="nayeem hasan" w:date="2020-08-19T04:23:00Z">
              <w:rPr>
                <w:rFonts w:ascii="Times New Roman" w:hAnsi="Times New Roman" w:cs="Times New Roman"/>
                <w:sz w:val="24"/>
                <w:szCs w:val="24"/>
              </w:rPr>
            </w:rPrChange>
          </w:rPr>
          <w:delText xml:space="preserve">these CFR </w:delText>
        </w:r>
        <w:r w:rsidR="008F6511" w:rsidRPr="007C2DDC" w:rsidDel="000E5A3C">
          <w:rPr>
            <w:rFonts w:ascii="Times New Roman" w:hAnsi="Times New Roman" w:cs="Times New Roman"/>
            <w:color w:val="000000" w:themeColor="text1"/>
            <w:sz w:val="24"/>
            <w:szCs w:val="24"/>
            <w:rPrChange w:id="1700" w:author="nayeem hasan" w:date="2020-08-19T04:23:00Z">
              <w:rPr>
                <w:rFonts w:ascii="Times New Roman" w:hAnsi="Times New Roman" w:cs="Times New Roman"/>
                <w:sz w:val="24"/>
                <w:szCs w:val="24"/>
              </w:rPr>
            </w:rPrChange>
          </w:rPr>
          <w:delText xml:space="preserve">and the factor vary at </w:delText>
        </w:r>
        <w:r w:rsidR="00843F69" w:rsidRPr="007C2DDC" w:rsidDel="000E5A3C">
          <w:rPr>
            <w:rFonts w:ascii="Times New Roman" w:hAnsi="Times New Roman" w:cs="Times New Roman"/>
            <w:color w:val="000000" w:themeColor="text1"/>
            <w:sz w:val="24"/>
            <w:szCs w:val="24"/>
            <w:rPrChange w:id="1701" w:author="nayeem hasan" w:date="2020-08-19T04:23:00Z">
              <w:rPr>
                <w:rFonts w:ascii="Times New Roman" w:hAnsi="Times New Roman" w:cs="Times New Roman"/>
                <w:sz w:val="24"/>
                <w:szCs w:val="24"/>
              </w:rPr>
            </w:rPrChange>
          </w:rPr>
          <w:delText xml:space="preserve">the </w:delText>
        </w:r>
        <w:r w:rsidR="008F6511" w:rsidRPr="007C2DDC" w:rsidDel="000E5A3C">
          <w:rPr>
            <w:rFonts w:ascii="Times New Roman" w:hAnsi="Times New Roman" w:cs="Times New Roman"/>
            <w:color w:val="000000" w:themeColor="text1"/>
            <w:sz w:val="24"/>
            <w:szCs w:val="24"/>
            <w:rPrChange w:id="1702" w:author="nayeem hasan" w:date="2020-08-19T04:23:00Z">
              <w:rPr>
                <w:rFonts w:ascii="Times New Roman" w:hAnsi="Times New Roman" w:cs="Times New Roman"/>
                <w:sz w:val="24"/>
                <w:szCs w:val="24"/>
              </w:rPr>
            </w:rPrChange>
          </w:rPr>
          <w:delText xml:space="preserve">various stage </w:delText>
        </w:r>
        <w:r w:rsidR="00C95C2D" w:rsidRPr="007C2DDC" w:rsidDel="000E5A3C">
          <w:rPr>
            <w:rFonts w:ascii="Times New Roman" w:hAnsi="Times New Roman" w:cs="Times New Roman"/>
            <w:color w:val="000000" w:themeColor="text1"/>
            <w:sz w:val="24"/>
            <w:szCs w:val="24"/>
            <w:rPrChange w:id="1703" w:author="nayeem hasan" w:date="2020-08-19T04:23:00Z">
              <w:rPr>
                <w:rFonts w:ascii="Times New Roman" w:hAnsi="Times New Roman" w:cs="Times New Roman"/>
                <w:sz w:val="24"/>
                <w:szCs w:val="24"/>
              </w:rPr>
            </w:rPrChange>
          </w:rPr>
          <w:delText>of pandemic</w:delText>
        </w:r>
        <w:r w:rsidR="00BC1D1C" w:rsidRPr="007C2DDC" w:rsidDel="000E5A3C">
          <w:rPr>
            <w:rFonts w:ascii="Times New Roman" w:hAnsi="Times New Roman" w:cs="Times New Roman"/>
            <w:color w:val="000000" w:themeColor="text1"/>
            <w:sz w:val="24"/>
            <w:szCs w:val="24"/>
            <w:rPrChange w:id="1704" w:author="nayeem hasan" w:date="2020-08-19T04:23:00Z">
              <w:rPr>
                <w:rFonts w:ascii="Times New Roman" w:hAnsi="Times New Roman" w:cs="Times New Roman"/>
                <w:sz w:val="24"/>
                <w:szCs w:val="24"/>
              </w:rPr>
            </w:rPrChange>
          </w:rPr>
          <w:delText>.</w:delText>
        </w:r>
        <w:r w:rsidR="008F6511" w:rsidRPr="007C2DDC" w:rsidDel="000E5A3C">
          <w:rPr>
            <w:rFonts w:ascii="Times New Roman" w:hAnsi="Times New Roman" w:cs="Times New Roman"/>
            <w:color w:val="000000" w:themeColor="text1"/>
            <w:sz w:val="24"/>
            <w:szCs w:val="24"/>
            <w:rPrChange w:id="1705" w:author="nayeem hasan" w:date="2020-08-19T04:23:00Z">
              <w:rPr>
                <w:rFonts w:ascii="Times New Roman" w:hAnsi="Times New Roman" w:cs="Times New Roman"/>
                <w:sz w:val="24"/>
                <w:szCs w:val="24"/>
              </w:rPr>
            </w:rPrChange>
          </w:rPr>
          <w:delText xml:space="preserve"> </w:delText>
        </w:r>
        <w:r w:rsidR="00BC1D1C" w:rsidRPr="007C2DDC" w:rsidDel="000E5A3C">
          <w:rPr>
            <w:rFonts w:ascii="Times New Roman" w:hAnsi="Times New Roman" w:cs="Times New Roman"/>
            <w:color w:val="000000" w:themeColor="text1"/>
            <w:sz w:val="24"/>
            <w:szCs w:val="24"/>
            <w:rPrChange w:id="1706" w:author="nayeem hasan" w:date="2020-08-19T04:23:00Z">
              <w:rPr>
                <w:rFonts w:ascii="Times New Roman" w:hAnsi="Times New Roman" w:cs="Times New Roman"/>
                <w:sz w:val="24"/>
                <w:szCs w:val="24"/>
              </w:rPr>
            </w:rPrChange>
          </w:rPr>
          <w:delText>In</w:delText>
        </w:r>
        <w:r w:rsidR="00C512FE" w:rsidRPr="007C2DDC" w:rsidDel="000E5A3C">
          <w:rPr>
            <w:rFonts w:ascii="Times New Roman" w:hAnsi="Times New Roman" w:cs="Times New Roman"/>
            <w:color w:val="000000" w:themeColor="text1"/>
            <w:sz w:val="24"/>
            <w:szCs w:val="24"/>
            <w:rPrChange w:id="1707" w:author="nayeem hasan" w:date="2020-08-19T04:23:00Z">
              <w:rPr>
                <w:rFonts w:ascii="Times New Roman" w:hAnsi="Times New Roman" w:cs="Times New Roman"/>
                <w:sz w:val="24"/>
                <w:szCs w:val="24"/>
              </w:rPr>
            </w:rPrChange>
          </w:rPr>
          <w:delText xml:space="preserve"> our finding</w:delText>
        </w:r>
        <w:r w:rsidR="00211B10" w:rsidRPr="007C2DDC" w:rsidDel="000E5A3C">
          <w:rPr>
            <w:rFonts w:ascii="Times New Roman" w:hAnsi="Times New Roman" w:cs="Times New Roman"/>
            <w:color w:val="000000" w:themeColor="text1"/>
            <w:sz w:val="24"/>
            <w:szCs w:val="24"/>
            <w:rPrChange w:id="1708" w:author="nayeem hasan" w:date="2020-08-19T04:23:00Z">
              <w:rPr>
                <w:rFonts w:ascii="Times New Roman" w:hAnsi="Times New Roman" w:cs="Times New Roman"/>
                <w:sz w:val="24"/>
                <w:szCs w:val="24"/>
              </w:rPr>
            </w:rPrChange>
          </w:rPr>
          <w:delText>s</w:delText>
        </w:r>
        <w:r w:rsidR="00BC1D1C" w:rsidRPr="007C2DDC" w:rsidDel="000E5A3C">
          <w:rPr>
            <w:rFonts w:ascii="Times New Roman" w:hAnsi="Times New Roman" w:cs="Times New Roman"/>
            <w:color w:val="000000" w:themeColor="text1"/>
            <w:sz w:val="24"/>
            <w:szCs w:val="24"/>
            <w:rPrChange w:id="1709" w:author="nayeem hasan" w:date="2020-08-19T04:23:00Z">
              <w:rPr>
                <w:rFonts w:ascii="Times New Roman" w:hAnsi="Times New Roman" w:cs="Times New Roman"/>
                <w:sz w:val="24"/>
                <w:szCs w:val="24"/>
              </w:rPr>
            </w:rPrChange>
          </w:rPr>
          <w:delText>, all countries CFR increases over</w:delText>
        </w:r>
        <w:r w:rsidR="006500F4" w:rsidRPr="007C2DDC" w:rsidDel="000E5A3C">
          <w:rPr>
            <w:rFonts w:ascii="Times New Roman" w:hAnsi="Times New Roman" w:cs="Times New Roman"/>
            <w:color w:val="000000" w:themeColor="text1"/>
            <w:sz w:val="24"/>
            <w:szCs w:val="24"/>
            <w:rPrChange w:id="1710" w:author="nayeem hasan" w:date="2020-08-19T04:23:00Z">
              <w:rPr>
                <w:rFonts w:ascii="Times New Roman" w:hAnsi="Times New Roman" w:cs="Times New Roman"/>
                <w:sz w:val="24"/>
                <w:szCs w:val="24"/>
              </w:rPr>
            </w:rPrChange>
          </w:rPr>
          <w:delText xml:space="preserve"> </w:delText>
        </w:r>
        <w:r w:rsidR="00BC1D1C" w:rsidRPr="007C2DDC" w:rsidDel="000E5A3C">
          <w:rPr>
            <w:rFonts w:ascii="Times New Roman" w:hAnsi="Times New Roman" w:cs="Times New Roman"/>
            <w:color w:val="000000" w:themeColor="text1"/>
            <w:sz w:val="24"/>
            <w:szCs w:val="24"/>
            <w:rPrChange w:id="1711" w:author="nayeem hasan" w:date="2020-08-19T04:23:00Z">
              <w:rPr>
                <w:rFonts w:ascii="Times New Roman" w:hAnsi="Times New Roman" w:cs="Times New Roman"/>
                <w:sz w:val="24"/>
                <w:szCs w:val="24"/>
              </w:rPr>
            </w:rPrChange>
          </w:rPr>
          <w:delText>time at the be</w:delText>
        </w:r>
        <w:r w:rsidR="00497635" w:rsidRPr="007C2DDC" w:rsidDel="000E5A3C">
          <w:rPr>
            <w:rFonts w:ascii="Times New Roman" w:hAnsi="Times New Roman" w:cs="Times New Roman"/>
            <w:color w:val="000000" w:themeColor="text1"/>
            <w:sz w:val="24"/>
            <w:szCs w:val="24"/>
            <w:rPrChange w:id="1712" w:author="nayeem hasan" w:date="2020-08-19T04:23:00Z">
              <w:rPr>
                <w:rFonts w:ascii="Times New Roman" w:hAnsi="Times New Roman" w:cs="Times New Roman"/>
                <w:sz w:val="24"/>
                <w:szCs w:val="24"/>
              </w:rPr>
            </w:rPrChange>
          </w:rPr>
          <w:delText>ginning</w:delText>
        </w:r>
        <w:r w:rsidR="00BC1D1C" w:rsidRPr="007C2DDC" w:rsidDel="000E5A3C">
          <w:rPr>
            <w:rFonts w:ascii="Times New Roman" w:hAnsi="Times New Roman" w:cs="Times New Roman"/>
            <w:color w:val="000000" w:themeColor="text1"/>
            <w:sz w:val="24"/>
            <w:szCs w:val="24"/>
            <w:rPrChange w:id="1713" w:author="nayeem hasan" w:date="2020-08-19T04:23:00Z">
              <w:rPr>
                <w:rFonts w:ascii="Times New Roman" w:hAnsi="Times New Roman" w:cs="Times New Roman"/>
                <w:sz w:val="24"/>
                <w:szCs w:val="24"/>
              </w:rPr>
            </w:rPrChange>
          </w:rPr>
          <w:delText xml:space="preserve"> of the pandemic</w:delText>
        </w:r>
        <w:r w:rsidR="00B013A7" w:rsidRPr="007C2DDC" w:rsidDel="000E5A3C">
          <w:rPr>
            <w:rFonts w:ascii="Times New Roman" w:hAnsi="Times New Roman" w:cs="Times New Roman"/>
            <w:color w:val="000000" w:themeColor="text1"/>
            <w:sz w:val="24"/>
            <w:szCs w:val="24"/>
            <w:rPrChange w:id="1714" w:author="nayeem hasan" w:date="2020-08-19T04:23:00Z">
              <w:rPr>
                <w:rFonts w:ascii="Times New Roman" w:hAnsi="Times New Roman" w:cs="Times New Roman"/>
                <w:sz w:val="24"/>
                <w:szCs w:val="24"/>
              </w:rPr>
            </w:rPrChange>
          </w:rPr>
          <w:delText xml:space="preserve"> and </w:delText>
        </w:r>
        <w:r w:rsidR="00285E8D" w:rsidRPr="007C2DDC" w:rsidDel="000E5A3C">
          <w:rPr>
            <w:rFonts w:ascii="Times New Roman" w:hAnsi="Times New Roman" w:cs="Times New Roman"/>
            <w:color w:val="000000" w:themeColor="text1"/>
            <w:sz w:val="24"/>
            <w:szCs w:val="24"/>
            <w:rPrChange w:id="1715" w:author="nayeem hasan" w:date="2020-08-19T04:23:00Z">
              <w:rPr>
                <w:rFonts w:ascii="Times New Roman" w:hAnsi="Times New Roman" w:cs="Times New Roman"/>
                <w:sz w:val="24"/>
                <w:szCs w:val="24"/>
              </w:rPr>
            </w:rPrChange>
          </w:rPr>
          <w:delText>i</w:delText>
        </w:r>
        <w:r w:rsidR="00BC1D1C" w:rsidRPr="007C2DDC" w:rsidDel="000E5A3C">
          <w:rPr>
            <w:rFonts w:ascii="Times New Roman" w:hAnsi="Times New Roman" w:cs="Times New Roman"/>
            <w:color w:val="000000" w:themeColor="text1"/>
            <w:sz w:val="24"/>
            <w:szCs w:val="24"/>
            <w:rPrChange w:id="1716" w:author="nayeem hasan" w:date="2020-08-19T04:23:00Z">
              <w:rPr>
                <w:rFonts w:ascii="Times New Roman" w:hAnsi="Times New Roman" w:cs="Times New Roman"/>
                <w:sz w:val="24"/>
                <w:szCs w:val="24"/>
              </w:rPr>
            </w:rPrChange>
          </w:rPr>
          <w:delText>t</w:delText>
        </w:r>
        <w:r w:rsidR="00285E8D" w:rsidRPr="007C2DDC" w:rsidDel="000E5A3C">
          <w:rPr>
            <w:rFonts w:ascii="Times New Roman" w:hAnsi="Times New Roman" w:cs="Times New Roman"/>
            <w:color w:val="000000" w:themeColor="text1"/>
            <w:sz w:val="24"/>
            <w:szCs w:val="24"/>
            <w:rPrChange w:id="1717" w:author="nayeem hasan" w:date="2020-08-19T04:23:00Z">
              <w:rPr>
                <w:rFonts w:ascii="Times New Roman" w:hAnsi="Times New Roman" w:cs="Times New Roman"/>
                <w:sz w:val="24"/>
                <w:szCs w:val="24"/>
              </w:rPr>
            </w:rPrChange>
          </w:rPr>
          <w:delText xml:space="preserve"> begins</w:delText>
        </w:r>
        <w:r w:rsidR="00532739" w:rsidRPr="007C2DDC" w:rsidDel="000E5A3C">
          <w:rPr>
            <w:rFonts w:ascii="Times New Roman" w:hAnsi="Times New Roman" w:cs="Times New Roman"/>
            <w:color w:val="000000" w:themeColor="text1"/>
            <w:sz w:val="24"/>
            <w:szCs w:val="24"/>
            <w:rPrChange w:id="1718" w:author="nayeem hasan" w:date="2020-08-19T04:23:00Z">
              <w:rPr>
                <w:rFonts w:ascii="Times New Roman" w:hAnsi="Times New Roman" w:cs="Times New Roman"/>
                <w:sz w:val="24"/>
                <w:szCs w:val="24"/>
              </w:rPr>
            </w:rPrChange>
          </w:rPr>
          <w:delText xml:space="preserve"> to</w:delText>
        </w:r>
        <w:r w:rsidR="00BC1D1C" w:rsidRPr="007C2DDC" w:rsidDel="000E5A3C">
          <w:rPr>
            <w:rFonts w:ascii="Times New Roman" w:hAnsi="Times New Roman" w:cs="Times New Roman"/>
            <w:color w:val="000000" w:themeColor="text1"/>
            <w:sz w:val="24"/>
            <w:szCs w:val="24"/>
            <w:rPrChange w:id="1719" w:author="nayeem hasan" w:date="2020-08-19T04:23:00Z">
              <w:rPr>
                <w:rFonts w:ascii="Times New Roman" w:hAnsi="Times New Roman" w:cs="Times New Roman"/>
                <w:sz w:val="24"/>
                <w:szCs w:val="24"/>
              </w:rPr>
            </w:rPrChange>
          </w:rPr>
          <w:delText xml:space="preserve"> decrea</w:delText>
        </w:r>
        <w:r w:rsidR="00285E8D" w:rsidRPr="007C2DDC" w:rsidDel="000E5A3C">
          <w:rPr>
            <w:rFonts w:ascii="Times New Roman" w:hAnsi="Times New Roman" w:cs="Times New Roman"/>
            <w:color w:val="000000" w:themeColor="text1"/>
            <w:sz w:val="24"/>
            <w:szCs w:val="24"/>
            <w:rPrChange w:id="1720" w:author="nayeem hasan" w:date="2020-08-19T04:23:00Z">
              <w:rPr>
                <w:rFonts w:ascii="Times New Roman" w:hAnsi="Times New Roman" w:cs="Times New Roman"/>
                <w:sz w:val="24"/>
                <w:szCs w:val="24"/>
              </w:rPr>
            </w:rPrChange>
          </w:rPr>
          <w:delText>s</w:delText>
        </w:r>
        <w:r w:rsidR="003364C5" w:rsidRPr="007C2DDC" w:rsidDel="000E5A3C">
          <w:rPr>
            <w:rFonts w:ascii="Times New Roman" w:hAnsi="Times New Roman" w:cs="Times New Roman"/>
            <w:color w:val="000000" w:themeColor="text1"/>
            <w:sz w:val="24"/>
            <w:szCs w:val="24"/>
            <w:rPrChange w:id="1721" w:author="nayeem hasan" w:date="2020-08-19T04:23:00Z">
              <w:rPr>
                <w:rFonts w:ascii="Times New Roman" w:hAnsi="Times New Roman" w:cs="Times New Roman"/>
                <w:sz w:val="24"/>
                <w:szCs w:val="24"/>
              </w:rPr>
            </w:rPrChange>
          </w:rPr>
          <w:delText>ing</w:delText>
        </w:r>
        <w:r w:rsidR="00BC1D1C" w:rsidRPr="007C2DDC" w:rsidDel="000E5A3C">
          <w:rPr>
            <w:rFonts w:ascii="Times New Roman" w:hAnsi="Times New Roman" w:cs="Times New Roman"/>
            <w:color w:val="000000" w:themeColor="text1"/>
            <w:sz w:val="24"/>
            <w:szCs w:val="24"/>
            <w:rPrChange w:id="1722" w:author="nayeem hasan" w:date="2020-08-19T04:23:00Z">
              <w:rPr>
                <w:rFonts w:ascii="Times New Roman" w:hAnsi="Times New Roman" w:cs="Times New Roman"/>
                <w:sz w:val="24"/>
                <w:szCs w:val="24"/>
              </w:rPr>
            </w:rPrChange>
          </w:rPr>
          <w:delText xml:space="preserve"> when most of the developed </w:delText>
        </w:r>
        <w:r w:rsidR="00C512FE" w:rsidRPr="007C2DDC" w:rsidDel="000E5A3C">
          <w:rPr>
            <w:rFonts w:ascii="Times New Roman" w:hAnsi="Times New Roman" w:cs="Times New Roman"/>
            <w:color w:val="000000" w:themeColor="text1"/>
            <w:sz w:val="24"/>
            <w:szCs w:val="24"/>
            <w:rPrChange w:id="1723" w:author="nayeem hasan" w:date="2020-08-19T04:23:00Z">
              <w:rPr>
                <w:rFonts w:ascii="Times New Roman" w:hAnsi="Times New Roman" w:cs="Times New Roman"/>
                <w:sz w:val="24"/>
                <w:szCs w:val="24"/>
              </w:rPr>
            </w:rPrChange>
          </w:rPr>
          <w:delText xml:space="preserve">countries </w:delText>
        </w:r>
        <w:r w:rsidR="00BC1D1C" w:rsidRPr="007C2DDC" w:rsidDel="000E5A3C">
          <w:rPr>
            <w:rFonts w:ascii="Times New Roman" w:hAnsi="Times New Roman" w:cs="Times New Roman"/>
            <w:color w:val="000000" w:themeColor="text1"/>
            <w:sz w:val="24"/>
            <w:szCs w:val="24"/>
            <w:rPrChange w:id="1724" w:author="nayeem hasan" w:date="2020-08-19T04:23:00Z">
              <w:rPr>
                <w:rFonts w:ascii="Times New Roman" w:hAnsi="Times New Roman" w:cs="Times New Roman"/>
                <w:sz w:val="24"/>
                <w:szCs w:val="24"/>
              </w:rPr>
            </w:rPrChange>
          </w:rPr>
          <w:delText>conduct</w:delText>
        </w:r>
        <w:r w:rsidR="00C512FE" w:rsidRPr="007C2DDC" w:rsidDel="000E5A3C">
          <w:rPr>
            <w:rFonts w:ascii="Times New Roman" w:hAnsi="Times New Roman" w:cs="Times New Roman"/>
            <w:color w:val="000000" w:themeColor="text1"/>
            <w:sz w:val="24"/>
            <w:szCs w:val="24"/>
            <w:rPrChange w:id="1725" w:author="nayeem hasan" w:date="2020-08-19T04:23:00Z">
              <w:rPr>
                <w:rFonts w:ascii="Times New Roman" w:hAnsi="Times New Roman" w:cs="Times New Roman"/>
                <w:sz w:val="24"/>
                <w:szCs w:val="24"/>
              </w:rPr>
            </w:rPrChange>
          </w:rPr>
          <w:delText xml:space="preserve"> extensive early testing of contacts to known cases (</w:delText>
        </w:r>
        <w:r w:rsidR="006E5DA3" w:rsidRPr="007C2DDC" w:rsidDel="000E5A3C">
          <w:rPr>
            <w:rFonts w:ascii="Times New Roman" w:hAnsi="Times New Roman" w:cs="Times New Roman"/>
            <w:color w:val="000000" w:themeColor="text1"/>
            <w:sz w:val="24"/>
            <w:szCs w:val="24"/>
            <w:rPrChange w:id="1726" w:author="nayeem hasan" w:date="2020-08-19T04:23:00Z">
              <w:rPr>
                <w:rFonts w:ascii="Times New Roman" w:hAnsi="Times New Roman" w:cs="Times New Roman"/>
                <w:sz w:val="24"/>
                <w:szCs w:val="24"/>
              </w:rPr>
            </w:rPrChange>
          </w:rPr>
          <w:delText xml:space="preserve">most of the countries of </w:delText>
        </w:r>
        <w:r w:rsidR="00C512FE" w:rsidRPr="007C2DDC" w:rsidDel="000E5A3C">
          <w:rPr>
            <w:rFonts w:ascii="Times New Roman" w:hAnsi="Times New Roman" w:cs="Times New Roman"/>
            <w:color w:val="000000" w:themeColor="text1"/>
            <w:sz w:val="24"/>
            <w:szCs w:val="24"/>
            <w:rPrChange w:id="1727" w:author="nayeem hasan" w:date="2020-08-19T04:23:00Z">
              <w:rPr>
                <w:rFonts w:ascii="Times New Roman" w:hAnsi="Times New Roman" w:cs="Times New Roman"/>
                <w:sz w:val="24"/>
                <w:szCs w:val="24"/>
              </w:rPr>
            </w:rPrChange>
          </w:rPr>
          <w:delText xml:space="preserve"> </w:delText>
        </w:r>
        <w:r w:rsidR="006E5DA3" w:rsidRPr="007C2DDC" w:rsidDel="000E5A3C">
          <w:rPr>
            <w:rFonts w:ascii="Times New Roman" w:hAnsi="Times New Roman" w:cs="Times New Roman"/>
            <w:bCs/>
            <w:color w:val="000000" w:themeColor="text1"/>
            <w:sz w:val="24"/>
            <w:szCs w:val="24"/>
            <w:rPrChange w:id="1728" w:author="nayeem hasan" w:date="2020-08-19T04:23:00Z">
              <w:rPr>
                <w:rFonts w:ascii="Times New Roman" w:hAnsi="Times New Roman" w:cs="Times New Roman"/>
                <w:bCs/>
                <w:sz w:val="24"/>
                <w:szCs w:val="24"/>
              </w:rPr>
            </w:rPrChange>
          </w:rPr>
          <w:delText>PAHO and EURO</w:delText>
        </w:r>
        <w:r w:rsidR="00DF5D57" w:rsidRPr="007C2DDC" w:rsidDel="000E5A3C">
          <w:rPr>
            <w:rFonts w:ascii="Times New Roman" w:hAnsi="Times New Roman" w:cs="Times New Roman"/>
            <w:bCs/>
            <w:color w:val="000000" w:themeColor="text1"/>
            <w:sz w:val="24"/>
            <w:szCs w:val="24"/>
            <w:rPrChange w:id="1729" w:author="nayeem hasan" w:date="2020-08-19T04:23:00Z">
              <w:rPr>
                <w:rFonts w:ascii="Times New Roman" w:hAnsi="Times New Roman" w:cs="Times New Roman"/>
                <w:bCs/>
                <w:sz w:val="24"/>
                <w:szCs w:val="24"/>
              </w:rPr>
            </w:rPrChange>
          </w:rPr>
          <w:delText xml:space="preserve"> regions</w:delText>
        </w:r>
        <w:r w:rsidR="00C512FE" w:rsidRPr="007C2DDC" w:rsidDel="000E5A3C">
          <w:rPr>
            <w:rFonts w:ascii="Times New Roman" w:hAnsi="Times New Roman" w:cs="Times New Roman"/>
            <w:color w:val="000000" w:themeColor="text1"/>
            <w:sz w:val="24"/>
            <w:szCs w:val="24"/>
            <w:rPrChange w:id="1730" w:author="nayeem hasan" w:date="2020-08-19T04:23:00Z">
              <w:rPr>
                <w:rFonts w:ascii="Times New Roman" w:hAnsi="Times New Roman" w:cs="Times New Roman"/>
                <w:sz w:val="24"/>
                <w:szCs w:val="24"/>
              </w:rPr>
            </w:rPrChange>
          </w:rPr>
          <w:delText xml:space="preserve">) are largely driven by differences in fatality and not by differences in the age distribution, suggesting that those countries might be more successful at catching the mild and asymptomatic cases among the younger population groups. </w:delText>
        </w:r>
        <w:r w:rsidR="00351E92" w:rsidRPr="007C2DDC" w:rsidDel="000E5A3C">
          <w:rPr>
            <w:rFonts w:ascii="Times New Roman" w:hAnsi="Times New Roman" w:cs="Times New Roman"/>
            <w:color w:val="000000" w:themeColor="text1"/>
            <w:sz w:val="24"/>
            <w:szCs w:val="24"/>
            <w:rPrChange w:id="1731" w:author="nayeem hasan" w:date="2020-08-19T04:23:00Z">
              <w:rPr>
                <w:rFonts w:ascii="Times New Roman" w:hAnsi="Times New Roman" w:cs="Times New Roman"/>
                <w:sz w:val="24"/>
                <w:szCs w:val="24"/>
              </w:rPr>
            </w:rPrChange>
          </w:rPr>
          <w:delText>Our findings also show</w:delText>
        </w:r>
        <w:r w:rsidR="00B85E6A" w:rsidRPr="007C2DDC" w:rsidDel="000E5A3C">
          <w:rPr>
            <w:rFonts w:ascii="Times New Roman" w:hAnsi="Times New Roman" w:cs="Times New Roman"/>
            <w:color w:val="000000" w:themeColor="text1"/>
            <w:sz w:val="24"/>
            <w:szCs w:val="24"/>
            <w:rPrChange w:id="1732" w:author="nayeem hasan" w:date="2020-08-19T04:23:00Z">
              <w:rPr>
                <w:rFonts w:ascii="Times New Roman" w:hAnsi="Times New Roman" w:cs="Times New Roman"/>
                <w:sz w:val="24"/>
                <w:szCs w:val="24"/>
              </w:rPr>
            </w:rPrChange>
          </w:rPr>
          <w:delText xml:space="preserve">ed </w:delText>
        </w:r>
        <w:r w:rsidR="00351E92" w:rsidRPr="007C2DDC" w:rsidDel="000E5A3C">
          <w:rPr>
            <w:rFonts w:ascii="Times New Roman" w:hAnsi="Times New Roman" w:cs="Times New Roman"/>
            <w:color w:val="000000" w:themeColor="text1"/>
            <w:sz w:val="24"/>
            <w:szCs w:val="24"/>
            <w:rPrChange w:id="1733" w:author="nayeem hasan" w:date="2020-08-19T04:23:00Z">
              <w:rPr>
                <w:rFonts w:ascii="Times New Roman" w:hAnsi="Times New Roman" w:cs="Times New Roman"/>
                <w:sz w:val="24"/>
                <w:szCs w:val="24"/>
              </w:rPr>
            </w:rPrChange>
          </w:rPr>
          <w:delText xml:space="preserve">that there is substantial variation in which factor explains the differences in CFRs. Results indicate that before peak week, median age and diabetes are the important factors that explained the large variation of CFR across the countries, and after peak week, only WGI are the only important factors that explained the large variation of CFR worldwide. </w:delText>
        </w:r>
      </w:del>
    </w:p>
    <w:p w14:paraId="17DFBFD7" w14:textId="77777777" w:rsidR="000E5A3C" w:rsidRPr="007C2DDC" w:rsidRDefault="000E5A3C" w:rsidP="00F645FC">
      <w:pPr>
        <w:spacing w:after="0" w:line="480" w:lineRule="auto"/>
        <w:jc w:val="both"/>
        <w:rPr>
          <w:rFonts w:ascii="Times New Roman" w:hAnsi="Times New Roman" w:cs="Times New Roman"/>
          <w:color w:val="000000" w:themeColor="text1"/>
          <w:sz w:val="24"/>
          <w:szCs w:val="24"/>
          <w:rPrChange w:id="1734" w:author="nayeem hasan" w:date="2020-08-19T04:23:00Z">
            <w:rPr>
              <w:rFonts w:ascii="Times New Roman" w:hAnsi="Times New Roman" w:cs="Times New Roman"/>
              <w:sz w:val="24"/>
              <w:szCs w:val="24"/>
            </w:rPr>
          </w:rPrChange>
        </w:rPr>
      </w:pPr>
    </w:p>
    <w:p w14:paraId="0117CEBB" w14:textId="7899D821" w:rsidR="00AA2EF6" w:rsidRPr="007C2DDC" w:rsidRDefault="00AA2EF6" w:rsidP="00AA2EF6">
      <w:pPr>
        <w:spacing w:after="0" w:line="480" w:lineRule="auto"/>
        <w:jc w:val="both"/>
        <w:rPr>
          <w:rFonts w:ascii="Times New Roman" w:hAnsi="Times New Roman" w:cs="Times New Roman"/>
          <w:color w:val="000000" w:themeColor="text1"/>
          <w:sz w:val="24"/>
          <w:szCs w:val="24"/>
          <w:rPrChange w:id="1735"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1736" w:author="nayeem hasan" w:date="2020-08-19T04:23:00Z">
            <w:rPr>
              <w:rFonts w:ascii="Times New Roman" w:hAnsi="Times New Roman" w:cs="Times New Roman"/>
              <w:sz w:val="24"/>
              <w:szCs w:val="24"/>
            </w:rPr>
          </w:rPrChange>
        </w:rPr>
        <w:t>In both periods, the median age explained high variation in both stages of the pandemic. A higher IRR explained that CFR increased as the median age also increased. WHO chief Tedros Adhanom Ghebreyesus state that spikes in cases in some countries are being driven in part by younger people</w:t>
      </w:r>
      <w:r w:rsidRPr="007C2DDC">
        <w:rPr>
          <w:rFonts w:ascii="Times New Roman" w:hAnsi="Times New Roman" w:cs="Times New Roman"/>
          <w:color w:val="000000" w:themeColor="text1"/>
          <w:sz w:val="24"/>
          <w:szCs w:val="24"/>
          <w:rPrChange w:id="1737" w:author="nayeem hasan" w:date="2020-08-19T04:23:00Z">
            <w:rPr>
              <w:rFonts w:ascii="Times New Roman" w:hAnsi="Times New Roman" w:cs="Times New Roman"/>
              <w:sz w:val="24"/>
              <w:szCs w:val="24"/>
            </w:rPr>
          </w:rPrChange>
        </w:rPr>
        <w:fldChar w:fldCharType="begin" w:fldLock="1"/>
      </w:r>
      <w:r w:rsidR="00F42DDA" w:rsidRPr="007C2DDC">
        <w:rPr>
          <w:rFonts w:ascii="Times New Roman" w:hAnsi="Times New Roman" w:cs="Times New Roman"/>
          <w:color w:val="000000" w:themeColor="text1"/>
          <w:sz w:val="24"/>
          <w:szCs w:val="24"/>
          <w:rPrChange w:id="1738" w:author="nayeem hasan" w:date="2020-08-19T04:23:00Z">
            <w:rPr>
              <w:rFonts w:ascii="Times New Roman" w:hAnsi="Times New Roman" w:cs="Times New Roman"/>
              <w:sz w:val="24"/>
              <w:szCs w:val="24"/>
            </w:rPr>
          </w:rPrChange>
        </w:rPr>
        <w:instrText>ADDIN CSL_CITATION {"citationItems":[{"id":"ITEM-1","itemData":{"author":[{"dropping-particle":"","family":"WHO","given":"","non-dropping-particle":"","parse-names":false,"suffix":""}],"id":"ITEM-1","issued":{"date-parts":[["0"]]},"title":"WHO / COVID-19 UPDATE | United Nations UN Audiovisual Library","type":"webpage"},"uris":["http://www.mendeley.com/documents/?uuid=bebd2a9f-b220-3282-af83-f0aaeef8d589","http://www.mendeley.com/documents/?uuid=21c313db-2102-453f-822b-8e8f7ea25705"]}],"mendeley":{"formattedCitation":"&lt;sup&gt;28&lt;/sup&gt;","plainTextFormattedCitation":"28","previouslyFormattedCitation":"&lt;sup&gt;27&lt;/sup&gt;"},"properties":{"noteIndex":0},"schema":"https://github.com/citation-style-language/schema/raw/master/csl-citation.json"}</w:instrText>
      </w:r>
      <w:r w:rsidRPr="007C2DDC">
        <w:rPr>
          <w:rFonts w:ascii="Times New Roman" w:hAnsi="Times New Roman" w:cs="Times New Roman"/>
          <w:color w:val="000000" w:themeColor="text1"/>
          <w:sz w:val="24"/>
          <w:szCs w:val="24"/>
          <w:rPrChange w:id="1739" w:author="nayeem hasan" w:date="2020-08-19T04:23:00Z">
            <w:rPr>
              <w:rFonts w:ascii="Times New Roman" w:hAnsi="Times New Roman" w:cs="Times New Roman"/>
              <w:sz w:val="24"/>
              <w:szCs w:val="24"/>
            </w:rPr>
          </w:rPrChange>
        </w:rPr>
        <w:fldChar w:fldCharType="separate"/>
      </w:r>
      <w:r w:rsidR="00F42DDA" w:rsidRPr="007C2DDC">
        <w:rPr>
          <w:rFonts w:ascii="Times New Roman" w:hAnsi="Times New Roman" w:cs="Times New Roman"/>
          <w:noProof/>
          <w:color w:val="000000" w:themeColor="text1"/>
          <w:sz w:val="24"/>
          <w:szCs w:val="24"/>
          <w:vertAlign w:val="superscript"/>
          <w:rPrChange w:id="1740" w:author="nayeem hasan" w:date="2020-08-19T04:23:00Z">
            <w:rPr>
              <w:rFonts w:ascii="Times New Roman" w:hAnsi="Times New Roman" w:cs="Times New Roman"/>
              <w:noProof/>
              <w:sz w:val="24"/>
              <w:szCs w:val="24"/>
              <w:vertAlign w:val="superscript"/>
            </w:rPr>
          </w:rPrChange>
        </w:rPr>
        <w:t>28</w:t>
      </w:r>
      <w:r w:rsidRPr="007C2DDC">
        <w:rPr>
          <w:rFonts w:ascii="Times New Roman" w:hAnsi="Times New Roman" w:cs="Times New Roman"/>
          <w:color w:val="000000" w:themeColor="text1"/>
          <w:sz w:val="24"/>
          <w:szCs w:val="24"/>
          <w:rPrChange w:id="1741" w:author="nayeem hasan" w:date="2020-08-19T04:23:00Z">
            <w:rPr>
              <w:rFonts w:ascii="Times New Roman" w:hAnsi="Times New Roman" w:cs="Times New Roman"/>
              <w:sz w:val="24"/>
              <w:szCs w:val="24"/>
            </w:rPr>
          </w:rPrChange>
        </w:rPr>
        <w:fldChar w:fldCharType="end"/>
      </w:r>
      <w:r w:rsidRPr="007C2DDC">
        <w:rPr>
          <w:rFonts w:ascii="Times New Roman" w:hAnsi="Times New Roman" w:cs="Times New Roman"/>
          <w:color w:val="000000" w:themeColor="text1"/>
          <w:sz w:val="24"/>
          <w:szCs w:val="24"/>
          <w:rPrChange w:id="1742" w:author="nayeem hasan" w:date="2020-08-19T04:23:00Z">
            <w:rPr>
              <w:rFonts w:ascii="Times New Roman" w:hAnsi="Times New Roman" w:cs="Times New Roman"/>
              <w:sz w:val="24"/>
              <w:szCs w:val="24"/>
            </w:rPr>
          </w:rPrChange>
        </w:rPr>
        <w:t xml:space="preserve">. </w:t>
      </w:r>
      <w:r w:rsidR="00400EF0" w:rsidRPr="007C2DDC">
        <w:rPr>
          <w:rFonts w:ascii="Times New Roman" w:hAnsi="Times New Roman" w:cs="Times New Roman"/>
          <w:color w:val="000000" w:themeColor="text1"/>
          <w:sz w:val="24"/>
          <w:szCs w:val="24"/>
          <w:rPrChange w:id="1743" w:author="nayeem hasan" w:date="2020-08-19T04:23:00Z">
            <w:rPr>
              <w:rFonts w:ascii="Times New Roman" w:hAnsi="Times New Roman" w:cs="Times New Roman"/>
              <w:sz w:val="24"/>
              <w:szCs w:val="24"/>
            </w:rPr>
          </w:rPrChange>
        </w:rPr>
        <w:t xml:space="preserve">Data from China indicate that the median age is the strongest predictor of COVID-19 </w:t>
      </w:r>
      <w:r w:rsidR="00400EF0" w:rsidRPr="007C2DDC">
        <w:rPr>
          <w:rFonts w:ascii="Times New Roman" w:hAnsi="Times New Roman" w:cs="Times New Roman"/>
          <w:color w:val="000000" w:themeColor="text1"/>
          <w:sz w:val="24"/>
          <w:szCs w:val="24"/>
          <w:rPrChange w:id="1744" w:author="nayeem hasan" w:date="2020-08-19T04:23:00Z">
            <w:rPr>
              <w:rFonts w:ascii="Times New Roman" w:hAnsi="Times New Roman" w:cs="Times New Roman"/>
              <w:sz w:val="24"/>
              <w:szCs w:val="24"/>
            </w:rPr>
          </w:rPrChange>
        </w:rPr>
        <w:lastRenderedPageBreak/>
        <w:t xml:space="preserve">severity. </w:t>
      </w:r>
      <w:r w:rsidRPr="007C2DDC">
        <w:rPr>
          <w:rFonts w:ascii="Times New Roman" w:hAnsi="Times New Roman" w:cs="Times New Roman"/>
          <w:color w:val="000000" w:themeColor="text1"/>
          <w:sz w:val="24"/>
          <w:szCs w:val="24"/>
          <w:rPrChange w:id="1745" w:author="nayeem hasan" w:date="2020-08-19T04:23:00Z">
            <w:rPr>
              <w:rFonts w:ascii="Times New Roman" w:hAnsi="Times New Roman" w:cs="Times New Roman"/>
              <w:sz w:val="24"/>
              <w:szCs w:val="24"/>
            </w:rPr>
          </w:rPrChange>
        </w:rPr>
        <w:t xml:space="preserve">Wu et al </w:t>
      </w:r>
      <w:r w:rsidRPr="007C2DDC">
        <w:rPr>
          <w:rFonts w:ascii="Times New Roman" w:hAnsi="Times New Roman" w:cs="Times New Roman"/>
          <w:color w:val="000000" w:themeColor="text1"/>
          <w:sz w:val="24"/>
          <w:szCs w:val="24"/>
          <w:rPrChange w:id="1746" w:author="nayeem hasan" w:date="2020-08-19T04:23:00Z">
            <w:rPr>
              <w:rFonts w:ascii="Times New Roman" w:hAnsi="Times New Roman" w:cs="Times New Roman"/>
              <w:sz w:val="24"/>
              <w:szCs w:val="24"/>
            </w:rPr>
          </w:rPrChange>
        </w:rPr>
        <w:fldChar w:fldCharType="begin" w:fldLock="1"/>
      </w:r>
      <w:r w:rsidR="00F42DDA" w:rsidRPr="007C2DDC">
        <w:rPr>
          <w:rFonts w:ascii="Times New Roman" w:hAnsi="Times New Roman" w:cs="Times New Roman"/>
          <w:color w:val="000000" w:themeColor="text1"/>
          <w:sz w:val="24"/>
          <w:szCs w:val="24"/>
          <w:rPrChange w:id="1747" w:author="nayeem hasan" w:date="2020-08-19T04:23:00Z">
            <w:rPr>
              <w:rFonts w:ascii="Times New Roman" w:hAnsi="Times New Roman" w:cs="Times New Roman"/>
              <w:sz w:val="24"/>
              <w:szCs w:val="24"/>
            </w:rPr>
          </w:rPrChange>
        </w:rPr>
        <w:instrText>ADDIN CSL_CITATION {"citationItems":[{"id":"ITEM-1","itemData":{"DOI":"10.1001/jama.2020.2648","ISSN":"15383598","PMID":"32091533","author":[{"dropping-particle":"","family":"Wu","given":"Zunyou","non-dropping-particle":"","parse-names":false,"suffix":""},{"dropping-particle":"","family":"McGoogan","given":"Jennifer M.","non-dropping-particle":"","parse-names":false,"suffix":""}],"container-title":"JAMA - Journal of the American Medical Association","id":"ITEM-1","issue":"13","issued":{"date-parts":[["2020","4"]]},"page":"1239-1242","publisher":"American Medical Association","title":"Characteristics of and Important Lessons from the Coronavirus Disease 2019 (COVID-19) Outbreak in China: Summary of a Report of 72314 Cases from the Chinese Center for Disease Control and Prevention","type":"article","volume":"323"},"uris":["http://www.mendeley.com/documents/?uuid=53e2dee8-a178-3cf1-89cf-5936c5377bf1","http://www.mendeley.com/documents/?uuid=ad604c36-bf62-4ef7-95d7-b397d332eb0e"]}],"mendeley":{"formattedCitation":"&lt;sup&gt;29&lt;/sup&gt;","plainTextFormattedCitation":"29","previouslyFormattedCitation":"&lt;sup&gt;28&lt;/sup&gt;"},"properties":{"noteIndex":0},"schema":"https://github.com/citation-style-language/schema/raw/master/csl-citation.json"}</w:instrText>
      </w:r>
      <w:r w:rsidRPr="007C2DDC">
        <w:rPr>
          <w:rFonts w:ascii="Times New Roman" w:hAnsi="Times New Roman" w:cs="Times New Roman"/>
          <w:color w:val="000000" w:themeColor="text1"/>
          <w:sz w:val="24"/>
          <w:szCs w:val="24"/>
          <w:rPrChange w:id="1748" w:author="nayeem hasan" w:date="2020-08-19T04:23:00Z">
            <w:rPr>
              <w:rFonts w:ascii="Times New Roman" w:hAnsi="Times New Roman" w:cs="Times New Roman"/>
              <w:sz w:val="24"/>
              <w:szCs w:val="24"/>
            </w:rPr>
          </w:rPrChange>
        </w:rPr>
        <w:fldChar w:fldCharType="separate"/>
      </w:r>
      <w:r w:rsidR="00F42DDA" w:rsidRPr="007C2DDC">
        <w:rPr>
          <w:rFonts w:ascii="Times New Roman" w:hAnsi="Times New Roman" w:cs="Times New Roman"/>
          <w:noProof/>
          <w:color w:val="000000" w:themeColor="text1"/>
          <w:sz w:val="24"/>
          <w:szCs w:val="24"/>
          <w:vertAlign w:val="superscript"/>
          <w:rPrChange w:id="1749" w:author="nayeem hasan" w:date="2020-08-19T04:23:00Z">
            <w:rPr>
              <w:rFonts w:ascii="Times New Roman" w:hAnsi="Times New Roman" w:cs="Times New Roman"/>
              <w:noProof/>
              <w:sz w:val="24"/>
              <w:szCs w:val="24"/>
              <w:vertAlign w:val="superscript"/>
            </w:rPr>
          </w:rPrChange>
        </w:rPr>
        <w:t>29</w:t>
      </w:r>
      <w:r w:rsidRPr="007C2DDC">
        <w:rPr>
          <w:rFonts w:ascii="Times New Roman" w:hAnsi="Times New Roman" w:cs="Times New Roman"/>
          <w:color w:val="000000" w:themeColor="text1"/>
          <w:sz w:val="24"/>
          <w:szCs w:val="24"/>
          <w:rPrChange w:id="1750" w:author="nayeem hasan" w:date="2020-08-19T04:23:00Z">
            <w:rPr>
              <w:rFonts w:ascii="Times New Roman" w:hAnsi="Times New Roman" w:cs="Times New Roman"/>
              <w:sz w:val="24"/>
              <w:szCs w:val="24"/>
            </w:rPr>
          </w:rPrChange>
        </w:rPr>
        <w:fldChar w:fldCharType="end"/>
      </w:r>
      <w:r w:rsidRPr="007C2DDC">
        <w:rPr>
          <w:rFonts w:ascii="Times New Roman" w:hAnsi="Times New Roman" w:cs="Times New Roman"/>
          <w:color w:val="000000" w:themeColor="text1"/>
          <w:sz w:val="24"/>
          <w:szCs w:val="24"/>
          <w:rPrChange w:id="1751" w:author="nayeem hasan" w:date="2020-08-19T04:23:00Z">
            <w:rPr>
              <w:rFonts w:ascii="Times New Roman" w:hAnsi="Times New Roman" w:cs="Times New Roman"/>
              <w:sz w:val="24"/>
              <w:szCs w:val="24"/>
            </w:rPr>
          </w:rPrChange>
        </w:rPr>
        <w:t xml:space="preserve"> published that in 44672 patients with confirmed COVID-19 the overall case-fatality rate was 2.3% and 7.3% for diabetes. This observation was also consistent with higher observations of several clinical comorbidities associated with aging.</w:t>
      </w:r>
      <w:r w:rsidR="00400EF0" w:rsidRPr="007C2DDC">
        <w:rPr>
          <w:rFonts w:ascii="Times New Roman" w:hAnsi="Times New Roman" w:cs="Times New Roman"/>
          <w:color w:val="000000" w:themeColor="text1"/>
          <w:sz w:val="24"/>
          <w:szCs w:val="24"/>
          <w:rPrChange w:id="1752" w:author="nayeem hasan" w:date="2020-08-19T04:23:00Z">
            <w:rPr>
              <w:rFonts w:ascii="Times New Roman" w:hAnsi="Times New Roman" w:cs="Times New Roman"/>
              <w:sz w:val="24"/>
              <w:szCs w:val="24"/>
            </w:rPr>
          </w:rPrChange>
        </w:rPr>
        <w:t xml:space="preserve"> </w:t>
      </w:r>
      <w:r w:rsidRPr="007C2DDC">
        <w:rPr>
          <w:rFonts w:ascii="Times New Roman" w:hAnsi="Times New Roman" w:cs="Times New Roman"/>
          <w:color w:val="000000" w:themeColor="text1"/>
          <w:sz w:val="24"/>
          <w:szCs w:val="24"/>
          <w:rPrChange w:id="1753" w:author="nayeem hasan" w:date="2020-08-19T04:23:00Z">
            <w:rPr>
              <w:rFonts w:ascii="Times New Roman" w:hAnsi="Times New Roman" w:cs="Times New Roman"/>
              <w:sz w:val="24"/>
              <w:szCs w:val="24"/>
            </w:rPr>
          </w:rPrChange>
        </w:rPr>
        <w:t>The Italian Society for Hypertension reported that more than a third of Italians suffer from hypertension and that about 5% of Italians had diabetes, this percentage rising to 16.5% for those who were over 65 years of age</w:t>
      </w:r>
      <w:r w:rsidRPr="007C2DDC">
        <w:rPr>
          <w:rFonts w:ascii="Times New Roman" w:hAnsi="Times New Roman" w:cs="Times New Roman"/>
          <w:color w:val="000000" w:themeColor="text1"/>
          <w:sz w:val="24"/>
          <w:szCs w:val="24"/>
          <w:rPrChange w:id="1754" w:author="nayeem hasan" w:date="2020-08-19T04:23:00Z">
            <w:rPr>
              <w:rFonts w:ascii="Times New Roman" w:hAnsi="Times New Roman" w:cs="Times New Roman"/>
              <w:sz w:val="24"/>
              <w:szCs w:val="24"/>
            </w:rPr>
          </w:rPrChange>
        </w:rPr>
        <w:fldChar w:fldCharType="begin" w:fldLock="1"/>
      </w:r>
      <w:r w:rsidR="00F42DDA" w:rsidRPr="007C2DDC">
        <w:rPr>
          <w:rFonts w:ascii="Times New Roman" w:hAnsi="Times New Roman" w:cs="Times New Roman"/>
          <w:color w:val="000000" w:themeColor="text1"/>
          <w:sz w:val="24"/>
          <w:szCs w:val="24"/>
          <w:rPrChange w:id="1755" w:author="nayeem hasan" w:date="2020-08-19T04:23:00Z">
            <w:rPr>
              <w:rFonts w:ascii="Times New Roman" w:hAnsi="Times New Roman" w:cs="Times New Roman"/>
              <w:sz w:val="24"/>
              <w:szCs w:val="24"/>
            </w:rPr>
          </w:rPrChange>
        </w:rPr>
        <w:instrText>ADDIN CSL_CITATION {"citationItems":[{"id":"ITEM-1","itemData":{"DOI":"10.2139/ssrn.3556640","abstract":"Background: Italy is undergoing an unprecedented COVID-1 epidemic - one of the largest and most lethal outbreaks outside China. The higher death rate observed c","author":[{"dropping-particle":"","family":"Lanini","given":"Simone","non-dropping-particle":"","parse-names":false,"suffix":""},{"dropping-particle":"","family":"Vairo","given":"Francesco","non-dropping-particle":"","parse-names":false,"suffix":""},{"dropping-particle":"","family":"Puro","given":"Vincenzo","non-dropping-particle":"","parse-names":false,"suffix":""},{"dropping-particle":"","family":"Scognamiglio","given":"Paola","non-dropping-particle":"","parse-names":false,"suffix":""},{"dropping-particle":"","family":"Locatelli","given":"Franco","non-dropping-particle":"","parse-names":false,"suffix":""},{"dropping-particle":"","family":"Zhang","given":"Chao","non-dropping-particle":"","parse-names":false,"suffix":""},{"dropping-particle":"","family":"Wang","given":"Fu-Sheng","non-dropping-particle":"","parse-names":false,"suffix":""},{"dropping-particle":"","family":"Zumla","given":"Alimuddin","non-dropping-particle":"","parse-names":false,"suffix":""},{"dropping-particle":"","family":"Ippolito","given":"Giuseppe","non-dropping-particle":"","parse-names":false,"suffix":""}],"container-title":"SSRN Electronic Journal","id":"ITEM-1","issued":{"date-parts":[["2020","4"]]},"publisher":"Elsevier BV","title":"Higher Death Rates in the Italian COVID-19 Outbreak: A Comparative Modelling Analysis of 8,342 Italy and 44,672 China Cases","type":"article-journal"},"uris":["http://www.mendeley.com/documents/?uuid=044a39a4-c7a3-3de2-8350-2cefe5ad2e24","http://www.mendeley.com/documents/?uuid=3c1723e0-02fa-46e5-99ed-6d125d0e6a96"]}],"mendeley":{"formattedCitation":"&lt;sup&gt;30&lt;/sup&gt;","plainTextFormattedCitation":"30","previouslyFormattedCitation":"&lt;sup&gt;29&lt;/sup&gt;"},"properties":{"noteIndex":0},"schema":"https://github.com/citation-style-language/schema/raw/master/csl-citation.json"}</w:instrText>
      </w:r>
      <w:r w:rsidRPr="007C2DDC">
        <w:rPr>
          <w:rFonts w:ascii="Times New Roman" w:hAnsi="Times New Roman" w:cs="Times New Roman"/>
          <w:color w:val="000000" w:themeColor="text1"/>
          <w:sz w:val="24"/>
          <w:szCs w:val="24"/>
          <w:rPrChange w:id="1756" w:author="nayeem hasan" w:date="2020-08-19T04:23:00Z">
            <w:rPr>
              <w:rFonts w:ascii="Times New Roman" w:hAnsi="Times New Roman" w:cs="Times New Roman"/>
              <w:sz w:val="24"/>
              <w:szCs w:val="24"/>
            </w:rPr>
          </w:rPrChange>
        </w:rPr>
        <w:fldChar w:fldCharType="separate"/>
      </w:r>
      <w:r w:rsidR="00F42DDA" w:rsidRPr="007C2DDC">
        <w:rPr>
          <w:rFonts w:ascii="Times New Roman" w:hAnsi="Times New Roman" w:cs="Times New Roman"/>
          <w:noProof/>
          <w:color w:val="000000" w:themeColor="text1"/>
          <w:sz w:val="24"/>
          <w:szCs w:val="24"/>
          <w:vertAlign w:val="superscript"/>
          <w:rPrChange w:id="1757" w:author="nayeem hasan" w:date="2020-08-19T04:23:00Z">
            <w:rPr>
              <w:rFonts w:ascii="Times New Roman" w:hAnsi="Times New Roman" w:cs="Times New Roman"/>
              <w:noProof/>
              <w:sz w:val="24"/>
              <w:szCs w:val="24"/>
              <w:vertAlign w:val="superscript"/>
            </w:rPr>
          </w:rPrChange>
        </w:rPr>
        <w:t>30</w:t>
      </w:r>
      <w:r w:rsidRPr="007C2DDC">
        <w:rPr>
          <w:rFonts w:ascii="Times New Roman" w:hAnsi="Times New Roman" w:cs="Times New Roman"/>
          <w:color w:val="000000" w:themeColor="text1"/>
          <w:sz w:val="24"/>
          <w:szCs w:val="24"/>
          <w:rPrChange w:id="1758" w:author="nayeem hasan" w:date="2020-08-19T04:23:00Z">
            <w:rPr>
              <w:rFonts w:ascii="Times New Roman" w:hAnsi="Times New Roman" w:cs="Times New Roman"/>
              <w:sz w:val="24"/>
              <w:szCs w:val="24"/>
            </w:rPr>
          </w:rPrChange>
        </w:rPr>
        <w:fldChar w:fldCharType="end"/>
      </w:r>
      <w:r w:rsidRPr="007C2DDC">
        <w:rPr>
          <w:rFonts w:ascii="Times New Roman" w:hAnsi="Times New Roman" w:cs="Times New Roman"/>
          <w:color w:val="000000" w:themeColor="text1"/>
          <w:sz w:val="24"/>
          <w:szCs w:val="24"/>
          <w:rPrChange w:id="1759" w:author="nayeem hasan" w:date="2020-08-19T04:23:00Z">
            <w:rPr>
              <w:rFonts w:ascii="Times New Roman" w:hAnsi="Times New Roman" w:cs="Times New Roman"/>
              <w:sz w:val="24"/>
              <w:szCs w:val="24"/>
            </w:rPr>
          </w:rPrChange>
        </w:rPr>
        <w:t xml:space="preserve">. </w:t>
      </w:r>
    </w:p>
    <w:p w14:paraId="445A0DE0" w14:textId="074E2204" w:rsidR="00AA2EF6" w:rsidRPr="007C2DDC" w:rsidRDefault="00AA2EF6" w:rsidP="00F645FC">
      <w:pPr>
        <w:spacing w:after="0" w:line="480" w:lineRule="auto"/>
        <w:jc w:val="both"/>
        <w:rPr>
          <w:rFonts w:ascii="Times New Roman" w:hAnsi="Times New Roman" w:cs="Times New Roman"/>
          <w:color w:val="000000" w:themeColor="text1"/>
          <w:sz w:val="24"/>
          <w:szCs w:val="24"/>
          <w:rPrChange w:id="1760"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1761" w:author="nayeem hasan" w:date="2020-08-19T04:23:00Z">
            <w:rPr>
              <w:rFonts w:ascii="Times New Roman" w:hAnsi="Times New Roman" w:cs="Times New Roman"/>
              <w:sz w:val="24"/>
              <w:szCs w:val="24"/>
            </w:rPr>
          </w:rPrChange>
        </w:rPr>
        <w:t xml:space="preserve">Surprisingly, </w:t>
      </w:r>
      <w:r w:rsidR="00400EF0" w:rsidRPr="007C2DDC">
        <w:rPr>
          <w:rFonts w:ascii="Times New Roman" w:hAnsi="Times New Roman" w:cs="Times New Roman"/>
          <w:color w:val="000000" w:themeColor="text1"/>
          <w:sz w:val="24"/>
          <w:szCs w:val="24"/>
          <w:rPrChange w:id="1762" w:author="nayeem hasan" w:date="2020-08-19T04:23:00Z">
            <w:rPr>
              <w:rFonts w:ascii="Times New Roman" w:hAnsi="Times New Roman" w:cs="Times New Roman"/>
              <w:sz w:val="24"/>
              <w:szCs w:val="24"/>
            </w:rPr>
          </w:rPrChange>
        </w:rPr>
        <w:t>after peak CFR</w:t>
      </w:r>
      <w:r w:rsidRPr="007C2DDC">
        <w:rPr>
          <w:rFonts w:ascii="Times New Roman" w:hAnsi="Times New Roman" w:cs="Times New Roman"/>
          <w:color w:val="000000" w:themeColor="text1"/>
          <w:sz w:val="24"/>
          <w:szCs w:val="24"/>
          <w:rPrChange w:id="1763" w:author="nayeem hasan" w:date="2020-08-19T04:23:00Z">
            <w:rPr>
              <w:rFonts w:ascii="Times New Roman" w:hAnsi="Times New Roman" w:cs="Times New Roman"/>
              <w:sz w:val="24"/>
              <w:szCs w:val="24"/>
            </w:rPr>
          </w:rPrChange>
        </w:rPr>
        <w:t xml:space="preserve"> was observed significantly correlate </w:t>
      </w:r>
      <w:r w:rsidR="00400EF0" w:rsidRPr="007C2DDC">
        <w:rPr>
          <w:rFonts w:ascii="Times New Roman" w:hAnsi="Times New Roman" w:cs="Times New Roman"/>
          <w:color w:val="000000" w:themeColor="text1"/>
          <w:sz w:val="24"/>
          <w:szCs w:val="24"/>
          <w:rPrChange w:id="1764" w:author="nayeem hasan" w:date="2020-08-19T04:23:00Z">
            <w:rPr>
              <w:rFonts w:ascii="Times New Roman" w:hAnsi="Times New Roman" w:cs="Times New Roman"/>
              <w:sz w:val="24"/>
              <w:szCs w:val="24"/>
            </w:rPr>
          </w:rPrChange>
        </w:rPr>
        <w:t xml:space="preserve">with WGI </w:t>
      </w:r>
      <w:r w:rsidRPr="007C2DDC">
        <w:rPr>
          <w:rFonts w:ascii="Times New Roman" w:hAnsi="Times New Roman" w:cs="Times New Roman"/>
          <w:color w:val="000000" w:themeColor="text1"/>
          <w:sz w:val="24"/>
          <w:szCs w:val="24"/>
          <w:rPrChange w:id="1765" w:author="nayeem hasan" w:date="2020-08-19T04:23:00Z">
            <w:rPr>
              <w:rFonts w:ascii="Times New Roman" w:hAnsi="Times New Roman" w:cs="Times New Roman"/>
              <w:sz w:val="24"/>
              <w:szCs w:val="24"/>
            </w:rPr>
          </w:rPrChange>
        </w:rPr>
        <w:t xml:space="preserve">(IRR: 1.26 [95% CI: 1.07-1.50]). The number of COVID-19 tests may be played a role in this variation. Descriptive statistics of the total number of tests (per thousand) by WGI </w:t>
      </w:r>
      <w:r w:rsidR="00C12AE7" w:rsidRPr="007C2DDC">
        <w:rPr>
          <w:rFonts w:ascii="Times New Roman" w:hAnsi="Times New Roman" w:cs="Times New Roman"/>
          <w:color w:val="000000" w:themeColor="text1"/>
          <w:sz w:val="24"/>
          <w:szCs w:val="24"/>
          <w:rPrChange w:id="1766" w:author="nayeem hasan" w:date="2020-08-19T04:23:00Z">
            <w:rPr>
              <w:rFonts w:ascii="Times New Roman" w:hAnsi="Times New Roman" w:cs="Times New Roman"/>
              <w:sz w:val="24"/>
              <w:szCs w:val="24"/>
            </w:rPr>
          </w:rPrChange>
        </w:rPr>
        <w:t>and</w:t>
      </w:r>
      <w:r w:rsidRPr="007C2DDC">
        <w:rPr>
          <w:rFonts w:ascii="Times New Roman" w:hAnsi="Times New Roman" w:cs="Times New Roman"/>
          <w:color w:val="000000" w:themeColor="text1"/>
          <w:sz w:val="24"/>
          <w:szCs w:val="24"/>
          <w:rPrChange w:id="1767" w:author="nayeem hasan" w:date="2020-08-19T04:23:00Z">
            <w:rPr>
              <w:rFonts w:ascii="Times New Roman" w:hAnsi="Times New Roman" w:cs="Times New Roman"/>
              <w:sz w:val="24"/>
              <w:szCs w:val="24"/>
            </w:rPr>
          </w:rPrChange>
        </w:rPr>
        <w:t xml:space="preserve"> GHSI are given in Table S1. </w:t>
      </w:r>
      <w:r w:rsidR="001A16EC" w:rsidRPr="007C2DDC">
        <w:rPr>
          <w:rFonts w:ascii="Times New Roman" w:hAnsi="Times New Roman" w:cs="Times New Roman"/>
          <w:color w:val="000000" w:themeColor="text1"/>
          <w:sz w:val="24"/>
          <w:szCs w:val="24"/>
          <w:rPrChange w:id="1768" w:author="nayeem hasan" w:date="2020-08-19T04:23:00Z">
            <w:rPr>
              <w:rFonts w:ascii="Times New Roman" w:hAnsi="Times New Roman" w:cs="Times New Roman"/>
              <w:sz w:val="24"/>
              <w:szCs w:val="24"/>
            </w:rPr>
          </w:rPrChange>
        </w:rPr>
        <w:t>High governance was found to be associated with lower Covid-19 mortality rates</w:t>
      </w:r>
      <w:r w:rsidR="00943853" w:rsidRPr="007C2DDC">
        <w:rPr>
          <w:rFonts w:ascii="Times New Roman" w:hAnsi="Times New Roman" w:cs="Times New Roman"/>
          <w:color w:val="000000" w:themeColor="text1"/>
          <w:sz w:val="24"/>
          <w:szCs w:val="24"/>
          <w:rPrChange w:id="1769" w:author="nayeem hasan" w:date="2020-08-19T04:23:00Z">
            <w:rPr>
              <w:rFonts w:ascii="Times New Roman" w:hAnsi="Times New Roman" w:cs="Times New Roman"/>
              <w:sz w:val="24"/>
              <w:szCs w:val="24"/>
            </w:rPr>
          </w:rPrChange>
        </w:rPr>
        <w:fldChar w:fldCharType="begin" w:fldLock="1"/>
      </w:r>
      <w:r w:rsidR="00F42DDA" w:rsidRPr="007C2DDC">
        <w:rPr>
          <w:rFonts w:ascii="Times New Roman" w:hAnsi="Times New Roman" w:cs="Times New Roman"/>
          <w:color w:val="000000" w:themeColor="text1"/>
          <w:sz w:val="24"/>
          <w:szCs w:val="24"/>
          <w:rPrChange w:id="1770" w:author="nayeem hasan" w:date="2020-08-19T04:23:00Z">
            <w:rPr>
              <w:rFonts w:ascii="Times New Roman" w:hAnsi="Times New Roman" w:cs="Times New Roman"/>
              <w:sz w:val="24"/>
              <w:szCs w:val="24"/>
            </w:rPr>
          </w:rPrChange>
        </w:rPr>
        <w:instrText>ADDIN CSL_CITATION {"citationItems":[{"id":"ITEM-1","itemData":{"DOI":"10.1038/s41598-020-68862-x","ISSN":"2045-2322","abstract":"A question central to the Covid-19 pandemic is why the Covid-19 mortality rate varies so greatly across countries. This study aims to investigate factors associated with cross-country variation in Covid-19 mortality. Covid-19 mortality rate was calculated as number of deaths per 100 Covid-19 cases. To identify factors associated with Covid-19 mortality rate, linear regressions were applied to a cross-sectional dataset comprising 169 countries. We retrieved data from the Worldometer website, the Worldwide Governance Indicators, World Development Indicators, and Logistics Performance Indicators databases. Covid-19 mortality rate was negatively associated with Covid-19 test number per 100 people (RR = 0.92, P = 0.001), government effectiveness score (RR = 0.96, P = 0.017), and number of hospital beds (RR = 0.85, P &lt; 0.001). Covid-19 mortality rate was positively associated with proportion of population aged 65 or older (RR = 1.12, P &lt; 0.001) and transport infrastructure quality score (RR = 1.08, P = 0.002). Furthermore, the negative association between Covid-19 mortality and test number was stronger among low-income countries and countries with lower government effectiveness scores, younger populations and fewer hospital beds. Predicted mortality rates were highly associated with observed mortality rates (r = 0.77; P &lt; 0.001). Increasing Covid-19 testing, improving government effectiveness and increasing hospital beds may have the potential to attenuate Covid-19 mortality.","author":[{"dropping-particle":"","family":"Liang","given":"Li-Lin","non-dropping-particle":"","parse-names":false,"suffix":""},{"dropping-particle":"","family":"Tseng","given":"Ching-Hung","non-dropping-particle":"","parse-names":false,"suffix":""},{"dropping-particle":"","family":"Ho","given":"Hsiu J.","non-dropping-particle":"","parse-names":false,"suffix":""},{"dropping-particle":"","family":"Wu","given":"Chun-Ying","non-dropping-particle":"","parse-names":false,"suffix":""}],"container-title":"Scientific Reports","id":"ITEM-1","issue":"1","issued":{"date-parts":[["2020","12","24"]]},"page":"12567","title":"Covid-19 mortality is negatively associated with test number and government effectiveness","type":"article-journal","volume":"10"},"uris":["http://www.mendeley.com/documents/?uuid=a897e3cf-3dc3-4d5c-a781-f963a591cc44"]}],"mendeley":{"formattedCitation":"&lt;sup&gt;5&lt;/sup&gt;","plainTextFormattedCitation":"5","previouslyFormattedCitation":"&lt;sup&gt;5&lt;/sup&gt;"},"properties":{"noteIndex":0},"schema":"https://github.com/citation-style-language/schema/raw/master/csl-citation.json"}</w:instrText>
      </w:r>
      <w:r w:rsidR="00943853" w:rsidRPr="007C2DDC">
        <w:rPr>
          <w:rFonts w:ascii="Times New Roman" w:hAnsi="Times New Roman" w:cs="Times New Roman"/>
          <w:color w:val="000000" w:themeColor="text1"/>
          <w:sz w:val="24"/>
          <w:szCs w:val="24"/>
          <w:rPrChange w:id="1771" w:author="nayeem hasan" w:date="2020-08-19T04:23:00Z">
            <w:rPr>
              <w:rFonts w:ascii="Times New Roman" w:hAnsi="Times New Roman" w:cs="Times New Roman"/>
              <w:sz w:val="24"/>
              <w:szCs w:val="24"/>
            </w:rPr>
          </w:rPrChange>
        </w:rPr>
        <w:fldChar w:fldCharType="separate"/>
      </w:r>
      <w:r w:rsidR="00F42DDA" w:rsidRPr="007C2DDC">
        <w:rPr>
          <w:rFonts w:ascii="Times New Roman" w:hAnsi="Times New Roman" w:cs="Times New Roman"/>
          <w:noProof/>
          <w:color w:val="000000" w:themeColor="text1"/>
          <w:sz w:val="24"/>
          <w:szCs w:val="24"/>
          <w:vertAlign w:val="superscript"/>
          <w:rPrChange w:id="1772" w:author="nayeem hasan" w:date="2020-08-19T04:23:00Z">
            <w:rPr>
              <w:rFonts w:ascii="Times New Roman" w:hAnsi="Times New Roman" w:cs="Times New Roman"/>
              <w:noProof/>
              <w:sz w:val="24"/>
              <w:szCs w:val="24"/>
              <w:vertAlign w:val="superscript"/>
            </w:rPr>
          </w:rPrChange>
        </w:rPr>
        <w:t>5</w:t>
      </w:r>
      <w:r w:rsidR="00943853" w:rsidRPr="007C2DDC">
        <w:rPr>
          <w:rFonts w:ascii="Times New Roman" w:hAnsi="Times New Roman" w:cs="Times New Roman"/>
          <w:color w:val="000000" w:themeColor="text1"/>
          <w:sz w:val="24"/>
          <w:szCs w:val="24"/>
          <w:rPrChange w:id="1773" w:author="nayeem hasan" w:date="2020-08-19T04:23:00Z">
            <w:rPr>
              <w:rFonts w:ascii="Times New Roman" w:hAnsi="Times New Roman" w:cs="Times New Roman"/>
              <w:sz w:val="24"/>
              <w:szCs w:val="24"/>
            </w:rPr>
          </w:rPrChange>
        </w:rPr>
        <w:fldChar w:fldCharType="end"/>
      </w:r>
      <w:r w:rsidR="001A16EC" w:rsidRPr="007C2DDC">
        <w:rPr>
          <w:rFonts w:ascii="Times New Roman" w:hAnsi="Times New Roman" w:cs="Times New Roman"/>
          <w:color w:val="000000" w:themeColor="text1"/>
          <w:sz w:val="24"/>
          <w:szCs w:val="24"/>
          <w:rPrChange w:id="1774" w:author="nayeem hasan" w:date="2020-08-19T04:23:00Z">
            <w:rPr>
              <w:rFonts w:ascii="Times New Roman" w:hAnsi="Times New Roman" w:cs="Times New Roman"/>
              <w:sz w:val="24"/>
              <w:szCs w:val="24"/>
            </w:rPr>
          </w:rPrChange>
        </w:rPr>
        <w:t>. Good governance is essential to long-term development outcomes</w:t>
      </w:r>
      <w:r w:rsidR="00943853" w:rsidRPr="007C2DDC">
        <w:rPr>
          <w:rFonts w:ascii="Times New Roman" w:hAnsi="Times New Roman" w:cs="Times New Roman"/>
          <w:color w:val="000000" w:themeColor="text1"/>
          <w:sz w:val="24"/>
          <w:szCs w:val="24"/>
          <w:rPrChange w:id="1775" w:author="nayeem hasan" w:date="2020-08-19T04:23:00Z">
            <w:rPr>
              <w:rFonts w:ascii="Times New Roman" w:hAnsi="Times New Roman" w:cs="Times New Roman"/>
              <w:sz w:val="24"/>
              <w:szCs w:val="24"/>
            </w:rPr>
          </w:rPrChange>
        </w:rPr>
        <w:t xml:space="preserve">. </w:t>
      </w:r>
      <w:r w:rsidR="000E3C07" w:rsidRPr="007C2DDC">
        <w:rPr>
          <w:rFonts w:ascii="Times New Roman" w:hAnsi="Times New Roman" w:cs="Times New Roman"/>
          <w:color w:val="000000" w:themeColor="text1"/>
          <w:sz w:val="24"/>
          <w:szCs w:val="24"/>
          <w:rPrChange w:id="1776" w:author="nayeem hasan" w:date="2020-08-19T04:23:00Z">
            <w:rPr>
              <w:rFonts w:ascii="Times New Roman" w:hAnsi="Times New Roman" w:cs="Times New Roman"/>
              <w:sz w:val="24"/>
              <w:szCs w:val="24"/>
            </w:rPr>
          </w:rPrChange>
        </w:rPr>
        <w:t>Several</w:t>
      </w:r>
      <w:r w:rsidR="00943853" w:rsidRPr="007C2DDC">
        <w:rPr>
          <w:rFonts w:ascii="Times New Roman" w:hAnsi="Times New Roman" w:cs="Times New Roman"/>
          <w:color w:val="000000" w:themeColor="text1"/>
          <w:sz w:val="24"/>
          <w:szCs w:val="24"/>
          <w:rPrChange w:id="1777" w:author="nayeem hasan" w:date="2020-08-19T04:23:00Z">
            <w:rPr>
              <w:rFonts w:ascii="Times New Roman" w:hAnsi="Times New Roman" w:cs="Times New Roman"/>
              <w:sz w:val="24"/>
              <w:szCs w:val="24"/>
            </w:rPr>
          </w:rPrChange>
        </w:rPr>
        <w:t xml:space="preserve"> stud</w:t>
      </w:r>
      <w:r w:rsidR="00B61415" w:rsidRPr="007C2DDC">
        <w:rPr>
          <w:rFonts w:ascii="Times New Roman" w:hAnsi="Times New Roman" w:cs="Times New Roman"/>
          <w:color w:val="000000" w:themeColor="text1"/>
          <w:sz w:val="24"/>
          <w:szCs w:val="24"/>
          <w:rPrChange w:id="1778" w:author="nayeem hasan" w:date="2020-08-19T04:23:00Z">
            <w:rPr>
              <w:rFonts w:ascii="Times New Roman" w:hAnsi="Times New Roman" w:cs="Times New Roman"/>
              <w:sz w:val="24"/>
              <w:szCs w:val="24"/>
            </w:rPr>
          </w:rPrChange>
        </w:rPr>
        <w:t>ies</w:t>
      </w:r>
      <w:r w:rsidR="00943853" w:rsidRPr="007C2DDC">
        <w:rPr>
          <w:rFonts w:ascii="Times New Roman" w:hAnsi="Times New Roman" w:cs="Times New Roman"/>
          <w:color w:val="000000" w:themeColor="text1"/>
          <w:sz w:val="24"/>
          <w:szCs w:val="24"/>
          <w:rPrChange w:id="1779" w:author="nayeem hasan" w:date="2020-08-19T04:23:00Z">
            <w:rPr>
              <w:rFonts w:ascii="Times New Roman" w:hAnsi="Times New Roman" w:cs="Times New Roman"/>
              <w:sz w:val="24"/>
              <w:szCs w:val="24"/>
            </w:rPr>
          </w:rPrChange>
        </w:rPr>
        <w:t xml:space="preserve"> demonstrated that for short-term crises such as the Covid-19 outbreak, government effectiveness remains critical</w:t>
      </w:r>
      <w:r w:rsidR="00FB123F" w:rsidRPr="007C2DDC">
        <w:rPr>
          <w:rFonts w:ascii="Times New Roman" w:hAnsi="Times New Roman" w:cs="Times New Roman"/>
          <w:color w:val="000000" w:themeColor="text1"/>
          <w:sz w:val="24"/>
          <w:szCs w:val="24"/>
          <w:rPrChange w:id="1780" w:author="nayeem hasan" w:date="2020-08-19T04:23:00Z">
            <w:rPr>
              <w:rFonts w:ascii="Times New Roman" w:hAnsi="Times New Roman" w:cs="Times New Roman"/>
              <w:sz w:val="24"/>
              <w:szCs w:val="24"/>
            </w:rPr>
          </w:rPrChange>
        </w:rPr>
        <w:fldChar w:fldCharType="begin" w:fldLock="1"/>
      </w:r>
      <w:r w:rsidR="00F42DDA" w:rsidRPr="007C2DDC">
        <w:rPr>
          <w:rFonts w:ascii="Times New Roman" w:hAnsi="Times New Roman" w:cs="Times New Roman"/>
          <w:color w:val="000000" w:themeColor="text1"/>
          <w:sz w:val="24"/>
          <w:szCs w:val="24"/>
          <w:rPrChange w:id="1781" w:author="nayeem hasan" w:date="2020-08-19T04:23:00Z">
            <w:rPr>
              <w:rFonts w:ascii="Times New Roman" w:hAnsi="Times New Roman" w:cs="Times New Roman"/>
              <w:sz w:val="24"/>
              <w:szCs w:val="24"/>
            </w:rPr>
          </w:rPrChange>
        </w:rPr>
        <w:instrText>ADDIN CSL_CITATION {"citationItems":[{"id":"ITEM-1","itemData":{"DOI":"10.1038/s41591-020-0950-0","ISSN":"1546170X","PMID":"32528155","abstract":"Many actors in the response to COVID-19 are holding out for a vaccine to be developed. But in the meantime, tried and tested public-health measures for controlling outbreaks can be implemented. A scorecard can be used to assess governments' responses to the outbreak.","author":[{"dropping-particle":"V.","family":"Lazarus","given":"Jeffrey","non-dropping-particle":"","parse-names":false,"suffix":""},{"dropping-particle":"","family":"Binagwaho","given":"Agnes","non-dropping-particle":"","parse-names":false,"suffix":""},{"dropping-particle":"","family":"El-Mohandes","given":"Ayman A.E.","non-dropping-particle":"","parse-names":false,"suffix":""},{"dropping-particle":"","family":"Fielding","given":"Jonathan E.","non-dropping-particle":"","parse-names":false,"suffix":""},{"dropping-particle":"","family":"Larson","given":"Heidi J.","non-dropping-particle":"","parse-names":false,"suffix":""},{"dropping-particle":"","family":"Plasència","given":"Antoni","non-dropping-particle":"","parse-names":false,"suffix":""},{"dropping-particle":"","family":"Andriukaitis","given":"Vytenis","non-dropping-particle":"","parse-names":false,"suffix":""},{"dropping-particle":"","family":"Ratzan","given":"Scott C.","non-dropping-particle":"","parse-names":false,"suffix":""}],"container-title":"Nature Medicine","id":"ITEM-1","issue":"7","issued":{"date-parts":[["2020","7"]]},"page":"1005-1008","publisher":"Nature Research","title":"Keeping governments accountable: the COVID-19 Assessment Scorecard (COVID-SCORE)","type":"article","volume":"26"},"uris":["http://www.mendeley.com/documents/?uuid=359d0edd-bbec-3bdb-9b76-33817ec2bfd6","http://www.mendeley.com/documents/?uuid=3588a789-869f-4eac-a5a3-648d0cd060f7"]},{"id":"ITEM-2","itemData":{"DOI":"10.1136/leader-2020-000244","ISSN":"2398631X","abstract":"The COVID-19 pandemic, even as we are in its early phase, invites reflection on best leadership practices. As hospitals and providers pivot to respond, the pandemic spotlights leadership in healthcare. What is working as we all collectively combat this global viral scourge? The impetus to analyse leadership practices especially now comes from the adage that ‘a crisis is a terrible thing to waste’.1 The danger of COVID-19 is self-evident and is already all too apparent around the world. At this writing today (1 April 2020), 873 008 individuals have been infected worldwide and 43 275 have died.2 In addition to the scientific opportunities to better understand the virus, its epidemiology, and strategies to prevent and cure COVID-19 disease, there is a clear opportunity to reflect on how to lead in healthcare through a crisis, to catalogue best practices, and to cascade these leadership practices broadly.\n\nEven as we are in approaching the surge of the pandemic—in my community, on day 10 of a modelled course that predicts a surge approximately 40 days from now, there are already many lessons on leadership—extraordinary actions from ‘big L’ leaders—those with titled organisational responsibility as well as from ‘little l’ leaders—individuals without formal leadership titles whose leadership emerges organically. Indeed, a crisis such as this tests available models and hypotheses about leadership.\n\nIn cataloguing some best practices that I have witnessed at my institution—the Cleveland Clinic, I will try to articulate these practices and frame them through the lens of extant leadership models. The model by Kouzes and Posner3 of five leadership commitments—challenging the process, inspiring a shared vision, enabling others to act, modelling the way and encouraging the heart—provides an especially opportune taxonomy. What follows, then, is a catalogue of leadership practices, an annotation of each with specific examples, and a reflection …","author":[{"dropping-particle":"","family":"Stoller","given":"James K.","non-dropping-particle":"","parse-names":false,"suffix":""}],"container-title":"BMJ Leader","id":"ITEM-2","issue":"2","issued":{"date-parts":[["2020","6"]]},"page":"77-79","publisher":"BMJ Publishing Group","title":"Reflections on leadership in the time of COVID-19","type":"article","volume":"4"},"uris":["http://www.mendeley.com/documents/?uuid=48185408-3df6-38b3-8eaa-b75c1c99636e","http://www.mendeley.com/documents/?uuid=65c209b9-ee41-41f4-a2fd-9187f14a782e"]},{"id":"ITEM-3","itemData":{"DOI":"10.1038/s41598-020-68862-x","ISSN":"2045-2322","abstract":"A question central to the Covid-19 pandemic is why the Covid-19 mortality rate varies so greatly across countries. This study aims to investigate factors associated with cross-country variation in Covid-19 mortality. Covid-19 mortality rate was calculated as number of deaths per 100 Covid-19 cases. To identify factors associated with Covid-19 mortality rate, linear regressions were applied to a cross-sectional dataset comprising 169 countries. We retrieved data from the Worldometer website, the Worldwide Governance Indicators, World Development Indicators, and Logistics Performance Indicators databases. Covid-19 mortality rate was negatively associated with Covid-19 test number per 100 people (RR = 0.92, P = 0.001), government effectiveness score (RR = 0.96, P = 0.017), and number of hospital beds (RR = 0.85, P &lt; 0.001). Covid-19 mortality rate was positively associated with proportion of population aged 65 or older (RR = 1.12, P &lt; 0.001) and transport infrastructure quality score (RR = 1.08, P = 0.002). Furthermore, the negative association between Covid-19 mortality and test number was stronger among low-income countries and countries with lower government effectiveness scores, younger populations and fewer hospital beds. Predicted mortality rates were highly associated with observed mortality rates (r = 0.77; P &lt; 0.001). Increasing Covid-19 testing, improving government effectiveness and increasing hospital beds may have the potential to attenuate Covid-19 mortality.","author":[{"dropping-particle":"","family":"Liang","given":"Li-Lin","non-dropping-particle":"","parse-names":false,"suffix":""},{"dropping-particle":"","family":"Tseng","given":"Ching-Hung","non-dropping-particle":"","parse-names":false,"suffix":""},{"dropping-particle":"","family":"Ho","given":"Hsiu J.","non-dropping-particle":"","parse-names":false,"suffix":""},{"dropping-particle":"","family":"Wu","given":"Chun-Ying","non-dropping-particle":"","parse-names":false,"suffix":""}],"container-title":"Scientific Reports","id":"ITEM-3","issue":"1","issued":{"date-parts":[["2020","12","24"]]},"page":"12567","title":"Covid-19 mortality is negatively associated with test number and government effectiveness","type":"article-journal","volume":"10"},"uris":["http://www.mendeley.com/documents/?uuid=a897e3cf-3dc3-4d5c-a781-f963a591cc44"]}],"mendeley":{"formattedCitation":"&lt;sup&gt;5,31,32&lt;/sup&gt;","plainTextFormattedCitation":"5,31,32","previouslyFormattedCitation":"&lt;sup&gt;5,30,31&lt;/sup&gt;"},"properties":{"noteIndex":0},"schema":"https://github.com/citation-style-language/schema/raw/master/csl-citation.json"}</w:instrText>
      </w:r>
      <w:r w:rsidR="00FB123F" w:rsidRPr="007C2DDC">
        <w:rPr>
          <w:rFonts w:ascii="Times New Roman" w:hAnsi="Times New Roman" w:cs="Times New Roman"/>
          <w:color w:val="000000" w:themeColor="text1"/>
          <w:sz w:val="24"/>
          <w:szCs w:val="24"/>
          <w:rPrChange w:id="1782" w:author="nayeem hasan" w:date="2020-08-19T04:23:00Z">
            <w:rPr>
              <w:rFonts w:ascii="Times New Roman" w:hAnsi="Times New Roman" w:cs="Times New Roman"/>
              <w:sz w:val="24"/>
              <w:szCs w:val="24"/>
            </w:rPr>
          </w:rPrChange>
        </w:rPr>
        <w:fldChar w:fldCharType="separate"/>
      </w:r>
      <w:r w:rsidR="00F42DDA" w:rsidRPr="007C2DDC">
        <w:rPr>
          <w:rFonts w:ascii="Times New Roman" w:hAnsi="Times New Roman" w:cs="Times New Roman"/>
          <w:noProof/>
          <w:color w:val="000000" w:themeColor="text1"/>
          <w:sz w:val="24"/>
          <w:szCs w:val="24"/>
          <w:vertAlign w:val="superscript"/>
          <w:rPrChange w:id="1783" w:author="nayeem hasan" w:date="2020-08-19T04:23:00Z">
            <w:rPr>
              <w:rFonts w:ascii="Times New Roman" w:hAnsi="Times New Roman" w:cs="Times New Roman"/>
              <w:noProof/>
              <w:sz w:val="24"/>
              <w:szCs w:val="24"/>
              <w:vertAlign w:val="superscript"/>
            </w:rPr>
          </w:rPrChange>
        </w:rPr>
        <w:t>5,31,32</w:t>
      </w:r>
      <w:r w:rsidR="00FB123F" w:rsidRPr="007C2DDC">
        <w:rPr>
          <w:rFonts w:ascii="Times New Roman" w:hAnsi="Times New Roman" w:cs="Times New Roman"/>
          <w:color w:val="000000" w:themeColor="text1"/>
          <w:sz w:val="24"/>
          <w:szCs w:val="24"/>
          <w:rPrChange w:id="1784" w:author="nayeem hasan" w:date="2020-08-19T04:23:00Z">
            <w:rPr>
              <w:rFonts w:ascii="Times New Roman" w:hAnsi="Times New Roman" w:cs="Times New Roman"/>
              <w:sz w:val="24"/>
              <w:szCs w:val="24"/>
            </w:rPr>
          </w:rPrChange>
        </w:rPr>
        <w:fldChar w:fldCharType="end"/>
      </w:r>
      <w:r w:rsidR="00943853" w:rsidRPr="007C2DDC">
        <w:rPr>
          <w:rFonts w:ascii="Times New Roman" w:hAnsi="Times New Roman" w:cs="Times New Roman"/>
          <w:color w:val="000000" w:themeColor="text1"/>
          <w:sz w:val="24"/>
          <w:szCs w:val="24"/>
          <w:rPrChange w:id="1785" w:author="nayeem hasan" w:date="2020-08-19T04:23:00Z">
            <w:rPr>
              <w:rFonts w:ascii="Times New Roman" w:hAnsi="Times New Roman" w:cs="Times New Roman"/>
              <w:sz w:val="24"/>
              <w:szCs w:val="24"/>
            </w:rPr>
          </w:rPrChange>
        </w:rPr>
        <w:t>. Thus, before peak WGI was opposite associated with CFR.</w:t>
      </w:r>
      <w:r w:rsidR="00FB123F" w:rsidRPr="007C2DDC">
        <w:rPr>
          <w:rFonts w:ascii="Times New Roman" w:hAnsi="Times New Roman" w:cs="Times New Roman"/>
          <w:color w:val="000000" w:themeColor="text1"/>
          <w:sz w:val="24"/>
          <w:szCs w:val="24"/>
          <w:rPrChange w:id="1786" w:author="nayeem hasan" w:date="2020-08-19T04:23:00Z">
            <w:rPr>
              <w:rFonts w:ascii="Times New Roman" w:hAnsi="Times New Roman" w:cs="Times New Roman"/>
              <w:sz w:val="24"/>
              <w:szCs w:val="24"/>
            </w:rPr>
          </w:rPrChange>
        </w:rPr>
        <w:t xml:space="preserve"> Quick implementation of effective quarantine, lockdown and screening policies </w:t>
      </w:r>
      <w:r w:rsidR="00FB123F" w:rsidRPr="007C2DDC">
        <w:rPr>
          <w:rFonts w:ascii="Times New Roman" w:hAnsi="Times New Roman" w:cs="Times New Roman"/>
          <w:color w:val="000000" w:themeColor="text1"/>
          <w:sz w:val="24"/>
          <w:szCs w:val="24"/>
          <w:rPrChange w:id="1787" w:author="nayeem hasan" w:date="2020-08-19T04:23:00Z">
            <w:rPr>
              <w:rFonts w:ascii="Times New Roman" w:hAnsi="Times New Roman" w:cs="Times New Roman"/>
              <w:sz w:val="24"/>
              <w:szCs w:val="24"/>
            </w:rPr>
          </w:rPrChange>
        </w:rPr>
        <w:fldChar w:fldCharType="begin" w:fldLock="1"/>
      </w:r>
      <w:r w:rsidR="00F42DDA" w:rsidRPr="007C2DDC">
        <w:rPr>
          <w:rFonts w:ascii="Times New Roman" w:hAnsi="Times New Roman" w:cs="Times New Roman"/>
          <w:color w:val="000000" w:themeColor="text1"/>
          <w:sz w:val="24"/>
          <w:szCs w:val="24"/>
          <w:rPrChange w:id="1788" w:author="nayeem hasan" w:date="2020-08-19T04:23:00Z">
            <w:rPr>
              <w:rFonts w:ascii="Times New Roman" w:hAnsi="Times New Roman" w:cs="Times New Roman"/>
              <w:sz w:val="24"/>
              <w:szCs w:val="24"/>
            </w:rPr>
          </w:rPrChange>
        </w:rPr>
        <w:instrText>ADDIN CSL_CITATION {"citationItems":[{"id":"ITEM-1","itemData":{"DOI":"10.1038/s41598-020-68862-x","ISSN":"2045-2322","abstract":"A question central to the Covid-19 pandemic is why the Covid-19 mortality rate varies so greatly across countries. This study aims to investigate factors associated with cross-country variation in Covid-19 mortality. Covid-19 mortality rate was calculated as number of deaths per 100 Covid-19 cases. To identify factors associated with Covid-19 mortality rate, linear regressions were applied to a cross-sectional dataset comprising 169 countries. We retrieved data from the Worldometer website, the Worldwide Governance Indicators, World Development Indicators, and Logistics Performance Indicators databases. Covid-19 mortality rate was negatively associated with Covid-19 test number per 100 people (RR = 0.92, P = 0.001), government effectiveness score (RR = 0.96, P = 0.017), and number of hospital beds (RR = 0.85, P &lt; 0.001). Covid-19 mortality rate was positively associated with proportion of population aged 65 or older (RR = 1.12, P &lt; 0.001) and transport infrastructure quality score (RR = 1.08, P = 0.002). Furthermore, the negative association between Covid-19 mortality and test number was stronger among low-income countries and countries with lower government effectiveness scores, younger populations and fewer hospital beds. Predicted mortality rates were highly associated with observed mortality rates (r = 0.77; P &lt; 0.001). Increasing Covid-19 testing, improving government effectiveness and increasing hospital beds may have the potential to attenuate Covid-19 mortality.","author":[{"dropping-particle":"","family":"Liang","given":"Li-Lin","non-dropping-particle":"","parse-names":false,"suffix":""},{"dropping-particle":"","family":"Tseng","given":"Ching-Hung","non-dropping-particle":"","parse-names":false,"suffix":""},{"dropping-particle":"","family":"Ho","given":"Hsiu J.","non-dropping-particle":"","parse-names":false,"suffix":""},{"dropping-particle":"","family":"Wu","given":"Chun-Ying","non-dropping-particle":"","parse-names":false,"suffix":""}],"container-title":"Scientific Reports","id":"ITEM-1","issue":"1","issued":{"date-parts":[["2020","12","24"]]},"page":"12567","title":"Covid-19 mortality is negatively associated with test number and government effectiveness","type":"article-journal","volume":"10"},"uris":["http://www.mendeley.com/documents/?uuid=a897e3cf-3dc3-4d5c-a781-f963a591cc44"]}],"mendeley":{"formattedCitation":"&lt;sup&gt;5&lt;/sup&gt;","plainTextFormattedCitation":"5","previouslyFormattedCitation":"&lt;sup&gt;5&lt;/sup&gt;"},"properties":{"noteIndex":0},"schema":"https://github.com/citation-style-language/schema/raw/master/csl-citation.json"}</w:instrText>
      </w:r>
      <w:r w:rsidR="00FB123F" w:rsidRPr="007C2DDC">
        <w:rPr>
          <w:rFonts w:ascii="Times New Roman" w:hAnsi="Times New Roman" w:cs="Times New Roman"/>
          <w:color w:val="000000" w:themeColor="text1"/>
          <w:sz w:val="24"/>
          <w:szCs w:val="24"/>
          <w:rPrChange w:id="1789" w:author="nayeem hasan" w:date="2020-08-19T04:23:00Z">
            <w:rPr>
              <w:rFonts w:ascii="Times New Roman" w:hAnsi="Times New Roman" w:cs="Times New Roman"/>
              <w:sz w:val="24"/>
              <w:szCs w:val="24"/>
            </w:rPr>
          </w:rPrChange>
        </w:rPr>
        <w:fldChar w:fldCharType="separate"/>
      </w:r>
      <w:r w:rsidR="00F42DDA" w:rsidRPr="007C2DDC">
        <w:rPr>
          <w:rFonts w:ascii="Times New Roman" w:hAnsi="Times New Roman" w:cs="Times New Roman"/>
          <w:noProof/>
          <w:color w:val="000000" w:themeColor="text1"/>
          <w:sz w:val="24"/>
          <w:szCs w:val="24"/>
          <w:vertAlign w:val="superscript"/>
          <w:rPrChange w:id="1790" w:author="nayeem hasan" w:date="2020-08-19T04:23:00Z">
            <w:rPr>
              <w:rFonts w:ascii="Times New Roman" w:hAnsi="Times New Roman" w:cs="Times New Roman"/>
              <w:noProof/>
              <w:sz w:val="24"/>
              <w:szCs w:val="24"/>
              <w:vertAlign w:val="superscript"/>
            </w:rPr>
          </w:rPrChange>
        </w:rPr>
        <w:t>5</w:t>
      </w:r>
      <w:r w:rsidR="00FB123F" w:rsidRPr="007C2DDC">
        <w:rPr>
          <w:rFonts w:ascii="Times New Roman" w:hAnsi="Times New Roman" w:cs="Times New Roman"/>
          <w:color w:val="000000" w:themeColor="text1"/>
          <w:sz w:val="24"/>
          <w:szCs w:val="24"/>
          <w:rPrChange w:id="1791" w:author="nayeem hasan" w:date="2020-08-19T04:23:00Z">
            <w:rPr>
              <w:rFonts w:ascii="Times New Roman" w:hAnsi="Times New Roman" w:cs="Times New Roman"/>
              <w:sz w:val="24"/>
              <w:szCs w:val="24"/>
            </w:rPr>
          </w:rPrChange>
        </w:rPr>
        <w:fldChar w:fldCharType="end"/>
      </w:r>
      <w:r w:rsidR="00FB123F" w:rsidRPr="007C2DDC">
        <w:rPr>
          <w:rFonts w:ascii="Times New Roman" w:hAnsi="Times New Roman" w:cs="Times New Roman"/>
          <w:color w:val="000000" w:themeColor="text1"/>
          <w:sz w:val="24"/>
          <w:szCs w:val="24"/>
          <w:rPrChange w:id="1792" w:author="nayeem hasan" w:date="2020-08-19T04:23:00Z">
            <w:rPr>
              <w:rFonts w:ascii="Times New Roman" w:hAnsi="Times New Roman" w:cs="Times New Roman"/>
              <w:sz w:val="24"/>
              <w:szCs w:val="24"/>
            </w:rPr>
          </w:rPrChange>
        </w:rPr>
        <w:t>, as well as provision of good public health services in managing and treating Covid-19 patients, also require an effective government</w:t>
      </w:r>
      <w:r w:rsidR="00FB123F" w:rsidRPr="007C2DDC">
        <w:rPr>
          <w:rFonts w:ascii="Times New Roman" w:hAnsi="Times New Roman" w:cs="Times New Roman"/>
          <w:color w:val="000000" w:themeColor="text1"/>
          <w:sz w:val="24"/>
          <w:szCs w:val="24"/>
          <w:rPrChange w:id="1793" w:author="nayeem hasan" w:date="2020-08-19T04:23:00Z">
            <w:rPr>
              <w:rFonts w:ascii="Times New Roman" w:hAnsi="Times New Roman" w:cs="Times New Roman"/>
              <w:sz w:val="24"/>
              <w:szCs w:val="24"/>
            </w:rPr>
          </w:rPrChange>
        </w:rPr>
        <w:fldChar w:fldCharType="begin" w:fldLock="1"/>
      </w:r>
      <w:r w:rsidR="00F42DDA" w:rsidRPr="007C2DDC">
        <w:rPr>
          <w:rFonts w:ascii="Times New Roman" w:hAnsi="Times New Roman" w:cs="Times New Roman"/>
          <w:color w:val="000000" w:themeColor="text1"/>
          <w:sz w:val="24"/>
          <w:szCs w:val="24"/>
          <w:rPrChange w:id="1794" w:author="nayeem hasan" w:date="2020-08-19T04:23:00Z">
            <w:rPr>
              <w:rFonts w:ascii="Times New Roman" w:hAnsi="Times New Roman" w:cs="Times New Roman"/>
              <w:sz w:val="24"/>
              <w:szCs w:val="24"/>
            </w:rPr>
          </w:rPrChange>
        </w:rPr>
        <w:instrText>ADDIN CSL_CITATION {"citationItems":[{"id":"ITEM-1","itemData":{"DOI":"10.1038/s41591-020-0950-0","ISSN":"1546170X","PMID":"32528155","abstract":"Many actors in the response to COVID-19 are holding out for a vaccine to be developed. But in the meantime, tried and tested public-health measures for controlling outbreaks can be implemented. A scorecard can be used to assess governments' responses to the outbreak.","author":[{"dropping-particle":"V.","family":"Lazarus","given":"Jeffrey","non-dropping-particle":"","parse-names":false,"suffix":""},{"dropping-particle":"","family":"Binagwaho","given":"Agnes","non-dropping-particle":"","parse-names":false,"suffix":""},{"dropping-particle":"","family":"El-Mohandes","given":"Ayman A.E.","non-dropping-particle":"","parse-names":false,"suffix":""},{"dropping-particle":"","family":"Fielding","given":"Jonathan E.","non-dropping-particle":"","parse-names":false,"suffix":""},{"dropping-particle":"","family":"Larson","given":"Heidi J.","non-dropping-particle":"","parse-names":false,"suffix":""},{"dropping-particle":"","family":"Plasència","given":"Antoni","non-dropping-particle":"","parse-names":false,"suffix":""},{"dropping-particle":"","family":"Andriukaitis","given":"Vytenis","non-dropping-particle":"","parse-names":false,"suffix":""},{"dropping-particle":"","family":"Ratzan","given":"Scott C.","non-dropping-particle":"","parse-names":false,"suffix":""}],"container-title":"Nature Medicine","id":"ITEM-1","issue":"7","issued":{"date-parts":[["2020","7"]]},"page":"1005-1008","publisher":"Nature Research","title":"Keeping governments accountable: the COVID-19 Assessment Scorecard (COVID-SCORE)","type":"article","volume":"26"},"uris":["http://www.mendeley.com/documents/?uuid=3588a789-869f-4eac-a5a3-648d0cd060f7","http://www.mendeley.com/documents/?uuid=359d0edd-bbec-3bdb-9b76-33817ec2bfd6"]}],"mendeley":{"formattedCitation":"&lt;sup&gt;31&lt;/sup&gt;","plainTextFormattedCitation":"31","previouslyFormattedCitation":"&lt;sup&gt;30&lt;/sup&gt;"},"properties":{"noteIndex":0},"schema":"https://github.com/citation-style-language/schema/raw/master/csl-citation.json"}</w:instrText>
      </w:r>
      <w:r w:rsidR="00FB123F" w:rsidRPr="007C2DDC">
        <w:rPr>
          <w:rFonts w:ascii="Times New Roman" w:hAnsi="Times New Roman" w:cs="Times New Roman"/>
          <w:color w:val="000000" w:themeColor="text1"/>
          <w:sz w:val="24"/>
          <w:szCs w:val="24"/>
          <w:rPrChange w:id="1795" w:author="nayeem hasan" w:date="2020-08-19T04:23:00Z">
            <w:rPr>
              <w:rFonts w:ascii="Times New Roman" w:hAnsi="Times New Roman" w:cs="Times New Roman"/>
              <w:sz w:val="24"/>
              <w:szCs w:val="24"/>
            </w:rPr>
          </w:rPrChange>
        </w:rPr>
        <w:fldChar w:fldCharType="separate"/>
      </w:r>
      <w:r w:rsidR="00F42DDA" w:rsidRPr="007C2DDC">
        <w:rPr>
          <w:rFonts w:ascii="Times New Roman" w:hAnsi="Times New Roman" w:cs="Times New Roman"/>
          <w:noProof/>
          <w:color w:val="000000" w:themeColor="text1"/>
          <w:sz w:val="24"/>
          <w:szCs w:val="24"/>
          <w:vertAlign w:val="superscript"/>
          <w:rPrChange w:id="1796" w:author="nayeem hasan" w:date="2020-08-19T04:23:00Z">
            <w:rPr>
              <w:rFonts w:ascii="Times New Roman" w:hAnsi="Times New Roman" w:cs="Times New Roman"/>
              <w:noProof/>
              <w:sz w:val="24"/>
              <w:szCs w:val="24"/>
              <w:vertAlign w:val="superscript"/>
            </w:rPr>
          </w:rPrChange>
        </w:rPr>
        <w:t>31</w:t>
      </w:r>
      <w:r w:rsidR="00FB123F" w:rsidRPr="007C2DDC">
        <w:rPr>
          <w:rFonts w:ascii="Times New Roman" w:hAnsi="Times New Roman" w:cs="Times New Roman"/>
          <w:color w:val="000000" w:themeColor="text1"/>
          <w:sz w:val="24"/>
          <w:szCs w:val="24"/>
          <w:rPrChange w:id="1797" w:author="nayeem hasan" w:date="2020-08-19T04:23:00Z">
            <w:rPr>
              <w:rFonts w:ascii="Times New Roman" w:hAnsi="Times New Roman" w:cs="Times New Roman"/>
              <w:sz w:val="24"/>
              <w:szCs w:val="24"/>
            </w:rPr>
          </w:rPrChange>
        </w:rPr>
        <w:fldChar w:fldCharType="end"/>
      </w:r>
      <w:r w:rsidR="00FB123F" w:rsidRPr="007C2DDC">
        <w:rPr>
          <w:rFonts w:ascii="Times New Roman" w:hAnsi="Times New Roman" w:cs="Times New Roman"/>
          <w:color w:val="000000" w:themeColor="text1"/>
          <w:sz w:val="24"/>
          <w:szCs w:val="24"/>
          <w:rPrChange w:id="1798" w:author="nayeem hasan" w:date="2020-08-19T04:23:00Z">
            <w:rPr>
              <w:rFonts w:ascii="Times New Roman" w:hAnsi="Times New Roman" w:cs="Times New Roman"/>
              <w:sz w:val="24"/>
              <w:szCs w:val="24"/>
            </w:rPr>
          </w:rPrChange>
        </w:rPr>
        <w:t xml:space="preserve">. </w:t>
      </w:r>
      <w:r w:rsidRPr="007C2DDC">
        <w:rPr>
          <w:rFonts w:ascii="Times New Roman" w:hAnsi="Times New Roman" w:cs="Times New Roman"/>
          <w:color w:val="000000" w:themeColor="text1"/>
          <w:sz w:val="24"/>
          <w:szCs w:val="24"/>
          <w:rPrChange w:id="1799" w:author="nayeem hasan" w:date="2020-08-19T04:23:00Z">
            <w:rPr>
              <w:rFonts w:ascii="Times New Roman" w:hAnsi="Times New Roman" w:cs="Times New Roman"/>
              <w:sz w:val="24"/>
              <w:szCs w:val="24"/>
            </w:rPr>
          </w:rPrChange>
        </w:rPr>
        <w:t>Similarly, countries with higher preparedness (GHSI) for pandemic diseases have reported higher mortality rates in recent data. The severity of the disease among those infected has overwhelmed healthcare systems and frontline healthcare providers and has exhausted resources, revealing how ill-equipped the world was to manage the pandemic</w:t>
      </w:r>
      <w:r w:rsidRPr="007C2DDC">
        <w:rPr>
          <w:rFonts w:ascii="Times New Roman" w:hAnsi="Times New Roman" w:cs="Times New Roman"/>
          <w:color w:val="000000" w:themeColor="text1"/>
          <w:sz w:val="24"/>
          <w:szCs w:val="24"/>
          <w:rPrChange w:id="1800" w:author="nayeem hasan" w:date="2020-08-19T04:23:00Z">
            <w:rPr>
              <w:rFonts w:ascii="Times New Roman" w:hAnsi="Times New Roman" w:cs="Times New Roman"/>
              <w:sz w:val="24"/>
              <w:szCs w:val="24"/>
            </w:rPr>
          </w:rPrChange>
        </w:rPr>
        <w:fldChar w:fldCharType="begin" w:fldLock="1"/>
      </w:r>
      <w:r w:rsidR="00F42DDA" w:rsidRPr="007C2DDC">
        <w:rPr>
          <w:rFonts w:ascii="Times New Roman" w:hAnsi="Times New Roman" w:cs="Times New Roman"/>
          <w:color w:val="000000" w:themeColor="text1"/>
          <w:sz w:val="24"/>
          <w:szCs w:val="24"/>
          <w:rPrChange w:id="1801" w:author="nayeem hasan" w:date="2020-08-19T04:23:00Z">
            <w:rPr>
              <w:rFonts w:ascii="Times New Roman" w:hAnsi="Times New Roman" w:cs="Times New Roman"/>
              <w:sz w:val="24"/>
              <w:szCs w:val="24"/>
            </w:rPr>
          </w:rPrChange>
        </w:rPr>
        <w:instrText>ADDIN CSL_CITATION {"citationItems":[{"id":"ITEM-1","itemData":{"DOI":"10.1080/00325481.2020.1761668","PMID":"32331509","abstract":"The 2019–2020 pandemic Coronavirus Disease 2019 (COVID-19) has inundated hospital systems globally, as they prepare to accommodate surge of patients requiring advanced levels of care. Pandemic preparedness has not been this urgently and widely needed in the last several decades. According to epidemiologic predictions, the peak of this pandemic has still not been reached, and hospitals everywhere need to ensure readiness to care for more patients than they usually do, and safety for healthcare workers who strive to save lives. We share our hospital-wide rapid preparedness and response to COVID-19 to help provide information to other healthcare systems globally.","author":[{"dropping-particle":"","family":"Gupta","given":"Shaili","non-dropping-particle":"","parse-names":false,"suffix":""},{"dropping-particle":"","family":"Federman","given":"Daniel G.","non-dropping-particle":"","parse-names":false,"suffix":""}],"container-title":"Postgraduate Medicine","id":"ITEM-1","issued":{"date-parts":[["2020"]]},"page":"1","publisher":"Taylor &amp; Francis","title":"Hospital preparedness for COVID-19 pandemic: experience from department of medicine at Veterans Affairs Connecticut Healthcare System","type":"article-journal","volume":"00"},"uris":["http://www.mendeley.com/documents/?uuid=e517c05e-6280-32a0-bd3a-f09deb7a04ce","http://www.mendeley.com/documents/?uuid=52f37442-af89-49b6-be50-d042dd1ba2b2"]}],"mendeley":{"formattedCitation":"&lt;sup&gt;33&lt;/sup&gt;","plainTextFormattedCitation":"33","previouslyFormattedCitation":"&lt;sup&gt;32&lt;/sup&gt;"},"properties":{"noteIndex":0},"schema":"https://github.com/citation-style-language/schema/raw/master/csl-citation.json"}</w:instrText>
      </w:r>
      <w:r w:rsidRPr="007C2DDC">
        <w:rPr>
          <w:rFonts w:ascii="Times New Roman" w:hAnsi="Times New Roman" w:cs="Times New Roman"/>
          <w:color w:val="000000" w:themeColor="text1"/>
          <w:sz w:val="24"/>
          <w:szCs w:val="24"/>
          <w:rPrChange w:id="1802" w:author="nayeem hasan" w:date="2020-08-19T04:23:00Z">
            <w:rPr>
              <w:rFonts w:ascii="Times New Roman" w:hAnsi="Times New Roman" w:cs="Times New Roman"/>
              <w:sz w:val="24"/>
              <w:szCs w:val="24"/>
            </w:rPr>
          </w:rPrChange>
        </w:rPr>
        <w:fldChar w:fldCharType="separate"/>
      </w:r>
      <w:r w:rsidR="00F42DDA" w:rsidRPr="007C2DDC">
        <w:rPr>
          <w:rFonts w:ascii="Times New Roman" w:hAnsi="Times New Roman" w:cs="Times New Roman"/>
          <w:noProof/>
          <w:color w:val="000000" w:themeColor="text1"/>
          <w:sz w:val="24"/>
          <w:szCs w:val="24"/>
          <w:vertAlign w:val="superscript"/>
          <w:rPrChange w:id="1803" w:author="nayeem hasan" w:date="2020-08-19T04:23:00Z">
            <w:rPr>
              <w:rFonts w:ascii="Times New Roman" w:hAnsi="Times New Roman" w:cs="Times New Roman"/>
              <w:noProof/>
              <w:sz w:val="24"/>
              <w:szCs w:val="24"/>
              <w:vertAlign w:val="superscript"/>
            </w:rPr>
          </w:rPrChange>
        </w:rPr>
        <w:t>33</w:t>
      </w:r>
      <w:r w:rsidRPr="007C2DDC">
        <w:rPr>
          <w:rFonts w:ascii="Times New Roman" w:hAnsi="Times New Roman" w:cs="Times New Roman"/>
          <w:color w:val="000000" w:themeColor="text1"/>
          <w:sz w:val="24"/>
          <w:szCs w:val="24"/>
          <w:rPrChange w:id="1804" w:author="nayeem hasan" w:date="2020-08-19T04:23:00Z">
            <w:rPr>
              <w:rFonts w:ascii="Times New Roman" w:hAnsi="Times New Roman" w:cs="Times New Roman"/>
              <w:sz w:val="24"/>
              <w:szCs w:val="24"/>
            </w:rPr>
          </w:rPrChange>
        </w:rPr>
        <w:fldChar w:fldCharType="end"/>
      </w:r>
      <w:r w:rsidRPr="007C2DDC">
        <w:rPr>
          <w:rFonts w:ascii="Times New Roman" w:hAnsi="Times New Roman" w:cs="Times New Roman"/>
          <w:color w:val="000000" w:themeColor="text1"/>
          <w:sz w:val="24"/>
          <w:szCs w:val="24"/>
          <w:rPrChange w:id="1805" w:author="nayeem hasan" w:date="2020-08-19T04:23:00Z">
            <w:rPr>
              <w:rFonts w:ascii="Times New Roman" w:hAnsi="Times New Roman" w:cs="Times New Roman"/>
              <w:sz w:val="24"/>
              <w:szCs w:val="24"/>
            </w:rPr>
          </w:rPrChange>
        </w:rPr>
        <w:t>. However, outbreak settings often generate incomplete data, where both recovered and fatal cases go unreported.</w:t>
      </w:r>
    </w:p>
    <w:p w14:paraId="39F619B2" w14:textId="4EE81E08" w:rsidR="006229F8" w:rsidRPr="007C2DDC" w:rsidRDefault="006E013D" w:rsidP="00F645FC">
      <w:pPr>
        <w:spacing w:after="0" w:line="480" w:lineRule="auto"/>
        <w:jc w:val="both"/>
        <w:rPr>
          <w:rFonts w:ascii="Times New Roman" w:hAnsi="Times New Roman" w:cs="Times New Roman"/>
          <w:color w:val="000000" w:themeColor="text1"/>
          <w:sz w:val="24"/>
          <w:szCs w:val="24"/>
          <w:rPrChange w:id="1806"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1807" w:author="nayeem hasan" w:date="2020-08-19T04:23:00Z">
            <w:rPr>
              <w:rFonts w:ascii="Times New Roman" w:hAnsi="Times New Roman" w:cs="Times New Roman"/>
              <w:sz w:val="24"/>
              <w:szCs w:val="24"/>
            </w:rPr>
          </w:rPrChange>
        </w:rPr>
        <w:t xml:space="preserve">The World Health Organization (WHO) welcomes the results of preliminary clinical trials from the United Kingdom that show dexamethasone, a corticosteroid, may save lives for patients with </w:t>
      </w:r>
      <w:r w:rsidR="001A62E4" w:rsidRPr="007C2DDC">
        <w:rPr>
          <w:rFonts w:ascii="Times New Roman" w:hAnsi="Times New Roman" w:cs="Times New Roman"/>
          <w:color w:val="000000" w:themeColor="text1"/>
          <w:sz w:val="24"/>
          <w:szCs w:val="24"/>
          <w:rPrChange w:id="1808" w:author="nayeem hasan" w:date="2020-08-19T04:23:00Z">
            <w:rPr>
              <w:rFonts w:ascii="Times New Roman" w:hAnsi="Times New Roman" w:cs="Times New Roman"/>
              <w:sz w:val="24"/>
              <w:szCs w:val="24"/>
            </w:rPr>
          </w:rPrChange>
        </w:rPr>
        <w:t xml:space="preserve">the </w:t>
      </w:r>
      <w:r w:rsidRPr="007C2DDC">
        <w:rPr>
          <w:rFonts w:ascii="Times New Roman" w:hAnsi="Times New Roman" w:cs="Times New Roman"/>
          <w:color w:val="000000" w:themeColor="text1"/>
          <w:sz w:val="24"/>
          <w:szCs w:val="24"/>
          <w:rPrChange w:id="1809" w:author="nayeem hasan" w:date="2020-08-19T04:23:00Z">
            <w:rPr>
              <w:rFonts w:ascii="Times New Roman" w:hAnsi="Times New Roman" w:cs="Times New Roman"/>
              <w:sz w:val="24"/>
              <w:szCs w:val="24"/>
            </w:rPr>
          </w:rPrChange>
        </w:rPr>
        <w:t xml:space="preserve">COVD-19 crisis. In the case of ventilator patients, the treatment was found to reduce the </w:t>
      </w:r>
      <w:r w:rsidRPr="007C2DDC">
        <w:rPr>
          <w:rFonts w:ascii="Times New Roman" w:hAnsi="Times New Roman" w:cs="Times New Roman"/>
          <w:color w:val="000000" w:themeColor="text1"/>
          <w:sz w:val="24"/>
          <w:szCs w:val="24"/>
          <w:rPrChange w:id="1810" w:author="nayeem hasan" w:date="2020-08-19T04:23:00Z">
            <w:rPr>
              <w:rFonts w:ascii="Times New Roman" w:hAnsi="Times New Roman" w:cs="Times New Roman"/>
              <w:sz w:val="24"/>
              <w:szCs w:val="24"/>
            </w:rPr>
          </w:rPrChange>
        </w:rPr>
        <w:lastRenderedPageBreak/>
        <w:t>mortality rate by about one-third, and for patients who needed oxygen, the mortality rate was reduced by about one-fifth, according to preliminary studies shared with the WHO</w:t>
      </w:r>
      <w:r w:rsidR="00EF0EE7" w:rsidRPr="007C2DDC">
        <w:rPr>
          <w:rFonts w:ascii="Times New Roman" w:hAnsi="Times New Roman" w:cs="Times New Roman"/>
          <w:color w:val="000000" w:themeColor="text1"/>
          <w:sz w:val="24"/>
          <w:szCs w:val="24"/>
          <w:rPrChange w:id="1811" w:author="nayeem hasan" w:date="2020-08-19T04:23:00Z">
            <w:rPr>
              <w:rFonts w:ascii="Times New Roman" w:hAnsi="Times New Roman" w:cs="Times New Roman"/>
              <w:sz w:val="24"/>
              <w:szCs w:val="24"/>
            </w:rPr>
          </w:rPrChange>
        </w:rPr>
        <w:fldChar w:fldCharType="begin" w:fldLock="1"/>
      </w:r>
      <w:r w:rsidR="00F42DDA" w:rsidRPr="007C2DDC">
        <w:rPr>
          <w:rFonts w:ascii="Times New Roman" w:hAnsi="Times New Roman" w:cs="Times New Roman"/>
          <w:color w:val="000000" w:themeColor="text1"/>
          <w:sz w:val="24"/>
          <w:szCs w:val="24"/>
          <w:rPrChange w:id="1812" w:author="nayeem hasan" w:date="2020-08-19T04:23:00Z">
            <w:rPr>
              <w:rFonts w:ascii="Times New Roman" w:hAnsi="Times New Roman" w:cs="Times New Roman"/>
              <w:sz w:val="24"/>
              <w:szCs w:val="24"/>
            </w:rPr>
          </w:rPrChange>
        </w:rPr>
        <w:instrText>ADDIN CSL_CITATION {"citationItems":[{"id":"ITEM-1","itemData":{"author":[{"dropping-particle":"","family":"WHO","given":"","non-dropping-particle":"","parse-names":false,"suffix":""}],"id":"ITEM-1","issued":{"date-parts":[["0"]]},"title":"WHO welcomes preliminary results about dexamethasone use in treating critically ill COVID-19 patients","type":"webpage"},"uris":["http://www.mendeley.com/documents/?uuid=9be63968-34cf-3f4e-84d4-629837ccc4eb","http://www.mendeley.com/documents/?uuid=d3e36530-1195-4fa6-a5e2-1a84c7a09db9"]}],"mendeley":{"formattedCitation":"&lt;sup&gt;34&lt;/sup&gt;","plainTextFormattedCitation":"34","previouslyFormattedCitation":"&lt;sup&gt;33&lt;/sup&gt;"},"properties":{"noteIndex":0},"schema":"https://github.com/citation-style-language/schema/raw/master/csl-citation.json"}</w:instrText>
      </w:r>
      <w:r w:rsidR="00EF0EE7" w:rsidRPr="007C2DDC">
        <w:rPr>
          <w:rFonts w:ascii="Times New Roman" w:hAnsi="Times New Roman" w:cs="Times New Roman"/>
          <w:color w:val="000000" w:themeColor="text1"/>
          <w:sz w:val="24"/>
          <w:szCs w:val="24"/>
          <w:rPrChange w:id="1813" w:author="nayeem hasan" w:date="2020-08-19T04:23:00Z">
            <w:rPr>
              <w:rFonts w:ascii="Times New Roman" w:hAnsi="Times New Roman" w:cs="Times New Roman"/>
              <w:sz w:val="24"/>
              <w:szCs w:val="24"/>
            </w:rPr>
          </w:rPrChange>
        </w:rPr>
        <w:fldChar w:fldCharType="separate"/>
      </w:r>
      <w:r w:rsidR="00F42DDA" w:rsidRPr="007C2DDC">
        <w:rPr>
          <w:rFonts w:ascii="Times New Roman" w:hAnsi="Times New Roman" w:cs="Times New Roman"/>
          <w:noProof/>
          <w:color w:val="000000" w:themeColor="text1"/>
          <w:sz w:val="24"/>
          <w:szCs w:val="24"/>
          <w:vertAlign w:val="superscript"/>
          <w:rPrChange w:id="1814" w:author="nayeem hasan" w:date="2020-08-19T04:23:00Z">
            <w:rPr>
              <w:rFonts w:ascii="Times New Roman" w:hAnsi="Times New Roman" w:cs="Times New Roman"/>
              <w:noProof/>
              <w:sz w:val="24"/>
              <w:szCs w:val="24"/>
              <w:vertAlign w:val="superscript"/>
            </w:rPr>
          </w:rPrChange>
        </w:rPr>
        <w:t>34</w:t>
      </w:r>
      <w:r w:rsidR="00EF0EE7" w:rsidRPr="007C2DDC">
        <w:rPr>
          <w:rFonts w:ascii="Times New Roman" w:hAnsi="Times New Roman" w:cs="Times New Roman"/>
          <w:color w:val="000000" w:themeColor="text1"/>
          <w:sz w:val="24"/>
          <w:szCs w:val="24"/>
          <w:rPrChange w:id="1815" w:author="nayeem hasan" w:date="2020-08-19T04:23:00Z">
            <w:rPr>
              <w:rFonts w:ascii="Times New Roman" w:hAnsi="Times New Roman" w:cs="Times New Roman"/>
              <w:sz w:val="24"/>
              <w:szCs w:val="24"/>
            </w:rPr>
          </w:rPrChange>
        </w:rPr>
        <w:fldChar w:fldCharType="end"/>
      </w:r>
      <w:r w:rsidR="00EF0EE7" w:rsidRPr="007C2DDC">
        <w:rPr>
          <w:rFonts w:ascii="Times New Roman" w:hAnsi="Times New Roman" w:cs="Times New Roman"/>
          <w:color w:val="000000" w:themeColor="text1"/>
          <w:sz w:val="24"/>
          <w:szCs w:val="24"/>
          <w:rPrChange w:id="1816" w:author="nayeem hasan" w:date="2020-08-19T04:23:00Z">
            <w:rPr>
              <w:rFonts w:ascii="Times New Roman" w:hAnsi="Times New Roman" w:cs="Times New Roman"/>
              <w:sz w:val="24"/>
              <w:szCs w:val="24"/>
            </w:rPr>
          </w:rPrChange>
        </w:rPr>
        <w:t xml:space="preserve">. </w:t>
      </w:r>
      <w:r w:rsidR="00E2503B" w:rsidRPr="007C2DDC">
        <w:rPr>
          <w:rFonts w:ascii="Times New Roman" w:hAnsi="Times New Roman" w:cs="Times New Roman"/>
          <w:color w:val="000000" w:themeColor="text1"/>
          <w:sz w:val="24"/>
          <w:szCs w:val="24"/>
          <w:rPrChange w:id="1817" w:author="nayeem hasan" w:date="2020-08-19T04:23:00Z">
            <w:rPr>
              <w:rFonts w:ascii="Times New Roman" w:hAnsi="Times New Roman" w:cs="Times New Roman"/>
              <w:sz w:val="24"/>
              <w:szCs w:val="24"/>
            </w:rPr>
          </w:rPrChange>
        </w:rPr>
        <w:t xml:space="preserve">Furthermore, On May 1, 2020, the </w:t>
      </w:r>
      <w:r w:rsidR="008B01EB" w:rsidRPr="007C2DDC">
        <w:rPr>
          <w:rFonts w:ascii="Times New Roman" w:hAnsi="Times New Roman" w:cs="Times New Roman"/>
          <w:color w:val="000000" w:themeColor="text1"/>
          <w:sz w:val="24"/>
          <w:szCs w:val="24"/>
          <w:rPrChange w:id="1818" w:author="nayeem hasan" w:date="2020-08-19T04:23:00Z">
            <w:rPr>
              <w:rFonts w:ascii="Times New Roman" w:hAnsi="Times New Roman" w:cs="Times New Roman"/>
              <w:sz w:val="24"/>
              <w:szCs w:val="24"/>
            </w:rPr>
          </w:rPrChange>
        </w:rPr>
        <w:t xml:space="preserve">U.S. Food and Drug Administration (FDA) </w:t>
      </w:r>
      <w:r w:rsidR="00E2503B" w:rsidRPr="007C2DDC">
        <w:rPr>
          <w:rFonts w:ascii="Times New Roman" w:hAnsi="Times New Roman" w:cs="Times New Roman"/>
          <w:color w:val="000000" w:themeColor="text1"/>
          <w:sz w:val="24"/>
          <w:szCs w:val="24"/>
          <w:rPrChange w:id="1819" w:author="nayeem hasan" w:date="2020-08-19T04:23:00Z">
            <w:rPr>
              <w:rFonts w:ascii="Times New Roman" w:hAnsi="Times New Roman" w:cs="Times New Roman"/>
              <w:sz w:val="24"/>
              <w:szCs w:val="24"/>
            </w:rPr>
          </w:rPrChange>
        </w:rPr>
        <w:t>issued</w:t>
      </w:r>
      <w:r w:rsidR="007E7EEC" w:rsidRPr="007C2DDC">
        <w:rPr>
          <w:rFonts w:ascii="Times New Roman" w:hAnsi="Times New Roman" w:cs="Times New Roman"/>
          <w:color w:val="000000" w:themeColor="text1"/>
          <w:sz w:val="24"/>
          <w:szCs w:val="24"/>
          <w:rPrChange w:id="1820" w:author="nayeem hasan" w:date="2020-08-19T04:23:00Z">
            <w:rPr>
              <w:rFonts w:ascii="Times New Roman" w:hAnsi="Times New Roman" w:cs="Times New Roman"/>
              <w:sz w:val="24"/>
              <w:szCs w:val="24"/>
            </w:rPr>
          </w:rPrChange>
        </w:rPr>
        <w:t xml:space="preserve"> an</w:t>
      </w:r>
      <w:r w:rsidR="00E2503B" w:rsidRPr="007C2DDC">
        <w:rPr>
          <w:rFonts w:ascii="Times New Roman" w:hAnsi="Times New Roman" w:cs="Times New Roman"/>
          <w:color w:val="000000" w:themeColor="text1"/>
          <w:sz w:val="24"/>
          <w:szCs w:val="24"/>
          <w:rPrChange w:id="1821" w:author="nayeem hasan" w:date="2020-08-19T04:23:00Z">
            <w:rPr>
              <w:rFonts w:ascii="Times New Roman" w:hAnsi="Times New Roman" w:cs="Times New Roman"/>
              <w:sz w:val="24"/>
              <w:szCs w:val="24"/>
            </w:rPr>
          </w:rPrChange>
        </w:rPr>
        <w:t xml:space="preserve"> </w:t>
      </w:r>
      <w:r w:rsidR="003A78DD" w:rsidRPr="007C2DDC">
        <w:rPr>
          <w:rFonts w:ascii="Times New Roman" w:hAnsi="Times New Roman" w:cs="Times New Roman"/>
          <w:color w:val="000000" w:themeColor="text1"/>
          <w:sz w:val="24"/>
          <w:szCs w:val="24"/>
          <w:rPrChange w:id="1822" w:author="nayeem hasan" w:date="2020-08-19T04:23:00Z">
            <w:rPr>
              <w:rFonts w:ascii="Times New Roman" w:hAnsi="Times New Roman" w:cs="Times New Roman"/>
              <w:sz w:val="24"/>
              <w:szCs w:val="24"/>
            </w:rPr>
          </w:rPrChange>
        </w:rPr>
        <w:t>Emergency Use Authorization (EUA)</w:t>
      </w:r>
      <w:r w:rsidR="00E2503B" w:rsidRPr="007C2DDC">
        <w:rPr>
          <w:rFonts w:ascii="Times New Roman" w:hAnsi="Times New Roman" w:cs="Times New Roman"/>
          <w:color w:val="000000" w:themeColor="text1"/>
          <w:sz w:val="24"/>
          <w:szCs w:val="24"/>
          <w:rPrChange w:id="1823" w:author="nayeem hasan" w:date="2020-08-19T04:23:00Z">
            <w:rPr>
              <w:rFonts w:ascii="Times New Roman" w:hAnsi="Times New Roman" w:cs="Times New Roman"/>
              <w:sz w:val="24"/>
              <w:szCs w:val="24"/>
            </w:rPr>
          </w:rPrChange>
        </w:rPr>
        <w:t xml:space="preserve"> of </w:t>
      </w:r>
      <w:proofErr w:type="spellStart"/>
      <w:r w:rsidR="00E2503B" w:rsidRPr="007C2DDC">
        <w:rPr>
          <w:rFonts w:ascii="Times New Roman" w:hAnsi="Times New Roman" w:cs="Times New Roman"/>
          <w:color w:val="000000" w:themeColor="text1"/>
          <w:sz w:val="24"/>
          <w:szCs w:val="24"/>
          <w:rPrChange w:id="1824" w:author="nayeem hasan" w:date="2020-08-19T04:23:00Z">
            <w:rPr>
              <w:rFonts w:ascii="Times New Roman" w:hAnsi="Times New Roman" w:cs="Times New Roman"/>
              <w:sz w:val="24"/>
              <w:szCs w:val="24"/>
            </w:rPr>
          </w:rPrChange>
        </w:rPr>
        <w:t>remdesivir</w:t>
      </w:r>
      <w:proofErr w:type="spellEnd"/>
      <w:r w:rsidR="00E2503B" w:rsidRPr="007C2DDC">
        <w:rPr>
          <w:rFonts w:ascii="Times New Roman" w:hAnsi="Times New Roman" w:cs="Times New Roman"/>
          <w:color w:val="000000" w:themeColor="text1"/>
          <w:sz w:val="24"/>
          <w:szCs w:val="24"/>
          <w:rPrChange w:id="1825" w:author="nayeem hasan" w:date="2020-08-19T04:23:00Z">
            <w:rPr>
              <w:rFonts w:ascii="Times New Roman" w:hAnsi="Times New Roman" w:cs="Times New Roman"/>
              <w:sz w:val="24"/>
              <w:szCs w:val="24"/>
            </w:rPr>
          </w:rPrChange>
        </w:rPr>
        <w:t xml:space="preserve"> for serious COVID-19 (confirmed or suspected) patients in adults and children admitted to hospital</w:t>
      </w:r>
      <w:r w:rsidR="00CA673D" w:rsidRPr="007C2DDC">
        <w:rPr>
          <w:rFonts w:ascii="Times New Roman" w:hAnsi="Times New Roman" w:cs="Times New Roman"/>
          <w:color w:val="000000" w:themeColor="text1"/>
          <w:sz w:val="24"/>
          <w:szCs w:val="24"/>
          <w:rPrChange w:id="1826" w:author="nayeem hasan" w:date="2020-08-19T04:23:00Z">
            <w:rPr>
              <w:rFonts w:ascii="Times New Roman" w:hAnsi="Times New Roman" w:cs="Times New Roman"/>
              <w:sz w:val="24"/>
              <w:szCs w:val="24"/>
            </w:rPr>
          </w:rPrChange>
        </w:rPr>
        <w:fldChar w:fldCharType="begin" w:fldLock="1"/>
      </w:r>
      <w:r w:rsidR="00F42DDA" w:rsidRPr="007C2DDC">
        <w:rPr>
          <w:rFonts w:ascii="Times New Roman" w:hAnsi="Times New Roman" w:cs="Times New Roman"/>
          <w:color w:val="000000" w:themeColor="text1"/>
          <w:sz w:val="24"/>
          <w:szCs w:val="24"/>
          <w:rPrChange w:id="1827" w:author="nayeem hasan" w:date="2020-08-19T04:23:00Z">
            <w:rPr>
              <w:rFonts w:ascii="Times New Roman" w:hAnsi="Times New Roman" w:cs="Times New Roman"/>
              <w:sz w:val="24"/>
              <w:szCs w:val="24"/>
            </w:rPr>
          </w:rPrChange>
        </w:rPr>
        <w:instrText>ADDIN CSL_CITATION {"citationItems":[{"id":"ITEM-1","itemData":{"DOI":"https://www.fda.gov/news-events/press-announcements/coronavirus-covid-19-update-fda-issues-emergency-use-authorization-potential-covid-19-treatment","abstract":"FDA issued emergency use authorization for the investigational drug remdesivir for treatment of certain hospitalized COVID-19 patients with severe disease.","author":[{"dropping-particle":"","family":"NEWS","given":"FDA","non-dropping-particle":"","parse-names":false,"suffix":""}],"container-title":"Fda News Release","id":"ITEM-1","issue":"2","issued":{"date-parts":[["2020"]]},"page":"54-67","title":"Coronavirus (COVID-19) Update: FDA Issues Emergency Use Authorization for Potential COVID-19 Treatment","type":"article-journal","volume":"3"},"uris":["http://www.mendeley.com/documents/?uuid=501e5e8f-3aea-37a6-af4e-35d32f8c6f1e","http://www.mendeley.com/documents/?uuid=5ce26be5-81d2-473b-af89-d2986d38c4ef"]},{"id":"ITEM-2","itemData":{"abstract":"FACT SHEET FOR HEALTH CARE PROVIDERS EMERGENCY USE AUTHORIZATION (EUA) OF REMDESIVIR (GS-5734™)","author":[{"dropping-particle":"","family":"FDA","given":"","non-dropping-particle":"","parse-names":false,"suffix":""}],"container-title":"Food and Drug Administration","id":"ITEM-2","issued":{"date-parts":[["2020"]]},"number-of-pages":"1-36","title":"Fact sheet for health care providers emergency use authorization (EUA) of remdesivir (GS-5734™)","type":"report"},"uris":["http://www.mendeley.com/documents/?uuid=3370c4ab-114b-3162-9d78-234f4e877347","http://www.mendeley.com/documents/?uuid=2188059b-4e40-447e-a6c0-1cfba9659a70"]}],"mendeley":{"formattedCitation":"&lt;sup&gt;35,36&lt;/sup&gt;","plainTextFormattedCitation":"35,36","previouslyFormattedCitation":"&lt;sup&gt;34,35&lt;/sup&gt;"},"properties":{"noteIndex":0},"schema":"https://github.com/citation-style-language/schema/raw/master/csl-citation.json"}</w:instrText>
      </w:r>
      <w:r w:rsidR="00CA673D" w:rsidRPr="007C2DDC">
        <w:rPr>
          <w:rFonts w:ascii="Times New Roman" w:hAnsi="Times New Roman" w:cs="Times New Roman"/>
          <w:color w:val="000000" w:themeColor="text1"/>
          <w:sz w:val="24"/>
          <w:szCs w:val="24"/>
          <w:rPrChange w:id="1828" w:author="nayeem hasan" w:date="2020-08-19T04:23:00Z">
            <w:rPr>
              <w:rFonts w:ascii="Times New Roman" w:hAnsi="Times New Roman" w:cs="Times New Roman"/>
              <w:sz w:val="24"/>
              <w:szCs w:val="24"/>
            </w:rPr>
          </w:rPrChange>
        </w:rPr>
        <w:fldChar w:fldCharType="separate"/>
      </w:r>
      <w:r w:rsidR="00F42DDA" w:rsidRPr="007C2DDC">
        <w:rPr>
          <w:rFonts w:ascii="Times New Roman" w:hAnsi="Times New Roman" w:cs="Times New Roman"/>
          <w:noProof/>
          <w:color w:val="000000" w:themeColor="text1"/>
          <w:sz w:val="24"/>
          <w:szCs w:val="24"/>
          <w:vertAlign w:val="superscript"/>
          <w:rPrChange w:id="1829" w:author="nayeem hasan" w:date="2020-08-19T04:23:00Z">
            <w:rPr>
              <w:rFonts w:ascii="Times New Roman" w:hAnsi="Times New Roman" w:cs="Times New Roman"/>
              <w:noProof/>
              <w:sz w:val="24"/>
              <w:szCs w:val="24"/>
              <w:vertAlign w:val="superscript"/>
            </w:rPr>
          </w:rPrChange>
        </w:rPr>
        <w:t>35,36</w:t>
      </w:r>
      <w:r w:rsidR="00CA673D" w:rsidRPr="007C2DDC">
        <w:rPr>
          <w:rFonts w:ascii="Times New Roman" w:hAnsi="Times New Roman" w:cs="Times New Roman"/>
          <w:color w:val="000000" w:themeColor="text1"/>
          <w:sz w:val="24"/>
          <w:szCs w:val="24"/>
          <w:rPrChange w:id="1830" w:author="nayeem hasan" w:date="2020-08-19T04:23:00Z">
            <w:rPr>
              <w:rFonts w:ascii="Times New Roman" w:hAnsi="Times New Roman" w:cs="Times New Roman"/>
              <w:sz w:val="24"/>
              <w:szCs w:val="24"/>
            </w:rPr>
          </w:rPrChange>
        </w:rPr>
        <w:fldChar w:fldCharType="end"/>
      </w:r>
      <w:r w:rsidR="00CA673D" w:rsidRPr="007C2DDC">
        <w:rPr>
          <w:rFonts w:ascii="Times New Roman" w:hAnsi="Times New Roman" w:cs="Times New Roman"/>
          <w:color w:val="000000" w:themeColor="text1"/>
          <w:sz w:val="24"/>
          <w:szCs w:val="24"/>
          <w:rPrChange w:id="1831" w:author="nayeem hasan" w:date="2020-08-19T04:23:00Z">
            <w:rPr>
              <w:rFonts w:ascii="Times New Roman" w:hAnsi="Times New Roman" w:cs="Times New Roman"/>
              <w:sz w:val="24"/>
              <w:szCs w:val="24"/>
            </w:rPr>
          </w:rPrChange>
        </w:rPr>
        <w:t>.</w:t>
      </w:r>
      <w:r w:rsidR="00BD63CE" w:rsidRPr="007C2DDC">
        <w:rPr>
          <w:rFonts w:ascii="Times New Roman" w:hAnsi="Times New Roman" w:cs="Times New Roman"/>
          <w:color w:val="000000" w:themeColor="text1"/>
          <w:sz w:val="24"/>
          <w:szCs w:val="24"/>
          <w:rPrChange w:id="1832" w:author="nayeem hasan" w:date="2020-08-19T04:23:00Z">
            <w:rPr>
              <w:rFonts w:ascii="Times New Roman" w:hAnsi="Times New Roman" w:cs="Times New Roman"/>
              <w:sz w:val="24"/>
              <w:szCs w:val="24"/>
            </w:rPr>
          </w:rPrChange>
        </w:rPr>
        <w:t xml:space="preserve"> </w:t>
      </w:r>
      <w:r w:rsidR="00654FDC" w:rsidRPr="007C2DDC">
        <w:rPr>
          <w:rFonts w:ascii="Times New Roman" w:hAnsi="Times New Roman" w:cs="Times New Roman"/>
          <w:color w:val="000000" w:themeColor="text1"/>
          <w:sz w:val="24"/>
          <w:szCs w:val="24"/>
          <w:rPrChange w:id="1833" w:author="nayeem hasan" w:date="2020-08-19T04:23:00Z">
            <w:rPr>
              <w:rFonts w:ascii="Times New Roman" w:hAnsi="Times New Roman" w:cs="Times New Roman"/>
              <w:sz w:val="24"/>
              <w:szCs w:val="24"/>
            </w:rPr>
          </w:rPrChange>
        </w:rPr>
        <w:t xml:space="preserve">In this cohort of </w:t>
      </w:r>
      <w:r w:rsidR="00C65BFC" w:rsidRPr="007C2DDC">
        <w:rPr>
          <w:rFonts w:ascii="Times New Roman" w:hAnsi="Times New Roman" w:cs="Times New Roman"/>
          <w:color w:val="000000" w:themeColor="text1"/>
          <w:sz w:val="24"/>
          <w:szCs w:val="24"/>
          <w:rPrChange w:id="1834" w:author="nayeem hasan" w:date="2020-08-19T04:23:00Z">
            <w:rPr>
              <w:rFonts w:ascii="Times New Roman" w:hAnsi="Times New Roman" w:cs="Times New Roman"/>
              <w:sz w:val="24"/>
              <w:szCs w:val="24"/>
            </w:rPr>
          </w:rPrChange>
        </w:rPr>
        <w:t>patient’s</w:t>
      </w:r>
      <w:r w:rsidR="00654FDC" w:rsidRPr="007C2DDC">
        <w:rPr>
          <w:rFonts w:ascii="Times New Roman" w:hAnsi="Times New Roman" w:cs="Times New Roman"/>
          <w:color w:val="000000" w:themeColor="text1"/>
          <w:sz w:val="24"/>
          <w:szCs w:val="24"/>
          <w:rPrChange w:id="1835" w:author="nayeem hasan" w:date="2020-08-19T04:23:00Z">
            <w:rPr>
              <w:rFonts w:ascii="Times New Roman" w:hAnsi="Times New Roman" w:cs="Times New Roman"/>
              <w:sz w:val="24"/>
              <w:szCs w:val="24"/>
            </w:rPr>
          </w:rPrChange>
        </w:rPr>
        <w:t xml:space="preserve"> patients admitted to the hospital for severe COVD-19 who were treated with compassionate-use </w:t>
      </w:r>
      <w:proofErr w:type="spellStart"/>
      <w:r w:rsidR="00654FDC" w:rsidRPr="007C2DDC">
        <w:rPr>
          <w:rFonts w:ascii="Times New Roman" w:hAnsi="Times New Roman" w:cs="Times New Roman"/>
          <w:color w:val="000000" w:themeColor="text1"/>
          <w:sz w:val="24"/>
          <w:szCs w:val="24"/>
          <w:rPrChange w:id="1836" w:author="nayeem hasan" w:date="2020-08-19T04:23:00Z">
            <w:rPr>
              <w:rFonts w:ascii="Times New Roman" w:hAnsi="Times New Roman" w:cs="Times New Roman"/>
              <w:sz w:val="24"/>
              <w:szCs w:val="24"/>
            </w:rPr>
          </w:rPrChange>
        </w:rPr>
        <w:t>remdesivir</w:t>
      </w:r>
      <w:proofErr w:type="spellEnd"/>
      <w:r w:rsidR="00654FDC" w:rsidRPr="007C2DDC">
        <w:rPr>
          <w:rFonts w:ascii="Times New Roman" w:hAnsi="Times New Roman" w:cs="Times New Roman"/>
          <w:color w:val="000000" w:themeColor="text1"/>
          <w:sz w:val="24"/>
          <w:szCs w:val="24"/>
          <w:rPrChange w:id="1837" w:author="nayeem hasan" w:date="2020-08-19T04:23:00Z">
            <w:rPr>
              <w:rFonts w:ascii="Times New Roman" w:hAnsi="Times New Roman" w:cs="Times New Roman"/>
              <w:sz w:val="24"/>
              <w:szCs w:val="24"/>
            </w:rPr>
          </w:rPrChange>
        </w:rPr>
        <w:t>, clinical improvement was observed in 36 out of 53 patients (68%)</w:t>
      </w:r>
      <w:r w:rsidR="00CA673D" w:rsidRPr="007C2DDC">
        <w:rPr>
          <w:rFonts w:ascii="Times New Roman" w:hAnsi="Times New Roman" w:cs="Times New Roman"/>
          <w:color w:val="000000" w:themeColor="text1"/>
          <w:sz w:val="24"/>
          <w:szCs w:val="24"/>
          <w:rPrChange w:id="1838" w:author="nayeem hasan" w:date="2020-08-19T04:23:00Z">
            <w:rPr>
              <w:rFonts w:ascii="Times New Roman" w:hAnsi="Times New Roman" w:cs="Times New Roman"/>
              <w:sz w:val="24"/>
              <w:szCs w:val="24"/>
            </w:rPr>
          </w:rPrChange>
        </w:rPr>
        <w:fldChar w:fldCharType="begin" w:fldLock="1"/>
      </w:r>
      <w:r w:rsidR="00F42DDA" w:rsidRPr="007C2DDC">
        <w:rPr>
          <w:rFonts w:ascii="Times New Roman" w:hAnsi="Times New Roman" w:cs="Times New Roman"/>
          <w:color w:val="000000" w:themeColor="text1"/>
          <w:sz w:val="24"/>
          <w:szCs w:val="24"/>
          <w:rPrChange w:id="1839" w:author="nayeem hasan" w:date="2020-08-19T04:23:00Z">
            <w:rPr>
              <w:rFonts w:ascii="Times New Roman" w:hAnsi="Times New Roman" w:cs="Times New Roman"/>
              <w:sz w:val="24"/>
              <w:szCs w:val="24"/>
            </w:rPr>
          </w:rPrChange>
        </w:rPr>
        <w:instrText>ADDIN CSL_CITATION {"citationItems":[{"id":"ITEM-1","itemData":{"DOI":"10.1056/NEJMoa2007016","ISSN":"0028-4793","abstract":"BACKGROUND Remdesivir, a nucleotide analogue prodrug that inhibits viral RNA polymerases, has shown in vitro activity against SARS-CoV-2. METHODS We provided remdesivir on a compassionate-use basis to patients hospitalized with Covid-19, the illness caused by infection with SARS-CoV-2. Patients were those with confirmed SARS-CoV-2 infection who had an oxygen saturation of 94% or less while they were breathing ambient air or who were receiving oxygen support. Patients received a 10-day course of remdesivir, consisting of 200 mg administered intravenously on day 1, followed by 100 mg daily for the remaining 9 days of treatment. This report is based on data from patients who received remdesivir during the period from January 25, 2020, through March 7, 2020, and have clinical data for at least 1 subsequent day. RESULTS Of the 61 patients who received at least one dose of remdesivir, data from 8 could not be analyzed (including 7 patients with no post-treatment data and 1 with a dosing error). Of the 53 patients whose data were analyzed, 22 were in the United States, 22 in Europe or Canada, and 9 in Japan. At baseline, 30 patients (57%) were receiving mechanical ventilation and 4 (8%) were receiving extracorporeal membrane oxygenation. During a median follow-up of 18 days, 36 patients (68%) had an improvement in oxygen-support class, including 17 of 30 patients (57%) receiving mechanical ventilation who were extubated. A total of 25 patients (47%) were discharged, and 7 patients (13%) died; mortality was 18% (6 of 34) among patients receiving invasive ventilation and 5% (1 of 19) among those not receiving invasive ventilation. CONCLUSIONS In this cohort of patients hospitalized for severe Covid-19 who were treated with compassionate-use remdesivir, clinical improvement was observed in 36 of 53 patients (68%). Measurement of efficacy will require ongoing randomized, placebo-controlled trials of remdesivir therapy.","author":[{"dropping-particle":"","family":"Grein","given":"Jonathan","non-dropping-particle":"","parse-names":false,"suffix":""},{"dropping-particle":"","family":"Ohmagari","given":"Norio","non-dropping-particle":"","parse-names":false,"suffix":""},{"dropping-particle":"","family":"Shin","given":"Daniel","non-dropping-particle":"","parse-names":false,"suffix":""},{"dropping-particle":"","family":"Diaz","given":"George","non-dropping-particle":"","parse-names":false,"suffix":""},{"dropping-particle":"","family":"Asperges","given":"Erika","non-dropping-particle":"","parse-names":false,"suffix":""},{"dropping-particle":"","family":"Castagna","given":"Antonella","non-dropping-particle":"","parse-names":false,"suffix":""},{"dropping-particle":"","family":"Feldt","given":"Torsten","non-dropping-particle":"","parse-names":false,"suffix":""},{"dropping-particle":"","family":"Green","given":"Gary","non-dropping-particle":"","parse-names":false,"suffix":""},{"dropping-particle":"","family":"Green","given":"Margaret L.","non-dropping-particle":"","parse-names":false,"suffix":""},{"dropping-particle":"","family":"Lescure","given":"François-Xavier","non-dropping-particle":"","parse-names":false,"suffix":""},{"dropping-particle":"","family":"Nicastri","given":"Emanuele","non-dropping-particle":"","parse-names":false,"suffix":""},{"dropping-particle":"","family":"Oda","given":"Rentaro","non-dropping-particle":"","parse-names":false,"suffix":""},{"dropping-particle":"","family":"Yo","given":"Kikuo","non-dropping-particle":"","parse-names":false,"suffix":""},{"dropping-particle":"","family":"Quiros-Roldan","given":"Eugenia","non-dropping-particle":"","parse-names":false,"suffix":""},{"dropping-particle":"","family":"Studemeister","given":"Alex","non-dropping-particle":"","parse-names":false,"suffix":""},{"dropping-particle":"","family":"Redinski","given":"John","non-dropping-particle":"","parse-names":false,"suffix":""},{"dropping-particle":"","family":"Ahmed","given":"Seema","non-dropping-particle":"","parse-names":false,"suffix":""},{"dropping-particle":"","family":"Bernett","given":"Jorge","non-dropping-particle":"","parse-names":false,"suffix":""},{"dropping-particle":"","family":"Chelliah","given":"Daniel","non-dropping-particle":"","parse-names":false,"suffix":""},{"dropping-particle":"","family":"Chen","given":"Danny","non-dropping-particle":"","parse-names":false,"suffix":""},{"dropping-particle":"","family":"Chihara","given":"Shingo","non-dropping-particle":"","parse-names":false,"suffix":""},{"dropping-particle":"","family":"Cohen","given":"Stuart H.","non-dropping-particle":"","parse-names":false,"suffix":""},{"dropping-particle":"","family":"Cunningham","given":"Jennifer","non-dropping-particle":"","parse-names":false,"suffix":""},{"dropping-particle":"","family":"D’Arminio Monforte","given":"Antonella","non-dropping-particle":"","parse-names":false,"suffix":""},{"dropping-particle":"","family":"Ismail","given":"Saad","non-dropping-particle":"","parse-names":false,"suffix":""},{"dropping-particle":"","family":"Kato","given":"Hideaki","non-dropping-particle":"","parse-names":false,"suffix":""},{"dropping-particle":"","family":"Lapadula","given":"Giuseppe","non-dropping-particle":"","parse-names":false,"suffix":""},{"dropping-particle":"","family":"L’Her","given":"Erwan","non-dropping-particle":"","parse-names":false,"suffix":""},{"dropping-particle":"","family":"Maeno","given":"Toshitaka","non-dropping-particle":"","parse-names":false,"suffix":""},{"dropping-particle":"","family":"Majumder","given":"Sumit","non-dropping-particle":"","parse-names":false,"suffix":""},{"dropping-particle":"","family":"Massari","given":"Marco","non-dropping-particle":"","parse-names":false,"suffix":""},{"dropping-particle":"","family":"Mora-Rillo","given":"Marta","non-dropping-particle":"","parse-names":false,"suffix":""},{"dropping-particle":"","family":"Mutoh","given":"Yoshikazu","non-dropping-particle":"","parse-names":false,"suffix":""},{"dropping-particle":"","family":"Nguyen","given":"Duc","non-dropping-particle":"","parse-names":false,"suffix":""},{"dropping-particle":"","family":"Verweij","given":"Ewa","non-dropping-particle":"","parse-names":false,"suffix":""},{"dropping-particle":"","family":"Zoufaly","given":"Alexander","non-dropping-particle":"","parse-names":false,"suffix":""},{"dropping-particle":"","family":"Osinusi","given":"Anu O.","non-dropping-particle":"","parse-names":false,"suffix":""},{"dropping-particle":"","family":"DeZure","given":"Adam","non-dropping-particle":"","parse-names":false,"suffix":""},{"dropping-particle":"","family":"Zhao","given":"Yang","non-dropping-particle":"","parse-names":false,"suffix":""},{"dropping-particle":"","family":"Zhong","given":"Lijie","non-dropping-particle":"","parse-names":false,"suffix":""},{"dropping-particle":"","family":"Chokkalingam","given":"Anand","non-dropping-particle":"","parse-names":false,"suffix":""},{"dropping-particle":"","family":"Elboudwarej","given":"Emon","non-dropping-particle":"","parse-names":false,"suffix":""},{"dropping-particle":"","family":"Telep","given":"Laura","non-dropping-particle":"","parse-names":false,"suffix":""},{"dropping-particle":"","family":"Timbs","given":"Leighann","non-dropping-particle":"","parse-names":false,"suffix":""},{"dropping-particle":"","family":"Henne","given":"Ilana","non-dropping-particle":"","parse-names":false,"suffix":""},{"dropping-particle":"","family":"Sellers","given":"Scott","non-dropping-particle":"","parse-names":false,"suffix":""},{"dropping-particle":"","family":"Cao","given":"Huyen","non-dropping-particle":"","parse-names":false,"suffix":""},{"dropping-particle":"","family":"Tan","given":"Susanna K.","non-dropping-particle":"","parse-names":false,"suffix":""},{"dropping-particle":"","family":"Winterbourne","given":"Lucinda","non-dropping-particle":"","parse-names":false,"suffix":""},{"dropping-particle":"","family":"Desai","given":"Polly","non-dropping-particle":"","parse-names":false,"suffix":""},{"dropping-particle":"","family":"Mera","given":"Robertino","non-dropping-particle":"","parse-names":false,"suffix":""},{"dropping-particle":"","family":"Gaggar","given":"Anuj","non-dropping-particle":"","parse-names":false,"suffix":""},{"dropping-particle":"","family":"Myers","given":"Robert P.","non-dropping-particle":"","parse-names":false,"suffix":""},{"dropping-particle":"","family":"Brainard","given":"Diana M.","non-dropping-particle":"","parse-names":false,"suffix":""},{"dropping-particle":"","family":"Childs","given":"Richard","non-dropping-particle":"","parse-names":false,"suffix":""},{"dropping-particle":"","family":"Flanigan","given":"Timothy","non-dropping-particle":"","parse-names":false,"suffix":""}],"container-title":"New England Journal of Medicine","id":"ITEM-1","issue":"24","issued":{"date-parts":[["2020","6"]]},"page":"2327-2336","publisher":"Massachussetts Medical Society","title":"Compassionate Use of Remdesivir for Patients with Severe Covid-19","type":"article-journal","volume":"382"},"uris":["http://www.mendeley.com/documents/?uuid=2c93f8da-719d-3e79-9181-6e43be83c13d","http://www.mendeley.com/documents/?uuid=3e37774f-4652-48c6-8b82-6516a41bea64"]}],"mendeley":{"formattedCitation":"&lt;sup&gt;37&lt;/sup&gt;","plainTextFormattedCitation":"37","previouslyFormattedCitation":"&lt;sup&gt;36&lt;/sup&gt;"},"properties":{"noteIndex":0},"schema":"https://github.com/citation-style-language/schema/raw/master/csl-citation.json"}</w:instrText>
      </w:r>
      <w:r w:rsidR="00CA673D" w:rsidRPr="007C2DDC">
        <w:rPr>
          <w:rFonts w:ascii="Times New Roman" w:hAnsi="Times New Roman" w:cs="Times New Roman"/>
          <w:color w:val="000000" w:themeColor="text1"/>
          <w:sz w:val="24"/>
          <w:szCs w:val="24"/>
          <w:rPrChange w:id="1840" w:author="nayeem hasan" w:date="2020-08-19T04:23:00Z">
            <w:rPr>
              <w:rFonts w:ascii="Times New Roman" w:hAnsi="Times New Roman" w:cs="Times New Roman"/>
              <w:sz w:val="24"/>
              <w:szCs w:val="24"/>
            </w:rPr>
          </w:rPrChange>
        </w:rPr>
        <w:fldChar w:fldCharType="separate"/>
      </w:r>
      <w:r w:rsidR="00F42DDA" w:rsidRPr="007C2DDC">
        <w:rPr>
          <w:rFonts w:ascii="Times New Roman" w:hAnsi="Times New Roman" w:cs="Times New Roman"/>
          <w:noProof/>
          <w:color w:val="000000" w:themeColor="text1"/>
          <w:sz w:val="24"/>
          <w:szCs w:val="24"/>
          <w:vertAlign w:val="superscript"/>
          <w:rPrChange w:id="1841" w:author="nayeem hasan" w:date="2020-08-19T04:23:00Z">
            <w:rPr>
              <w:rFonts w:ascii="Times New Roman" w:hAnsi="Times New Roman" w:cs="Times New Roman"/>
              <w:noProof/>
              <w:sz w:val="24"/>
              <w:szCs w:val="24"/>
              <w:vertAlign w:val="superscript"/>
            </w:rPr>
          </w:rPrChange>
        </w:rPr>
        <w:t>37</w:t>
      </w:r>
      <w:r w:rsidR="00CA673D" w:rsidRPr="007C2DDC">
        <w:rPr>
          <w:rFonts w:ascii="Times New Roman" w:hAnsi="Times New Roman" w:cs="Times New Roman"/>
          <w:color w:val="000000" w:themeColor="text1"/>
          <w:sz w:val="24"/>
          <w:szCs w:val="24"/>
          <w:rPrChange w:id="1842" w:author="nayeem hasan" w:date="2020-08-19T04:23:00Z">
            <w:rPr>
              <w:rFonts w:ascii="Times New Roman" w:hAnsi="Times New Roman" w:cs="Times New Roman"/>
              <w:sz w:val="24"/>
              <w:szCs w:val="24"/>
            </w:rPr>
          </w:rPrChange>
        </w:rPr>
        <w:fldChar w:fldCharType="end"/>
      </w:r>
      <w:r w:rsidR="00CA673D" w:rsidRPr="007C2DDC">
        <w:rPr>
          <w:rFonts w:ascii="Times New Roman" w:hAnsi="Times New Roman" w:cs="Times New Roman"/>
          <w:color w:val="000000" w:themeColor="text1"/>
          <w:sz w:val="24"/>
          <w:szCs w:val="24"/>
          <w:rPrChange w:id="1843" w:author="nayeem hasan" w:date="2020-08-19T04:23:00Z">
            <w:rPr>
              <w:rFonts w:ascii="Times New Roman" w:hAnsi="Times New Roman" w:cs="Times New Roman"/>
              <w:sz w:val="24"/>
              <w:szCs w:val="24"/>
            </w:rPr>
          </w:rPrChange>
        </w:rPr>
        <w:t>.</w:t>
      </w:r>
    </w:p>
    <w:p w14:paraId="217AAA16" w14:textId="77777777" w:rsidR="00A35206" w:rsidRPr="007C2DDC" w:rsidRDefault="00A35206" w:rsidP="00F645FC">
      <w:pPr>
        <w:spacing w:after="0" w:line="480" w:lineRule="auto"/>
        <w:jc w:val="both"/>
        <w:rPr>
          <w:rFonts w:ascii="Times New Roman" w:hAnsi="Times New Roman" w:cs="Times New Roman"/>
          <w:color w:val="000000" w:themeColor="text1"/>
          <w:sz w:val="24"/>
          <w:szCs w:val="24"/>
          <w:rPrChange w:id="1844" w:author="nayeem hasan" w:date="2020-08-19T04:23:00Z">
            <w:rPr>
              <w:rFonts w:ascii="Times New Roman" w:hAnsi="Times New Roman" w:cs="Times New Roman"/>
              <w:sz w:val="24"/>
              <w:szCs w:val="24"/>
            </w:rPr>
          </w:rPrChange>
        </w:rPr>
      </w:pPr>
    </w:p>
    <w:p w14:paraId="0526962D" w14:textId="77777777" w:rsidR="008176D5" w:rsidRPr="007C2DDC" w:rsidRDefault="00AB33DB" w:rsidP="008176D5">
      <w:pPr>
        <w:tabs>
          <w:tab w:val="left" w:pos="1200"/>
        </w:tabs>
        <w:spacing w:after="0" w:line="480" w:lineRule="auto"/>
        <w:jc w:val="both"/>
        <w:rPr>
          <w:rFonts w:ascii="Times New Roman" w:hAnsi="Times New Roman" w:cs="Times New Roman"/>
          <w:b/>
          <w:bCs/>
          <w:color w:val="000000" w:themeColor="text1"/>
          <w:sz w:val="24"/>
          <w:szCs w:val="24"/>
          <w:rPrChange w:id="1845" w:author="nayeem hasan" w:date="2020-08-19T04:23:00Z">
            <w:rPr>
              <w:rFonts w:ascii="Times New Roman" w:hAnsi="Times New Roman" w:cs="Times New Roman"/>
              <w:b/>
              <w:bCs/>
              <w:sz w:val="24"/>
              <w:szCs w:val="24"/>
            </w:rPr>
          </w:rPrChange>
        </w:rPr>
      </w:pPr>
      <w:r w:rsidRPr="007C2DDC">
        <w:rPr>
          <w:rFonts w:ascii="Times New Roman" w:hAnsi="Times New Roman" w:cs="Times New Roman"/>
          <w:b/>
          <w:bCs/>
          <w:color w:val="000000" w:themeColor="text1"/>
          <w:sz w:val="24"/>
          <w:szCs w:val="24"/>
          <w:rPrChange w:id="1846" w:author="nayeem hasan" w:date="2020-08-19T04:23:00Z">
            <w:rPr>
              <w:rFonts w:ascii="Times New Roman" w:hAnsi="Times New Roman" w:cs="Times New Roman"/>
              <w:b/>
              <w:bCs/>
              <w:sz w:val="24"/>
              <w:szCs w:val="24"/>
            </w:rPr>
          </w:rPrChange>
        </w:rPr>
        <w:t>Conclusion</w:t>
      </w:r>
    </w:p>
    <w:p w14:paraId="49D0D849" w14:textId="66D37AB8" w:rsidR="00AB33DB" w:rsidRPr="007C2DDC" w:rsidRDefault="00A15634" w:rsidP="00136D0A">
      <w:pPr>
        <w:tabs>
          <w:tab w:val="left" w:pos="1200"/>
        </w:tabs>
        <w:spacing w:after="0" w:line="480" w:lineRule="auto"/>
        <w:jc w:val="both"/>
        <w:rPr>
          <w:rFonts w:ascii="Times New Roman" w:hAnsi="Times New Roman" w:cs="Times New Roman"/>
          <w:color w:val="000000" w:themeColor="text1"/>
          <w:sz w:val="24"/>
          <w:szCs w:val="24"/>
          <w:rPrChange w:id="1847"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1848" w:author="nayeem hasan" w:date="2020-08-19T04:23:00Z">
            <w:rPr>
              <w:rFonts w:ascii="Times New Roman" w:hAnsi="Times New Roman" w:cs="Times New Roman"/>
              <w:sz w:val="24"/>
              <w:szCs w:val="24"/>
            </w:rPr>
          </w:rPrChange>
        </w:rPr>
        <w:t>In conclusion, we have found that</w:t>
      </w:r>
      <w:r w:rsidR="003E79FA" w:rsidRPr="007C2DDC">
        <w:rPr>
          <w:rFonts w:ascii="Times New Roman" w:hAnsi="Times New Roman" w:cs="Times New Roman"/>
          <w:color w:val="000000" w:themeColor="text1"/>
          <w:sz w:val="24"/>
          <w:szCs w:val="24"/>
          <w:rPrChange w:id="1849" w:author="nayeem hasan" w:date="2020-08-19T04:23:00Z">
            <w:rPr>
              <w:rFonts w:ascii="Times New Roman" w:hAnsi="Times New Roman" w:cs="Times New Roman"/>
              <w:sz w:val="24"/>
              <w:szCs w:val="24"/>
            </w:rPr>
          </w:rPrChange>
        </w:rPr>
        <w:t xml:space="preserve"> world </w:t>
      </w:r>
      <w:r w:rsidR="000C6577" w:rsidRPr="007C2DDC">
        <w:rPr>
          <w:rFonts w:ascii="Times New Roman" w:hAnsi="Times New Roman" w:cs="Times New Roman"/>
          <w:color w:val="000000" w:themeColor="text1"/>
          <w:sz w:val="24"/>
          <w:szCs w:val="24"/>
          <w:rPrChange w:id="1850" w:author="nayeem hasan" w:date="2020-08-19T04:23:00Z">
            <w:rPr>
              <w:rFonts w:ascii="Times New Roman" w:hAnsi="Times New Roman" w:cs="Times New Roman"/>
              <w:sz w:val="24"/>
              <w:szCs w:val="24"/>
            </w:rPr>
          </w:rPrChange>
        </w:rPr>
        <w:t xml:space="preserve">CFR driven significantly by </w:t>
      </w:r>
      <w:r w:rsidR="009F169B" w:rsidRPr="007C2DDC">
        <w:rPr>
          <w:rFonts w:ascii="Times New Roman" w:hAnsi="Times New Roman" w:cs="Times New Roman"/>
          <w:color w:val="000000" w:themeColor="text1"/>
          <w:sz w:val="24"/>
          <w:szCs w:val="24"/>
          <w:rPrChange w:id="1851" w:author="nayeem hasan" w:date="2020-08-19T04:23:00Z">
            <w:rPr>
              <w:rFonts w:ascii="Times New Roman" w:hAnsi="Times New Roman" w:cs="Times New Roman"/>
              <w:sz w:val="24"/>
              <w:szCs w:val="24"/>
            </w:rPr>
          </w:rPrChange>
        </w:rPr>
        <w:t xml:space="preserve">median </w:t>
      </w:r>
      <w:r w:rsidR="000C6577" w:rsidRPr="007C2DDC">
        <w:rPr>
          <w:rFonts w:ascii="Times New Roman" w:hAnsi="Times New Roman" w:cs="Times New Roman"/>
          <w:color w:val="000000" w:themeColor="text1"/>
          <w:sz w:val="24"/>
          <w:szCs w:val="24"/>
          <w:rPrChange w:id="1852" w:author="nayeem hasan" w:date="2020-08-19T04:23:00Z">
            <w:rPr>
              <w:rFonts w:ascii="Times New Roman" w:hAnsi="Times New Roman" w:cs="Times New Roman"/>
              <w:sz w:val="24"/>
              <w:szCs w:val="24"/>
            </w:rPr>
          </w:rPrChange>
        </w:rPr>
        <w:t xml:space="preserve">age, </w:t>
      </w:r>
      <w:r w:rsidR="00225E11" w:rsidRPr="007C2DDC">
        <w:rPr>
          <w:rFonts w:ascii="Times New Roman" w:hAnsi="Times New Roman" w:cs="Times New Roman"/>
          <w:color w:val="000000" w:themeColor="text1"/>
          <w:sz w:val="24"/>
          <w:szCs w:val="24"/>
          <w:rPrChange w:id="1853" w:author="nayeem hasan" w:date="2020-08-19T04:23:00Z">
            <w:rPr>
              <w:rFonts w:ascii="Times New Roman" w:hAnsi="Times New Roman" w:cs="Times New Roman"/>
              <w:sz w:val="24"/>
              <w:szCs w:val="24"/>
            </w:rPr>
          </w:rPrChange>
        </w:rPr>
        <w:t xml:space="preserve">GDP, population density, latitude, </w:t>
      </w:r>
      <w:r w:rsidR="000C6577" w:rsidRPr="007C2DDC">
        <w:rPr>
          <w:rFonts w:ascii="Times New Roman" w:hAnsi="Times New Roman" w:cs="Times New Roman"/>
          <w:color w:val="000000" w:themeColor="text1"/>
          <w:sz w:val="24"/>
          <w:szCs w:val="24"/>
          <w:rPrChange w:id="1854" w:author="nayeem hasan" w:date="2020-08-19T04:23:00Z">
            <w:rPr>
              <w:rFonts w:ascii="Times New Roman" w:hAnsi="Times New Roman" w:cs="Times New Roman"/>
              <w:sz w:val="24"/>
              <w:szCs w:val="24"/>
            </w:rPr>
          </w:rPrChange>
        </w:rPr>
        <w:t>WGI, GHSI</w:t>
      </w:r>
      <w:r w:rsidR="00932E43" w:rsidRPr="007C2DDC">
        <w:rPr>
          <w:rFonts w:ascii="Times New Roman" w:hAnsi="Times New Roman" w:cs="Times New Roman"/>
          <w:color w:val="000000" w:themeColor="text1"/>
          <w:sz w:val="24"/>
          <w:szCs w:val="24"/>
          <w:rPrChange w:id="1855" w:author="nayeem hasan" w:date="2020-08-19T04:23:00Z">
            <w:rPr>
              <w:rFonts w:ascii="Times New Roman" w:hAnsi="Times New Roman" w:cs="Times New Roman"/>
              <w:sz w:val="24"/>
              <w:szCs w:val="24"/>
            </w:rPr>
          </w:rPrChange>
        </w:rPr>
        <w:t>,</w:t>
      </w:r>
      <w:r w:rsidR="000C6577" w:rsidRPr="007C2DDC">
        <w:rPr>
          <w:rFonts w:ascii="Times New Roman" w:hAnsi="Times New Roman" w:cs="Times New Roman"/>
          <w:color w:val="000000" w:themeColor="text1"/>
          <w:sz w:val="24"/>
          <w:szCs w:val="24"/>
          <w:rPrChange w:id="1856" w:author="nayeem hasan" w:date="2020-08-19T04:23:00Z">
            <w:rPr>
              <w:rFonts w:ascii="Times New Roman" w:hAnsi="Times New Roman" w:cs="Times New Roman"/>
              <w:sz w:val="24"/>
              <w:szCs w:val="24"/>
            </w:rPr>
          </w:rPrChange>
        </w:rPr>
        <w:t xml:space="preserve"> and diabetes.</w:t>
      </w:r>
      <w:r w:rsidR="008176D5" w:rsidRPr="007C2DDC">
        <w:rPr>
          <w:rFonts w:ascii="Times New Roman" w:hAnsi="Times New Roman" w:cs="Times New Roman"/>
          <w:color w:val="000000" w:themeColor="text1"/>
          <w:sz w:val="24"/>
          <w:szCs w:val="24"/>
          <w:rPrChange w:id="1857" w:author="nayeem hasan" w:date="2020-08-19T04:23:00Z">
            <w:rPr>
              <w:rFonts w:ascii="Times New Roman" w:hAnsi="Times New Roman" w:cs="Times New Roman"/>
              <w:sz w:val="24"/>
              <w:szCs w:val="24"/>
            </w:rPr>
          </w:rPrChange>
        </w:rPr>
        <w:t xml:space="preserve"> </w:t>
      </w:r>
      <w:r w:rsidR="00352103" w:rsidRPr="007C2DDC">
        <w:rPr>
          <w:rFonts w:ascii="Times New Roman" w:hAnsi="Times New Roman" w:cs="Times New Roman"/>
          <w:color w:val="000000" w:themeColor="text1"/>
          <w:sz w:val="24"/>
          <w:szCs w:val="24"/>
          <w:rPrChange w:id="1858" w:author="nayeem hasan" w:date="2020-08-19T04:23:00Z">
            <w:rPr>
              <w:rFonts w:ascii="Times New Roman" w:hAnsi="Times New Roman" w:cs="Times New Roman"/>
              <w:sz w:val="24"/>
              <w:szCs w:val="24"/>
            </w:rPr>
          </w:rPrChange>
        </w:rPr>
        <w:t xml:space="preserve">The findings of countries with </w:t>
      </w:r>
      <w:r w:rsidR="00891DED" w:rsidRPr="007C2DDC">
        <w:rPr>
          <w:rFonts w:ascii="Times New Roman" w:hAnsi="Times New Roman" w:cs="Times New Roman"/>
          <w:color w:val="000000" w:themeColor="text1"/>
          <w:sz w:val="24"/>
          <w:szCs w:val="24"/>
          <w:rPrChange w:id="1859" w:author="nayeem hasan" w:date="2020-08-19T04:23:00Z">
            <w:rPr>
              <w:rFonts w:ascii="Times New Roman" w:hAnsi="Times New Roman" w:cs="Times New Roman"/>
              <w:sz w:val="24"/>
              <w:szCs w:val="24"/>
            </w:rPr>
          </w:rPrChange>
        </w:rPr>
        <w:t xml:space="preserve">low </w:t>
      </w:r>
      <w:r w:rsidR="00352103" w:rsidRPr="007C2DDC">
        <w:rPr>
          <w:rFonts w:ascii="Times New Roman" w:hAnsi="Times New Roman" w:cs="Times New Roman"/>
          <w:color w:val="000000" w:themeColor="text1"/>
          <w:sz w:val="24"/>
          <w:szCs w:val="24"/>
          <w:rPrChange w:id="1860" w:author="nayeem hasan" w:date="2020-08-19T04:23:00Z">
            <w:rPr>
              <w:rFonts w:ascii="Times New Roman" w:hAnsi="Times New Roman" w:cs="Times New Roman"/>
              <w:sz w:val="24"/>
              <w:szCs w:val="24"/>
            </w:rPr>
          </w:rPrChange>
        </w:rPr>
        <w:t xml:space="preserve">WGI </w:t>
      </w:r>
      <w:r w:rsidR="00891DED" w:rsidRPr="007C2DDC">
        <w:rPr>
          <w:rFonts w:ascii="Times New Roman" w:hAnsi="Times New Roman" w:cs="Times New Roman"/>
          <w:color w:val="000000" w:themeColor="text1"/>
          <w:sz w:val="24"/>
          <w:szCs w:val="24"/>
          <w:rPrChange w:id="1861" w:author="nayeem hasan" w:date="2020-08-19T04:23:00Z">
            <w:rPr>
              <w:rFonts w:ascii="Times New Roman" w:hAnsi="Times New Roman" w:cs="Times New Roman"/>
              <w:sz w:val="24"/>
              <w:szCs w:val="24"/>
            </w:rPr>
          </w:rPrChange>
        </w:rPr>
        <w:t xml:space="preserve">showed high </w:t>
      </w:r>
      <w:r w:rsidR="00E35631" w:rsidRPr="007C2DDC">
        <w:rPr>
          <w:rFonts w:ascii="Times New Roman" w:hAnsi="Times New Roman" w:cs="Times New Roman"/>
          <w:color w:val="000000" w:themeColor="text1"/>
          <w:sz w:val="24"/>
          <w:szCs w:val="24"/>
          <w:rPrChange w:id="1862" w:author="nayeem hasan" w:date="2020-08-19T04:23:00Z">
            <w:rPr>
              <w:rFonts w:ascii="Times New Roman" w:hAnsi="Times New Roman" w:cs="Times New Roman"/>
              <w:sz w:val="24"/>
              <w:szCs w:val="24"/>
            </w:rPr>
          </w:rPrChange>
        </w:rPr>
        <w:t>fatality</w:t>
      </w:r>
      <w:r w:rsidR="00352103" w:rsidRPr="007C2DDC">
        <w:rPr>
          <w:rFonts w:ascii="Times New Roman" w:hAnsi="Times New Roman" w:cs="Times New Roman"/>
          <w:color w:val="000000" w:themeColor="text1"/>
          <w:sz w:val="24"/>
          <w:szCs w:val="24"/>
          <w:rPrChange w:id="1863" w:author="nayeem hasan" w:date="2020-08-19T04:23:00Z">
            <w:rPr>
              <w:rFonts w:ascii="Times New Roman" w:hAnsi="Times New Roman" w:cs="Times New Roman"/>
              <w:sz w:val="24"/>
              <w:szCs w:val="24"/>
            </w:rPr>
          </w:rPrChange>
        </w:rPr>
        <w:t xml:space="preserve"> rate</w:t>
      </w:r>
      <w:r w:rsidR="0048679A" w:rsidRPr="007C2DDC">
        <w:rPr>
          <w:rFonts w:ascii="Times New Roman" w:hAnsi="Times New Roman" w:cs="Times New Roman"/>
          <w:color w:val="000000" w:themeColor="text1"/>
          <w:sz w:val="24"/>
          <w:szCs w:val="24"/>
          <w:rPrChange w:id="1864" w:author="nayeem hasan" w:date="2020-08-19T04:23:00Z">
            <w:rPr>
              <w:rFonts w:ascii="Times New Roman" w:hAnsi="Times New Roman" w:cs="Times New Roman"/>
              <w:sz w:val="24"/>
              <w:szCs w:val="24"/>
            </w:rPr>
          </w:rPrChange>
        </w:rPr>
        <w:t xml:space="preserve"> in early period</w:t>
      </w:r>
      <w:r w:rsidR="00891DED" w:rsidRPr="007C2DDC">
        <w:rPr>
          <w:rFonts w:ascii="Times New Roman" w:hAnsi="Times New Roman" w:cs="Times New Roman"/>
          <w:color w:val="000000" w:themeColor="text1"/>
          <w:sz w:val="24"/>
          <w:szCs w:val="24"/>
          <w:rPrChange w:id="1865" w:author="nayeem hasan" w:date="2020-08-19T04:23:00Z">
            <w:rPr>
              <w:rFonts w:ascii="Times New Roman" w:hAnsi="Times New Roman" w:cs="Times New Roman"/>
              <w:sz w:val="24"/>
              <w:szCs w:val="24"/>
            </w:rPr>
          </w:rPrChange>
        </w:rPr>
        <w:t xml:space="preserve"> of pandemic</w:t>
      </w:r>
      <w:r w:rsidR="00352103" w:rsidRPr="007C2DDC">
        <w:rPr>
          <w:rFonts w:ascii="Times New Roman" w:hAnsi="Times New Roman" w:cs="Times New Roman"/>
          <w:color w:val="000000" w:themeColor="text1"/>
          <w:sz w:val="24"/>
          <w:szCs w:val="24"/>
          <w:rPrChange w:id="1866" w:author="nayeem hasan" w:date="2020-08-19T04:23:00Z">
            <w:rPr>
              <w:rFonts w:ascii="Times New Roman" w:hAnsi="Times New Roman" w:cs="Times New Roman"/>
              <w:sz w:val="24"/>
              <w:szCs w:val="24"/>
            </w:rPr>
          </w:rPrChange>
        </w:rPr>
        <w:t>, however,</w:t>
      </w:r>
      <w:r w:rsidR="00891DED" w:rsidRPr="007C2DDC">
        <w:rPr>
          <w:rFonts w:ascii="Times New Roman" w:hAnsi="Times New Roman" w:cs="Times New Roman"/>
          <w:color w:val="000000" w:themeColor="text1"/>
          <w:sz w:val="24"/>
          <w:szCs w:val="24"/>
          <w:rPrChange w:id="1867" w:author="nayeem hasan" w:date="2020-08-19T04:23:00Z">
            <w:rPr>
              <w:rFonts w:ascii="Times New Roman" w:hAnsi="Times New Roman" w:cs="Times New Roman"/>
              <w:sz w:val="24"/>
              <w:szCs w:val="24"/>
            </w:rPr>
          </w:rPrChange>
        </w:rPr>
        <w:t xml:space="preserve"> in recent period of the pandemic, the result showed completely </w:t>
      </w:r>
      <w:r w:rsidR="00233EB6" w:rsidRPr="007C2DDC">
        <w:rPr>
          <w:rFonts w:ascii="Times New Roman" w:hAnsi="Times New Roman" w:cs="Times New Roman"/>
          <w:color w:val="000000" w:themeColor="text1"/>
          <w:sz w:val="24"/>
          <w:szCs w:val="24"/>
          <w:rPrChange w:id="1868" w:author="nayeem hasan" w:date="2020-08-19T04:23:00Z">
            <w:rPr>
              <w:rFonts w:ascii="Times New Roman" w:hAnsi="Times New Roman" w:cs="Times New Roman"/>
              <w:sz w:val="24"/>
              <w:szCs w:val="24"/>
            </w:rPr>
          </w:rPrChange>
        </w:rPr>
        <w:t>opposite than before</w:t>
      </w:r>
      <w:r w:rsidR="00891DED" w:rsidRPr="007C2DDC">
        <w:rPr>
          <w:rFonts w:ascii="Times New Roman" w:hAnsi="Times New Roman" w:cs="Times New Roman"/>
          <w:color w:val="000000" w:themeColor="text1"/>
          <w:sz w:val="24"/>
          <w:szCs w:val="24"/>
          <w:rPrChange w:id="1869" w:author="nayeem hasan" w:date="2020-08-19T04:23:00Z">
            <w:rPr>
              <w:rFonts w:ascii="Times New Roman" w:hAnsi="Times New Roman" w:cs="Times New Roman"/>
              <w:sz w:val="24"/>
              <w:szCs w:val="24"/>
            </w:rPr>
          </w:rPrChange>
        </w:rPr>
        <w:t xml:space="preserve"> and all of the countries now overcome this situation</w:t>
      </w:r>
      <w:r w:rsidR="00CC071F" w:rsidRPr="007C2DDC">
        <w:rPr>
          <w:rFonts w:ascii="Times New Roman" w:hAnsi="Times New Roman" w:cs="Times New Roman"/>
          <w:color w:val="000000" w:themeColor="text1"/>
          <w:sz w:val="24"/>
          <w:szCs w:val="24"/>
          <w:rPrChange w:id="1870" w:author="nayeem hasan" w:date="2020-08-19T04:23:00Z">
            <w:rPr>
              <w:rFonts w:ascii="Times New Roman" w:hAnsi="Times New Roman" w:cs="Times New Roman"/>
              <w:sz w:val="24"/>
              <w:szCs w:val="24"/>
            </w:rPr>
          </w:rPrChange>
        </w:rPr>
        <w:t xml:space="preserve"> gradually</w:t>
      </w:r>
      <w:r w:rsidR="00891DED" w:rsidRPr="007C2DDC">
        <w:rPr>
          <w:rFonts w:ascii="Times New Roman" w:hAnsi="Times New Roman" w:cs="Times New Roman"/>
          <w:color w:val="000000" w:themeColor="text1"/>
          <w:sz w:val="24"/>
          <w:szCs w:val="24"/>
          <w:rPrChange w:id="1871" w:author="nayeem hasan" w:date="2020-08-19T04:23:00Z">
            <w:rPr>
              <w:rFonts w:ascii="Times New Roman" w:hAnsi="Times New Roman" w:cs="Times New Roman"/>
              <w:sz w:val="24"/>
              <w:szCs w:val="24"/>
            </w:rPr>
          </w:rPrChange>
        </w:rPr>
        <w:t>.</w:t>
      </w:r>
      <w:r w:rsidR="00C16042" w:rsidRPr="007C2DDC" w:rsidDel="00C16042">
        <w:rPr>
          <w:rFonts w:ascii="Times New Roman" w:hAnsi="Times New Roman" w:cs="Times New Roman"/>
          <w:color w:val="000000" w:themeColor="text1"/>
          <w:sz w:val="24"/>
          <w:szCs w:val="24"/>
          <w:rPrChange w:id="1872" w:author="nayeem hasan" w:date="2020-08-19T04:23:00Z">
            <w:rPr>
              <w:rFonts w:ascii="Times New Roman" w:hAnsi="Times New Roman" w:cs="Times New Roman"/>
              <w:sz w:val="24"/>
              <w:szCs w:val="24"/>
            </w:rPr>
          </w:rPrChange>
        </w:rPr>
        <w:t xml:space="preserve"> </w:t>
      </w:r>
    </w:p>
    <w:p w14:paraId="59DF5614" w14:textId="77777777" w:rsidR="009F31CD" w:rsidRPr="007C2DDC" w:rsidRDefault="0044008D" w:rsidP="00C16042">
      <w:pPr>
        <w:tabs>
          <w:tab w:val="left" w:pos="1200"/>
        </w:tabs>
        <w:spacing w:after="0" w:line="480" w:lineRule="auto"/>
        <w:jc w:val="both"/>
        <w:rPr>
          <w:rFonts w:ascii="Times New Roman" w:hAnsi="Times New Roman" w:cs="Times New Roman"/>
          <w:color w:val="000000" w:themeColor="text1"/>
          <w:sz w:val="24"/>
          <w:szCs w:val="24"/>
          <w:rPrChange w:id="1873"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1874" w:author="nayeem hasan" w:date="2020-08-19T04:23:00Z">
            <w:rPr>
              <w:rFonts w:ascii="Times New Roman" w:hAnsi="Times New Roman" w:cs="Times New Roman"/>
              <w:sz w:val="24"/>
              <w:szCs w:val="24"/>
            </w:rPr>
          </w:rPrChange>
        </w:rPr>
        <w:t>Reducing differences in case of fatality rates over time across the countries reveals important insights for monitoring the spread of COVID-19.</w:t>
      </w:r>
      <w:r w:rsidR="00891DED" w:rsidRPr="007C2DDC">
        <w:rPr>
          <w:rFonts w:ascii="Times New Roman" w:hAnsi="Times New Roman" w:cs="Times New Roman"/>
          <w:color w:val="000000" w:themeColor="text1"/>
          <w:sz w:val="24"/>
          <w:szCs w:val="24"/>
          <w:rPrChange w:id="1875" w:author="nayeem hasan" w:date="2020-08-19T04:23:00Z">
            <w:rPr>
              <w:rFonts w:ascii="Times New Roman" w:hAnsi="Times New Roman" w:cs="Times New Roman"/>
              <w:sz w:val="24"/>
              <w:szCs w:val="24"/>
            </w:rPr>
          </w:rPrChange>
        </w:rPr>
        <w:t xml:space="preserve"> </w:t>
      </w:r>
      <w:r w:rsidR="00C16042" w:rsidRPr="007C2DDC">
        <w:rPr>
          <w:rFonts w:ascii="Times New Roman" w:hAnsi="Times New Roman" w:cs="Times New Roman"/>
          <w:color w:val="000000" w:themeColor="text1"/>
          <w:sz w:val="24"/>
          <w:szCs w:val="24"/>
          <w:rPrChange w:id="1876" w:author="nayeem hasan" w:date="2020-08-19T04:23:00Z">
            <w:rPr>
              <w:rFonts w:ascii="Times New Roman" w:hAnsi="Times New Roman" w:cs="Times New Roman"/>
              <w:sz w:val="24"/>
              <w:szCs w:val="24"/>
            </w:rPr>
          </w:rPrChange>
        </w:rPr>
        <w:t>An accurate assessment of these differences in the CFR over country and time is important to inform and determine appropriate control and mitigation interventions such as social constraints and mobility restrictions. In addition, a detailed and accurate treatment history can highlight the highest risk areas and instruct them to intervene more efficiently to reduce the spread of the virus worldwide.</w:t>
      </w:r>
    </w:p>
    <w:p w14:paraId="68066B49" w14:textId="77777777" w:rsidR="009F31CD" w:rsidRPr="007C2DDC" w:rsidRDefault="009F31CD">
      <w:pPr>
        <w:rPr>
          <w:rFonts w:ascii="Times New Roman" w:hAnsi="Times New Roman" w:cs="Times New Roman"/>
          <w:color w:val="000000" w:themeColor="text1"/>
          <w:sz w:val="24"/>
          <w:szCs w:val="24"/>
          <w:rPrChange w:id="1877"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1878" w:author="nayeem hasan" w:date="2020-08-19T04:23:00Z">
            <w:rPr>
              <w:rFonts w:ascii="Times New Roman" w:hAnsi="Times New Roman" w:cs="Times New Roman"/>
              <w:sz w:val="24"/>
              <w:szCs w:val="24"/>
            </w:rPr>
          </w:rPrChange>
        </w:rPr>
        <w:br w:type="page"/>
      </w:r>
    </w:p>
    <w:p w14:paraId="3D7C67A3" w14:textId="14657174" w:rsidR="00BE1775" w:rsidRPr="007C2DDC" w:rsidRDefault="00BE1775" w:rsidP="00F645FC">
      <w:pPr>
        <w:spacing w:after="0" w:line="480" w:lineRule="auto"/>
        <w:jc w:val="both"/>
        <w:rPr>
          <w:rFonts w:ascii="Times New Roman" w:hAnsi="Times New Roman" w:cs="Times New Roman"/>
          <w:b/>
          <w:bCs/>
          <w:color w:val="000000" w:themeColor="text1"/>
          <w:sz w:val="24"/>
          <w:szCs w:val="24"/>
          <w:lang w:val="en-US"/>
          <w:rPrChange w:id="1879" w:author="nayeem hasan" w:date="2020-08-19T04:23:00Z">
            <w:rPr>
              <w:rFonts w:ascii="Times New Roman" w:hAnsi="Times New Roman" w:cs="Times New Roman"/>
              <w:b/>
              <w:bCs/>
              <w:sz w:val="24"/>
              <w:szCs w:val="24"/>
              <w:lang w:val="en-US"/>
            </w:rPr>
          </w:rPrChange>
        </w:rPr>
      </w:pPr>
      <w:r w:rsidRPr="007C2DDC">
        <w:rPr>
          <w:rFonts w:ascii="Times New Roman" w:hAnsi="Times New Roman" w:cs="Times New Roman"/>
          <w:b/>
          <w:bCs/>
          <w:color w:val="000000" w:themeColor="text1"/>
          <w:sz w:val="24"/>
          <w:szCs w:val="24"/>
          <w:lang w:val="en-US"/>
          <w:rPrChange w:id="1880" w:author="nayeem hasan" w:date="2020-08-19T04:23:00Z">
            <w:rPr>
              <w:rFonts w:ascii="Times New Roman" w:hAnsi="Times New Roman" w:cs="Times New Roman"/>
              <w:b/>
              <w:bCs/>
              <w:sz w:val="24"/>
              <w:szCs w:val="24"/>
              <w:lang w:val="en-US"/>
            </w:rPr>
          </w:rPrChange>
        </w:rPr>
        <w:lastRenderedPageBreak/>
        <w:t>References</w:t>
      </w:r>
    </w:p>
    <w:p w14:paraId="394A48ED" w14:textId="01C7117F" w:rsidR="00F42DDA" w:rsidRPr="007C2DDC" w:rsidRDefault="00BE1775" w:rsidP="00F42DDA">
      <w:pPr>
        <w:widowControl w:val="0"/>
        <w:autoSpaceDE w:val="0"/>
        <w:autoSpaceDN w:val="0"/>
        <w:adjustRightInd w:val="0"/>
        <w:spacing w:after="0" w:line="480" w:lineRule="auto"/>
        <w:ind w:left="640" w:hanging="640"/>
        <w:rPr>
          <w:rFonts w:ascii="Times New Roman" w:hAnsi="Times New Roman" w:cs="Times New Roman"/>
          <w:noProof/>
          <w:color w:val="000000" w:themeColor="text1"/>
          <w:sz w:val="24"/>
          <w:szCs w:val="24"/>
          <w:rPrChange w:id="1881" w:author="nayeem hasan" w:date="2020-08-19T04:23:00Z">
            <w:rPr>
              <w:rFonts w:ascii="Times New Roman" w:hAnsi="Times New Roman" w:cs="Times New Roman"/>
              <w:noProof/>
              <w:sz w:val="24"/>
              <w:szCs w:val="24"/>
            </w:rPr>
          </w:rPrChange>
        </w:rPr>
      </w:pPr>
      <w:r w:rsidRPr="007C2DDC">
        <w:rPr>
          <w:rFonts w:ascii="Times New Roman" w:hAnsi="Times New Roman" w:cs="Times New Roman"/>
          <w:color w:val="000000" w:themeColor="text1"/>
          <w:sz w:val="24"/>
          <w:szCs w:val="24"/>
          <w:rPrChange w:id="1882" w:author="nayeem hasan" w:date="2020-08-19T04:23:00Z">
            <w:rPr>
              <w:rFonts w:ascii="Times New Roman" w:hAnsi="Times New Roman" w:cs="Times New Roman"/>
              <w:sz w:val="24"/>
              <w:szCs w:val="24"/>
            </w:rPr>
          </w:rPrChange>
        </w:rPr>
        <w:fldChar w:fldCharType="begin" w:fldLock="1"/>
      </w:r>
      <w:r w:rsidRPr="007C2DDC">
        <w:rPr>
          <w:rFonts w:ascii="Times New Roman" w:hAnsi="Times New Roman" w:cs="Times New Roman"/>
          <w:color w:val="000000" w:themeColor="text1"/>
          <w:sz w:val="24"/>
          <w:szCs w:val="24"/>
          <w:lang w:val="en-US"/>
          <w:rPrChange w:id="1883" w:author="nayeem hasan" w:date="2020-08-19T04:23:00Z">
            <w:rPr>
              <w:rFonts w:ascii="Times New Roman" w:hAnsi="Times New Roman" w:cs="Times New Roman"/>
              <w:sz w:val="24"/>
              <w:szCs w:val="24"/>
              <w:lang w:val="en-US"/>
            </w:rPr>
          </w:rPrChange>
        </w:rPr>
        <w:instrText xml:space="preserve">ADDIN Mendeley Bibliography CSL_BIBLIOGRAPHY </w:instrText>
      </w:r>
      <w:r w:rsidRPr="007C2DDC">
        <w:rPr>
          <w:rFonts w:ascii="Times New Roman" w:hAnsi="Times New Roman" w:cs="Times New Roman"/>
          <w:color w:val="000000" w:themeColor="text1"/>
          <w:sz w:val="24"/>
          <w:szCs w:val="24"/>
          <w:rPrChange w:id="1884" w:author="nayeem hasan" w:date="2020-08-19T04:23:00Z">
            <w:rPr>
              <w:rFonts w:ascii="Times New Roman" w:hAnsi="Times New Roman" w:cs="Times New Roman"/>
              <w:sz w:val="24"/>
              <w:szCs w:val="24"/>
            </w:rPr>
          </w:rPrChange>
        </w:rPr>
        <w:fldChar w:fldCharType="separate"/>
      </w:r>
      <w:r w:rsidR="00F42DDA" w:rsidRPr="007C2DDC">
        <w:rPr>
          <w:rFonts w:ascii="Times New Roman" w:hAnsi="Times New Roman" w:cs="Times New Roman"/>
          <w:noProof/>
          <w:color w:val="000000" w:themeColor="text1"/>
          <w:sz w:val="24"/>
          <w:szCs w:val="24"/>
          <w:rPrChange w:id="1885" w:author="nayeem hasan" w:date="2020-08-19T04:23:00Z">
            <w:rPr>
              <w:rFonts w:ascii="Times New Roman" w:hAnsi="Times New Roman" w:cs="Times New Roman"/>
              <w:noProof/>
              <w:sz w:val="24"/>
              <w:szCs w:val="24"/>
            </w:rPr>
          </w:rPrChange>
        </w:rPr>
        <w:t>1.</w:t>
      </w:r>
      <w:r w:rsidR="00F42DDA" w:rsidRPr="007C2DDC">
        <w:rPr>
          <w:rFonts w:ascii="Times New Roman" w:hAnsi="Times New Roman" w:cs="Times New Roman"/>
          <w:noProof/>
          <w:color w:val="000000" w:themeColor="text1"/>
          <w:sz w:val="24"/>
          <w:szCs w:val="24"/>
          <w:rPrChange w:id="1886" w:author="nayeem hasan" w:date="2020-08-19T04:23:00Z">
            <w:rPr>
              <w:rFonts w:ascii="Times New Roman" w:hAnsi="Times New Roman" w:cs="Times New Roman"/>
              <w:noProof/>
              <w:sz w:val="24"/>
              <w:szCs w:val="24"/>
            </w:rPr>
          </w:rPrChange>
        </w:rPr>
        <w:tab/>
        <w:t xml:space="preserve">World Health Organization. Naming the coronavirus disease (COVID-19) and the virus that causes it. </w:t>
      </w:r>
      <w:r w:rsidR="00F42DDA" w:rsidRPr="007C2DDC">
        <w:rPr>
          <w:rFonts w:ascii="Times New Roman" w:hAnsi="Times New Roman" w:cs="Times New Roman"/>
          <w:i/>
          <w:iCs/>
          <w:noProof/>
          <w:color w:val="000000" w:themeColor="text1"/>
          <w:sz w:val="24"/>
          <w:szCs w:val="24"/>
          <w:rPrChange w:id="1887" w:author="nayeem hasan" w:date="2020-08-19T04:23:00Z">
            <w:rPr>
              <w:rFonts w:ascii="Times New Roman" w:hAnsi="Times New Roman" w:cs="Times New Roman"/>
              <w:i/>
              <w:iCs/>
              <w:noProof/>
              <w:sz w:val="24"/>
              <w:szCs w:val="24"/>
            </w:rPr>
          </w:rPrChange>
        </w:rPr>
        <w:t>World Health Organization</w:t>
      </w:r>
      <w:r w:rsidR="00F42DDA" w:rsidRPr="007C2DDC">
        <w:rPr>
          <w:rFonts w:ascii="Times New Roman" w:hAnsi="Times New Roman" w:cs="Times New Roman"/>
          <w:noProof/>
          <w:color w:val="000000" w:themeColor="text1"/>
          <w:sz w:val="24"/>
          <w:szCs w:val="24"/>
          <w:rPrChange w:id="1888" w:author="nayeem hasan" w:date="2020-08-19T04:23:00Z">
            <w:rPr>
              <w:rFonts w:ascii="Times New Roman" w:hAnsi="Times New Roman" w:cs="Times New Roman"/>
              <w:noProof/>
              <w:sz w:val="24"/>
              <w:szCs w:val="24"/>
            </w:rPr>
          </w:rPrChange>
        </w:rPr>
        <w:t xml:space="preserve"> 1 (2020).</w:t>
      </w:r>
    </w:p>
    <w:p w14:paraId="71DC742D" w14:textId="77777777" w:rsidR="00F42DDA" w:rsidRPr="007C2DDC" w:rsidRDefault="00F42DDA" w:rsidP="00F42DDA">
      <w:pPr>
        <w:widowControl w:val="0"/>
        <w:autoSpaceDE w:val="0"/>
        <w:autoSpaceDN w:val="0"/>
        <w:adjustRightInd w:val="0"/>
        <w:spacing w:after="0" w:line="480" w:lineRule="auto"/>
        <w:ind w:left="640" w:hanging="640"/>
        <w:rPr>
          <w:rFonts w:ascii="Times New Roman" w:hAnsi="Times New Roman" w:cs="Times New Roman"/>
          <w:noProof/>
          <w:color w:val="000000" w:themeColor="text1"/>
          <w:sz w:val="24"/>
          <w:szCs w:val="24"/>
          <w:rPrChange w:id="1889" w:author="nayeem hasan" w:date="2020-08-19T04:23:00Z">
            <w:rPr>
              <w:rFonts w:ascii="Times New Roman" w:hAnsi="Times New Roman" w:cs="Times New Roman"/>
              <w:noProof/>
              <w:sz w:val="24"/>
              <w:szCs w:val="24"/>
            </w:rPr>
          </w:rPrChange>
        </w:rPr>
      </w:pPr>
      <w:r w:rsidRPr="007C2DDC">
        <w:rPr>
          <w:rFonts w:ascii="Times New Roman" w:hAnsi="Times New Roman" w:cs="Times New Roman"/>
          <w:noProof/>
          <w:color w:val="000000" w:themeColor="text1"/>
          <w:sz w:val="24"/>
          <w:szCs w:val="24"/>
          <w:rPrChange w:id="1890" w:author="nayeem hasan" w:date="2020-08-19T04:23:00Z">
            <w:rPr>
              <w:rFonts w:ascii="Times New Roman" w:hAnsi="Times New Roman" w:cs="Times New Roman"/>
              <w:noProof/>
              <w:sz w:val="24"/>
              <w:szCs w:val="24"/>
            </w:rPr>
          </w:rPrChange>
        </w:rPr>
        <w:t>2.</w:t>
      </w:r>
      <w:r w:rsidRPr="007C2DDC">
        <w:rPr>
          <w:rFonts w:ascii="Times New Roman" w:hAnsi="Times New Roman" w:cs="Times New Roman"/>
          <w:noProof/>
          <w:color w:val="000000" w:themeColor="text1"/>
          <w:sz w:val="24"/>
          <w:szCs w:val="24"/>
          <w:rPrChange w:id="1891" w:author="nayeem hasan" w:date="2020-08-19T04:23:00Z">
            <w:rPr>
              <w:rFonts w:ascii="Times New Roman" w:hAnsi="Times New Roman" w:cs="Times New Roman"/>
              <w:noProof/>
              <w:sz w:val="24"/>
              <w:szCs w:val="24"/>
            </w:rPr>
          </w:rPrChange>
        </w:rPr>
        <w:tab/>
        <w:t xml:space="preserve">Worldometer. Coronavirus Cases. </w:t>
      </w:r>
      <w:r w:rsidRPr="007C2DDC">
        <w:rPr>
          <w:rFonts w:ascii="Times New Roman" w:hAnsi="Times New Roman" w:cs="Times New Roman"/>
          <w:i/>
          <w:iCs/>
          <w:noProof/>
          <w:color w:val="000000" w:themeColor="text1"/>
          <w:sz w:val="24"/>
          <w:szCs w:val="24"/>
          <w:rPrChange w:id="1892" w:author="nayeem hasan" w:date="2020-08-19T04:23:00Z">
            <w:rPr>
              <w:rFonts w:ascii="Times New Roman" w:hAnsi="Times New Roman" w:cs="Times New Roman"/>
              <w:i/>
              <w:iCs/>
              <w:noProof/>
              <w:sz w:val="24"/>
              <w:szCs w:val="24"/>
            </w:rPr>
          </w:rPrChange>
        </w:rPr>
        <w:t>Worldometer</w:t>
      </w:r>
      <w:r w:rsidRPr="007C2DDC">
        <w:rPr>
          <w:rFonts w:ascii="Times New Roman" w:hAnsi="Times New Roman" w:cs="Times New Roman"/>
          <w:noProof/>
          <w:color w:val="000000" w:themeColor="text1"/>
          <w:sz w:val="24"/>
          <w:szCs w:val="24"/>
          <w:rPrChange w:id="1893" w:author="nayeem hasan" w:date="2020-08-19T04:23:00Z">
            <w:rPr>
              <w:rFonts w:ascii="Times New Roman" w:hAnsi="Times New Roman" w:cs="Times New Roman"/>
              <w:noProof/>
              <w:sz w:val="24"/>
              <w:szCs w:val="24"/>
            </w:rPr>
          </w:rPrChange>
        </w:rPr>
        <w:t xml:space="preserve"> 1–22 (2020). doi:10.1101/2020.01.23.20018549V2</w:t>
      </w:r>
    </w:p>
    <w:p w14:paraId="3161D883" w14:textId="77777777" w:rsidR="00F42DDA" w:rsidRPr="007C2DDC" w:rsidRDefault="00F42DDA" w:rsidP="00F42DDA">
      <w:pPr>
        <w:widowControl w:val="0"/>
        <w:autoSpaceDE w:val="0"/>
        <w:autoSpaceDN w:val="0"/>
        <w:adjustRightInd w:val="0"/>
        <w:spacing w:after="0" w:line="480" w:lineRule="auto"/>
        <w:ind w:left="640" w:hanging="640"/>
        <w:rPr>
          <w:rFonts w:ascii="Times New Roman" w:hAnsi="Times New Roman" w:cs="Times New Roman"/>
          <w:noProof/>
          <w:color w:val="000000" w:themeColor="text1"/>
          <w:sz w:val="24"/>
          <w:szCs w:val="24"/>
          <w:rPrChange w:id="1894" w:author="nayeem hasan" w:date="2020-08-19T04:23:00Z">
            <w:rPr>
              <w:rFonts w:ascii="Times New Roman" w:hAnsi="Times New Roman" w:cs="Times New Roman"/>
              <w:noProof/>
              <w:sz w:val="24"/>
              <w:szCs w:val="24"/>
            </w:rPr>
          </w:rPrChange>
        </w:rPr>
      </w:pPr>
      <w:r w:rsidRPr="007C2DDC">
        <w:rPr>
          <w:rFonts w:ascii="Times New Roman" w:hAnsi="Times New Roman" w:cs="Times New Roman"/>
          <w:noProof/>
          <w:color w:val="000000" w:themeColor="text1"/>
          <w:sz w:val="24"/>
          <w:szCs w:val="24"/>
          <w:rPrChange w:id="1895" w:author="nayeem hasan" w:date="2020-08-19T04:23:00Z">
            <w:rPr>
              <w:rFonts w:ascii="Times New Roman" w:hAnsi="Times New Roman" w:cs="Times New Roman"/>
              <w:noProof/>
              <w:sz w:val="24"/>
              <w:szCs w:val="24"/>
            </w:rPr>
          </w:rPrChange>
        </w:rPr>
        <w:t>3.</w:t>
      </w:r>
      <w:r w:rsidRPr="007C2DDC">
        <w:rPr>
          <w:rFonts w:ascii="Times New Roman" w:hAnsi="Times New Roman" w:cs="Times New Roman"/>
          <w:noProof/>
          <w:color w:val="000000" w:themeColor="text1"/>
          <w:sz w:val="24"/>
          <w:szCs w:val="24"/>
          <w:rPrChange w:id="1896" w:author="nayeem hasan" w:date="2020-08-19T04:23:00Z">
            <w:rPr>
              <w:rFonts w:ascii="Times New Roman" w:hAnsi="Times New Roman" w:cs="Times New Roman"/>
              <w:noProof/>
              <w:sz w:val="24"/>
              <w:szCs w:val="24"/>
            </w:rPr>
          </w:rPrChange>
        </w:rPr>
        <w:tab/>
        <w:t>World Health Organization. Coronavirus disease 2019 (COVID-19) Situation Report – 97. (2020).</w:t>
      </w:r>
    </w:p>
    <w:p w14:paraId="11BBDE4D" w14:textId="77777777" w:rsidR="00F42DDA" w:rsidRPr="007C2DDC" w:rsidRDefault="00F42DDA" w:rsidP="00F42DDA">
      <w:pPr>
        <w:widowControl w:val="0"/>
        <w:autoSpaceDE w:val="0"/>
        <w:autoSpaceDN w:val="0"/>
        <w:adjustRightInd w:val="0"/>
        <w:spacing w:after="0" w:line="480" w:lineRule="auto"/>
        <w:ind w:left="640" w:hanging="640"/>
        <w:rPr>
          <w:rFonts w:ascii="Times New Roman" w:hAnsi="Times New Roman" w:cs="Times New Roman"/>
          <w:noProof/>
          <w:color w:val="000000" w:themeColor="text1"/>
          <w:sz w:val="24"/>
          <w:szCs w:val="24"/>
          <w:rPrChange w:id="1897" w:author="nayeem hasan" w:date="2020-08-19T04:23:00Z">
            <w:rPr>
              <w:rFonts w:ascii="Times New Roman" w:hAnsi="Times New Roman" w:cs="Times New Roman"/>
              <w:noProof/>
              <w:sz w:val="24"/>
              <w:szCs w:val="24"/>
            </w:rPr>
          </w:rPrChange>
        </w:rPr>
      </w:pPr>
      <w:r w:rsidRPr="007C2DDC">
        <w:rPr>
          <w:rFonts w:ascii="Times New Roman" w:hAnsi="Times New Roman" w:cs="Times New Roman"/>
          <w:noProof/>
          <w:color w:val="000000" w:themeColor="text1"/>
          <w:sz w:val="24"/>
          <w:szCs w:val="24"/>
          <w:rPrChange w:id="1898" w:author="nayeem hasan" w:date="2020-08-19T04:23:00Z">
            <w:rPr>
              <w:rFonts w:ascii="Times New Roman" w:hAnsi="Times New Roman" w:cs="Times New Roman"/>
              <w:noProof/>
              <w:sz w:val="24"/>
              <w:szCs w:val="24"/>
            </w:rPr>
          </w:rPrChange>
        </w:rPr>
        <w:t>4.</w:t>
      </w:r>
      <w:r w:rsidRPr="007C2DDC">
        <w:rPr>
          <w:rFonts w:ascii="Times New Roman" w:hAnsi="Times New Roman" w:cs="Times New Roman"/>
          <w:noProof/>
          <w:color w:val="000000" w:themeColor="text1"/>
          <w:sz w:val="24"/>
          <w:szCs w:val="24"/>
          <w:rPrChange w:id="1899" w:author="nayeem hasan" w:date="2020-08-19T04:23:00Z">
            <w:rPr>
              <w:rFonts w:ascii="Times New Roman" w:hAnsi="Times New Roman" w:cs="Times New Roman"/>
              <w:noProof/>
              <w:sz w:val="24"/>
              <w:szCs w:val="24"/>
            </w:rPr>
          </w:rPrChange>
        </w:rPr>
        <w:tab/>
        <w:t xml:space="preserve">Roser, M., Ritchie, H. &amp; Ortiz-Ospina, E. Case fatality rate of the ongoing COVID-19 pandemic. </w:t>
      </w:r>
      <w:r w:rsidRPr="007C2DDC">
        <w:rPr>
          <w:rFonts w:ascii="Times New Roman" w:hAnsi="Times New Roman" w:cs="Times New Roman"/>
          <w:i/>
          <w:iCs/>
          <w:noProof/>
          <w:color w:val="000000" w:themeColor="text1"/>
          <w:sz w:val="24"/>
          <w:szCs w:val="24"/>
          <w:rPrChange w:id="1900" w:author="nayeem hasan" w:date="2020-08-19T04:23:00Z">
            <w:rPr>
              <w:rFonts w:ascii="Times New Roman" w:hAnsi="Times New Roman" w:cs="Times New Roman"/>
              <w:i/>
              <w:iCs/>
              <w:noProof/>
              <w:sz w:val="24"/>
              <w:szCs w:val="24"/>
            </w:rPr>
          </w:rPrChange>
        </w:rPr>
        <w:t>Our World in Data</w:t>
      </w:r>
      <w:r w:rsidRPr="007C2DDC">
        <w:rPr>
          <w:rFonts w:ascii="Times New Roman" w:hAnsi="Times New Roman" w:cs="Times New Roman"/>
          <w:noProof/>
          <w:color w:val="000000" w:themeColor="text1"/>
          <w:sz w:val="24"/>
          <w:szCs w:val="24"/>
          <w:rPrChange w:id="1901" w:author="nayeem hasan" w:date="2020-08-19T04:23:00Z">
            <w:rPr>
              <w:rFonts w:ascii="Times New Roman" w:hAnsi="Times New Roman" w:cs="Times New Roman"/>
              <w:noProof/>
              <w:sz w:val="24"/>
              <w:szCs w:val="24"/>
            </w:rPr>
          </w:rPrChange>
        </w:rPr>
        <w:t xml:space="preserve"> (2020).</w:t>
      </w:r>
    </w:p>
    <w:p w14:paraId="6F4BF91A" w14:textId="77777777" w:rsidR="00F42DDA" w:rsidRPr="007C2DDC" w:rsidRDefault="00F42DDA" w:rsidP="00F42DDA">
      <w:pPr>
        <w:widowControl w:val="0"/>
        <w:autoSpaceDE w:val="0"/>
        <w:autoSpaceDN w:val="0"/>
        <w:adjustRightInd w:val="0"/>
        <w:spacing w:after="0" w:line="480" w:lineRule="auto"/>
        <w:ind w:left="640" w:hanging="640"/>
        <w:rPr>
          <w:rFonts w:ascii="Times New Roman" w:hAnsi="Times New Roman" w:cs="Times New Roman"/>
          <w:noProof/>
          <w:color w:val="000000" w:themeColor="text1"/>
          <w:sz w:val="24"/>
          <w:szCs w:val="24"/>
          <w:rPrChange w:id="1902" w:author="nayeem hasan" w:date="2020-08-19T04:23:00Z">
            <w:rPr>
              <w:rFonts w:ascii="Times New Roman" w:hAnsi="Times New Roman" w:cs="Times New Roman"/>
              <w:noProof/>
              <w:sz w:val="24"/>
              <w:szCs w:val="24"/>
            </w:rPr>
          </w:rPrChange>
        </w:rPr>
      </w:pPr>
      <w:r w:rsidRPr="007C2DDC">
        <w:rPr>
          <w:rFonts w:ascii="Times New Roman" w:hAnsi="Times New Roman" w:cs="Times New Roman"/>
          <w:noProof/>
          <w:color w:val="000000" w:themeColor="text1"/>
          <w:sz w:val="24"/>
          <w:szCs w:val="24"/>
          <w:rPrChange w:id="1903" w:author="nayeem hasan" w:date="2020-08-19T04:23:00Z">
            <w:rPr>
              <w:rFonts w:ascii="Times New Roman" w:hAnsi="Times New Roman" w:cs="Times New Roman"/>
              <w:noProof/>
              <w:sz w:val="24"/>
              <w:szCs w:val="24"/>
            </w:rPr>
          </w:rPrChange>
        </w:rPr>
        <w:t>5.</w:t>
      </w:r>
      <w:r w:rsidRPr="007C2DDC">
        <w:rPr>
          <w:rFonts w:ascii="Times New Roman" w:hAnsi="Times New Roman" w:cs="Times New Roman"/>
          <w:noProof/>
          <w:color w:val="000000" w:themeColor="text1"/>
          <w:sz w:val="24"/>
          <w:szCs w:val="24"/>
          <w:rPrChange w:id="1904" w:author="nayeem hasan" w:date="2020-08-19T04:23:00Z">
            <w:rPr>
              <w:rFonts w:ascii="Times New Roman" w:hAnsi="Times New Roman" w:cs="Times New Roman"/>
              <w:noProof/>
              <w:sz w:val="24"/>
              <w:szCs w:val="24"/>
            </w:rPr>
          </w:rPrChange>
        </w:rPr>
        <w:tab/>
        <w:t xml:space="preserve">Liang, L.-L., Tseng, C.-H., Ho, H. J. &amp; Wu, C.-Y. Covid-19 mortality is negatively associated with test number and government effectiveness. </w:t>
      </w:r>
      <w:r w:rsidRPr="007C2DDC">
        <w:rPr>
          <w:rFonts w:ascii="Times New Roman" w:hAnsi="Times New Roman" w:cs="Times New Roman"/>
          <w:i/>
          <w:iCs/>
          <w:noProof/>
          <w:color w:val="000000" w:themeColor="text1"/>
          <w:sz w:val="24"/>
          <w:szCs w:val="24"/>
          <w:rPrChange w:id="1905" w:author="nayeem hasan" w:date="2020-08-19T04:23:00Z">
            <w:rPr>
              <w:rFonts w:ascii="Times New Roman" w:hAnsi="Times New Roman" w:cs="Times New Roman"/>
              <w:i/>
              <w:iCs/>
              <w:noProof/>
              <w:sz w:val="24"/>
              <w:szCs w:val="24"/>
            </w:rPr>
          </w:rPrChange>
        </w:rPr>
        <w:t>Sci. Rep.</w:t>
      </w:r>
      <w:r w:rsidRPr="007C2DDC">
        <w:rPr>
          <w:rFonts w:ascii="Times New Roman" w:hAnsi="Times New Roman" w:cs="Times New Roman"/>
          <w:noProof/>
          <w:color w:val="000000" w:themeColor="text1"/>
          <w:sz w:val="24"/>
          <w:szCs w:val="24"/>
          <w:rPrChange w:id="1906" w:author="nayeem hasan" w:date="2020-08-19T04:23:00Z">
            <w:rPr>
              <w:rFonts w:ascii="Times New Roman" w:hAnsi="Times New Roman" w:cs="Times New Roman"/>
              <w:noProof/>
              <w:sz w:val="24"/>
              <w:szCs w:val="24"/>
            </w:rPr>
          </w:rPrChange>
        </w:rPr>
        <w:t xml:space="preserve"> </w:t>
      </w:r>
      <w:r w:rsidRPr="007C2DDC">
        <w:rPr>
          <w:rFonts w:ascii="Times New Roman" w:hAnsi="Times New Roman" w:cs="Times New Roman"/>
          <w:b/>
          <w:bCs/>
          <w:noProof/>
          <w:color w:val="000000" w:themeColor="text1"/>
          <w:sz w:val="24"/>
          <w:szCs w:val="24"/>
          <w:rPrChange w:id="1907" w:author="nayeem hasan" w:date="2020-08-19T04:23:00Z">
            <w:rPr>
              <w:rFonts w:ascii="Times New Roman" w:hAnsi="Times New Roman" w:cs="Times New Roman"/>
              <w:b/>
              <w:bCs/>
              <w:noProof/>
              <w:sz w:val="24"/>
              <w:szCs w:val="24"/>
            </w:rPr>
          </w:rPrChange>
        </w:rPr>
        <w:t>10</w:t>
      </w:r>
      <w:r w:rsidRPr="007C2DDC">
        <w:rPr>
          <w:rFonts w:ascii="Times New Roman" w:hAnsi="Times New Roman" w:cs="Times New Roman"/>
          <w:noProof/>
          <w:color w:val="000000" w:themeColor="text1"/>
          <w:sz w:val="24"/>
          <w:szCs w:val="24"/>
          <w:rPrChange w:id="1908" w:author="nayeem hasan" w:date="2020-08-19T04:23:00Z">
            <w:rPr>
              <w:rFonts w:ascii="Times New Roman" w:hAnsi="Times New Roman" w:cs="Times New Roman"/>
              <w:noProof/>
              <w:sz w:val="24"/>
              <w:szCs w:val="24"/>
            </w:rPr>
          </w:rPrChange>
        </w:rPr>
        <w:t>, 12567 (2020).</w:t>
      </w:r>
    </w:p>
    <w:p w14:paraId="50A03F13" w14:textId="77777777" w:rsidR="00F42DDA" w:rsidRPr="007C2DDC" w:rsidRDefault="00F42DDA" w:rsidP="00F42DDA">
      <w:pPr>
        <w:widowControl w:val="0"/>
        <w:autoSpaceDE w:val="0"/>
        <w:autoSpaceDN w:val="0"/>
        <w:adjustRightInd w:val="0"/>
        <w:spacing w:after="0" w:line="480" w:lineRule="auto"/>
        <w:ind w:left="640" w:hanging="640"/>
        <w:rPr>
          <w:rFonts w:ascii="Times New Roman" w:hAnsi="Times New Roman" w:cs="Times New Roman"/>
          <w:noProof/>
          <w:color w:val="000000" w:themeColor="text1"/>
          <w:sz w:val="24"/>
          <w:szCs w:val="24"/>
          <w:rPrChange w:id="1909" w:author="nayeem hasan" w:date="2020-08-19T04:23:00Z">
            <w:rPr>
              <w:rFonts w:ascii="Times New Roman" w:hAnsi="Times New Roman" w:cs="Times New Roman"/>
              <w:noProof/>
              <w:sz w:val="24"/>
              <w:szCs w:val="24"/>
            </w:rPr>
          </w:rPrChange>
        </w:rPr>
      </w:pPr>
      <w:r w:rsidRPr="007C2DDC">
        <w:rPr>
          <w:rFonts w:ascii="Times New Roman" w:hAnsi="Times New Roman" w:cs="Times New Roman"/>
          <w:noProof/>
          <w:color w:val="000000" w:themeColor="text1"/>
          <w:sz w:val="24"/>
          <w:szCs w:val="24"/>
          <w:rPrChange w:id="1910" w:author="nayeem hasan" w:date="2020-08-19T04:23:00Z">
            <w:rPr>
              <w:rFonts w:ascii="Times New Roman" w:hAnsi="Times New Roman" w:cs="Times New Roman"/>
              <w:noProof/>
              <w:sz w:val="24"/>
              <w:szCs w:val="24"/>
            </w:rPr>
          </w:rPrChange>
        </w:rPr>
        <w:t>6.</w:t>
      </w:r>
      <w:r w:rsidRPr="007C2DDC">
        <w:rPr>
          <w:rFonts w:ascii="Times New Roman" w:hAnsi="Times New Roman" w:cs="Times New Roman"/>
          <w:noProof/>
          <w:color w:val="000000" w:themeColor="text1"/>
          <w:sz w:val="24"/>
          <w:szCs w:val="24"/>
          <w:rPrChange w:id="1911" w:author="nayeem hasan" w:date="2020-08-19T04:23:00Z">
            <w:rPr>
              <w:rFonts w:ascii="Times New Roman" w:hAnsi="Times New Roman" w:cs="Times New Roman"/>
              <w:noProof/>
              <w:sz w:val="24"/>
              <w:szCs w:val="24"/>
            </w:rPr>
          </w:rPrChange>
        </w:rPr>
        <w:tab/>
        <w:t xml:space="preserve">Zhou, F. </w:t>
      </w:r>
      <w:r w:rsidRPr="007C2DDC">
        <w:rPr>
          <w:rFonts w:ascii="Times New Roman" w:hAnsi="Times New Roman" w:cs="Times New Roman"/>
          <w:i/>
          <w:iCs/>
          <w:noProof/>
          <w:color w:val="000000" w:themeColor="text1"/>
          <w:sz w:val="24"/>
          <w:szCs w:val="24"/>
          <w:rPrChange w:id="1912" w:author="nayeem hasan" w:date="2020-08-19T04:23:00Z">
            <w:rPr>
              <w:rFonts w:ascii="Times New Roman" w:hAnsi="Times New Roman" w:cs="Times New Roman"/>
              <w:i/>
              <w:iCs/>
              <w:noProof/>
              <w:sz w:val="24"/>
              <w:szCs w:val="24"/>
            </w:rPr>
          </w:rPrChange>
        </w:rPr>
        <w:t>et al.</w:t>
      </w:r>
      <w:r w:rsidRPr="007C2DDC">
        <w:rPr>
          <w:rFonts w:ascii="Times New Roman" w:hAnsi="Times New Roman" w:cs="Times New Roman"/>
          <w:noProof/>
          <w:color w:val="000000" w:themeColor="text1"/>
          <w:sz w:val="24"/>
          <w:szCs w:val="24"/>
          <w:rPrChange w:id="1913" w:author="nayeem hasan" w:date="2020-08-19T04:23:00Z">
            <w:rPr>
              <w:rFonts w:ascii="Times New Roman" w:hAnsi="Times New Roman" w:cs="Times New Roman"/>
              <w:noProof/>
              <w:sz w:val="24"/>
              <w:szCs w:val="24"/>
            </w:rPr>
          </w:rPrChange>
        </w:rPr>
        <w:t xml:space="preserve"> Clinical course and risk factors for mortality of adult inpatients with COVID-19 in Wuhan, China: a retrospective cohort study. </w:t>
      </w:r>
      <w:r w:rsidRPr="007C2DDC">
        <w:rPr>
          <w:rFonts w:ascii="Times New Roman" w:hAnsi="Times New Roman" w:cs="Times New Roman"/>
          <w:i/>
          <w:iCs/>
          <w:noProof/>
          <w:color w:val="000000" w:themeColor="text1"/>
          <w:sz w:val="24"/>
          <w:szCs w:val="24"/>
          <w:rPrChange w:id="1914" w:author="nayeem hasan" w:date="2020-08-19T04:23:00Z">
            <w:rPr>
              <w:rFonts w:ascii="Times New Roman" w:hAnsi="Times New Roman" w:cs="Times New Roman"/>
              <w:i/>
              <w:iCs/>
              <w:noProof/>
              <w:sz w:val="24"/>
              <w:szCs w:val="24"/>
            </w:rPr>
          </w:rPrChange>
        </w:rPr>
        <w:t>Lancet</w:t>
      </w:r>
      <w:r w:rsidRPr="007C2DDC">
        <w:rPr>
          <w:rFonts w:ascii="Times New Roman" w:hAnsi="Times New Roman" w:cs="Times New Roman"/>
          <w:noProof/>
          <w:color w:val="000000" w:themeColor="text1"/>
          <w:sz w:val="24"/>
          <w:szCs w:val="24"/>
          <w:rPrChange w:id="1915" w:author="nayeem hasan" w:date="2020-08-19T04:23:00Z">
            <w:rPr>
              <w:rFonts w:ascii="Times New Roman" w:hAnsi="Times New Roman" w:cs="Times New Roman"/>
              <w:noProof/>
              <w:sz w:val="24"/>
              <w:szCs w:val="24"/>
            </w:rPr>
          </w:rPrChange>
        </w:rPr>
        <w:t xml:space="preserve"> </w:t>
      </w:r>
      <w:r w:rsidRPr="007C2DDC">
        <w:rPr>
          <w:rFonts w:ascii="Times New Roman" w:hAnsi="Times New Roman" w:cs="Times New Roman"/>
          <w:b/>
          <w:bCs/>
          <w:noProof/>
          <w:color w:val="000000" w:themeColor="text1"/>
          <w:sz w:val="24"/>
          <w:szCs w:val="24"/>
          <w:rPrChange w:id="1916" w:author="nayeem hasan" w:date="2020-08-19T04:23:00Z">
            <w:rPr>
              <w:rFonts w:ascii="Times New Roman" w:hAnsi="Times New Roman" w:cs="Times New Roman"/>
              <w:b/>
              <w:bCs/>
              <w:noProof/>
              <w:sz w:val="24"/>
              <w:szCs w:val="24"/>
            </w:rPr>
          </w:rPrChange>
        </w:rPr>
        <w:t>395</w:t>
      </w:r>
      <w:r w:rsidRPr="007C2DDC">
        <w:rPr>
          <w:rFonts w:ascii="Times New Roman" w:hAnsi="Times New Roman" w:cs="Times New Roman"/>
          <w:noProof/>
          <w:color w:val="000000" w:themeColor="text1"/>
          <w:sz w:val="24"/>
          <w:szCs w:val="24"/>
          <w:rPrChange w:id="1917" w:author="nayeem hasan" w:date="2020-08-19T04:23:00Z">
            <w:rPr>
              <w:rFonts w:ascii="Times New Roman" w:hAnsi="Times New Roman" w:cs="Times New Roman"/>
              <w:noProof/>
              <w:sz w:val="24"/>
              <w:szCs w:val="24"/>
            </w:rPr>
          </w:rPrChange>
        </w:rPr>
        <w:t>, 1054–1062 (2020).</w:t>
      </w:r>
    </w:p>
    <w:p w14:paraId="2EA093A5" w14:textId="77777777" w:rsidR="00F42DDA" w:rsidRPr="007C2DDC" w:rsidRDefault="00F42DDA" w:rsidP="00F42DDA">
      <w:pPr>
        <w:widowControl w:val="0"/>
        <w:autoSpaceDE w:val="0"/>
        <w:autoSpaceDN w:val="0"/>
        <w:adjustRightInd w:val="0"/>
        <w:spacing w:after="0" w:line="480" w:lineRule="auto"/>
        <w:ind w:left="640" w:hanging="640"/>
        <w:rPr>
          <w:rFonts w:ascii="Times New Roman" w:hAnsi="Times New Roman" w:cs="Times New Roman"/>
          <w:noProof/>
          <w:color w:val="000000" w:themeColor="text1"/>
          <w:sz w:val="24"/>
          <w:szCs w:val="24"/>
          <w:rPrChange w:id="1918" w:author="nayeem hasan" w:date="2020-08-19T04:23:00Z">
            <w:rPr>
              <w:rFonts w:ascii="Times New Roman" w:hAnsi="Times New Roman" w:cs="Times New Roman"/>
              <w:noProof/>
              <w:sz w:val="24"/>
              <w:szCs w:val="24"/>
            </w:rPr>
          </w:rPrChange>
        </w:rPr>
      </w:pPr>
      <w:r w:rsidRPr="007C2DDC">
        <w:rPr>
          <w:rFonts w:ascii="Times New Roman" w:hAnsi="Times New Roman" w:cs="Times New Roman"/>
          <w:noProof/>
          <w:color w:val="000000" w:themeColor="text1"/>
          <w:sz w:val="24"/>
          <w:szCs w:val="24"/>
          <w:rPrChange w:id="1919" w:author="nayeem hasan" w:date="2020-08-19T04:23:00Z">
            <w:rPr>
              <w:rFonts w:ascii="Times New Roman" w:hAnsi="Times New Roman" w:cs="Times New Roman"/>
              <w:noProof/>
              <w:sz w:val="24"/>
              <w:szCs w:val="24"/>
            </w:rPr>
          </w:rPrChange>
        </w:rPr>
        <w:t>7.</w:t>
      </w:r>
      <w:r w:rsidRPr="007C2DDC">
        <w:rPr>
          <w:rFonts w:ascii="Times New Roman" w:hAnsi="Times New Roman" w:cs="Times New Roman"/>
          <w:noProof/>
          <w:color w:val="000000" w:themeColor="text1"/>
          <w:sz w:val="24"/>
          <w:szCs w:val="24"/>
          <w:rPrChange w:id="1920" w:author="nayeem hasan" w:date="2020-08-19T04:23:00Z">
            <w:rPr>
              <w:rFonts w:ascii="Times New Roman" w:hAnsi="Times New Roman" w:cs="Times New Roman"/>
              <w:noProof/>
              <w:sz w:val="24"/>
              <w:szCs w:val="24"/>
            </w:rPr>
          </w:rPrChange>
        </w:rPr>
        <w:tab/>
        <w:t xml:space="preserve">RECOVERY Collaborative Group </w:t>
      </w:r>
      <w:r w:rsidRPr="007C2DDC">
        <w:rPr>
          <w:rFonts w:ascii="Times New Roman" w:hAnsi="Times New Roman" w:cs="Times New Roman"/>
          <w:i/>
          <w:iCs/>
          <w:noProof/>
          <w:color w:val="000000" w:themeColor="text1"/>
          <w:sz w:val="24"/>
          <w:szCs w:val="24"/>
          <w:rPrChange w:id="1921" w:author="nayeem hasan" w:date="2020-08-19T04:23:00Z">
            <w:rPr>
              <w:rFonts w:ascii="Times New Roman" w:hAnsi="Times New Roman" w:cs="Times New Roman"/>
              <w:i/>
              <w:iCs/>
              <w:noProof/>
              <w:sz w:val="24"/>
              <w:szCs w:val="24"/>
            </w:rPr>
          </w:rPrChange>
        </w:rPr>
        <w:t>et al.</w:t>
      </w:r>
      <w:r w:rsidRPr="007C2DDC">
        <w:rPr>
          <w:rFonts w:ascii="Times New Roman" w:hAnsi="Times New Roman" w:cs="Times New Roman"/>
          <w:noProof/>
          <w:color w:val="000000" w:themeColor="text1"/>
          <w:sz w:val="24"/>
          <w:szCs w:val="24"/>
          <w:rPrChange w:id="1922" w:author="nayeem hasan" w:date="2020-08-19T04:23:00Z">
            <w:rPr>
              <w:rFonts w:ascii="Times New Roman" w:hAnsi="Times New Roman" w:cs="Times New Roman"/>
              <w:noProof/>
              <w:sz w:val="24"/>
              <w:szCs w:val="24"/>
            </w:rPr>
          </w:rPrChange>
        </w:rPr>
        <w:t xml:space="preserve"> Dexamethasone in Hospitalized Patients with Covid-19 — Preliminary Report. </w:t>
      </w:r>
      <w:r w:rsidRPr="007C2DDC">
        <w:rPr>
          <w:rFonts w:ascii="Times New Roman" w:hAnsi="Times New Roman" w:cs="Times New Roman"/>
          <w:i/>
          <w:iCs/>
          <w:noProof/>
          <w:color w:val="000000" w:themeColor="text1"/>
          <w:sz w:val="24"/>
          <w:szCs w:val="24"/>
          <w:rPrChange w:id="1923" w:author="nayeem hasan" w:date="2020-08-19T04:23:00Z">
            <w:rPr>
              <w:rFonts w:ascii="Times New Roman" w:hAnsi="Times New Roman" w:cs="Times New Roman"/>
              <w:i/>
              <w:iCs/>
              <w:noProof/>
              <w:sz w:val="24"/>
              <w:szCs w:val="24"/>
            </w:rPr>
          </w:rPrChange>
        </w:rPr>
        <w:t>N. Engl. J. Med.</w:t>
      </w:r>
      <w:r w:rsidRPr="007C2DDC">
        <w:rPr>
          <w:rFonts w:ascii="Times New Roman" w:hAnsi="Times New Roman" w:cs="Times New Roman"/>
          <w:noProof/>
          <w:color w:val="000000" w:themeColor="text1"/>
          <w:sz w:val="24"/>
          <w:szCs w:val="24"/>
          <w:rPrChange w:id="1924" w:author="nayeem hasan" w:date="2020-08-19T04:23:00Z">
            <w:rPr>
              <w:rFonts w:ascii="Times New Roman" w:hAnsi="Times New Roman" w:cs="Times New Roman"/>
              <w:noProof/>
              <w:sz w:val="24"/>
              <w:szCs w:val="24"/>
            </w:rPr>
          </w:rPrChange>
        </w:rPr>
        <w:t xml:space="preserve"> NEJMoa2021436 (2020). doi:10.1056/NEJMoa2021436</w:t>
      </w:r>
    </w:p>
    <w:p w14:paraId="614CEF51" w14:textId="77777777" w:rsidR="00F42DDA" w:rsidRPr="007C2DDC" w:rsidRDefault="00F42DDA" w:rsidP="00F42DDA">
      <w:pPr>
        <w:widowControl w:val="0"/>
        <w:autoSpaceDE w:val="0"/>
        <w:autoSpaceDN w:val="0"/>
        <w:adjustRightInd w:val="0"/>
        <w:spacing w:after="0" w:line="480" w:lineRule="auto"/>
        <w:ind w:left="640" w:hanging="640"/>
        <w:rPr>
          <w:rFonts w:ascii="Times New Roman" w:hAnsi="Times New Roman" w:cs="Times New Roman"/>
          <w:noProof/>
          <w:color w:val="000000" w:themeColor="text1"/>
          <w:sz w:val="24"/>
          <w:szCs w:val="24"/>
          <w:rPrChange w:id="1925" w:author="nayeem hasan" w:date="2020-08-19T04:23:00Z">
            <w:rPr>
              <w:rFonts w:ascii="Times New Roman" w:hAnsi="Times New Roman" w:cs="Times New Roman"/>
              <w:noProof/>
              <w:sz w:val="24"/>
              <w:szCs w:val="24"/>
            </w:rPr>
          </w:rPrChange>
        </w:rPr>
      </w:pPr>
      <w:r w:rsidRPr="007C2DDC">
        <w:rPr>
          <w:rFonts w:ascii="Times New Roman" w:hAnsi="Times New Roman" w:cs="Times New Roman"/>
          <w:noProof/>
          <w:color w:val="000000" w:themeColor="text1"/>
          <w:sz w:val="24"/>
          <w:szCs w:val="24"/>
          <w:rPrChange w:id="1926" w:author="nayeem hasan" w:date="2020-08-19T04:23:00Z">
            <w:rPr>
              <w:rFonts w:ascii="Times New Roman" w:hAnsi="Times New Roman" w:cs="Times New Roman"/>
              <w:noProof/>
              <w:sz w:val="24"/>
              <w:szCs w:val="24"/>
            </w:rPr>
          </w:rPrChange>
        </w:rPr>
        <w:t>8.</w:t>
      </w:r>
      <w:r w:rsidRPr="007C2DDC">
        <w:rPr>
          <w:rFonts w:ascii="Times New Roman" w:hAnsi="Times New Roman" w:cs="Times New Roman"/>
          <w:noProof/>
          <w:color w:val="000000" w:themeColor="text1"/>
          <w:sz w:val="24"/>
          <w:szCs w:val="24"/>
          <w:rPrChange w:id="1927" w:author="nayeem hasan" w:date="2020-08-19T04:23:00Z">
            <w:rPr>
              <w:rFonts w:ascii="Times New Roman" w:hAnsi="Times New Roman" w:cs="Times New Roman"/>
              <w:noProof/>
              <w:sz w:val="24"/>
              <w:szCs w:val="24"/>
            </w:rPr>
          </w:rPrChange>
        </w:rPr>
        <w:tab/>
        <w:t xml:space="preserve">Beigel, J. H. </w:t>
      </w:r>
      <w:r w:rsidRPr="007C2DDC">
        <w:rPr>
          <w:rFonts w:ascii="Times New Roman" w:hAnsi="Times New Roman" w:cs="Times New Roman"/>
          <w:i/>
          <w:iCs/>
          <w:noProof/>
          <w:color w:val="000000" w:themeColor="text1"/>
          <w:sz w:val="24"/>
          <w:szCs w:val="24"/>
          <w:rPrChange w:id="1928" w:author="nayeem hasan" w:date="2020-08-19T04:23:00Z">
            <w:rPr>
              <w:rFonts w:ascii="Times New Roman" w:hAnsi="Times New Roman" w:cs="Times New Roman"/>
              <w:i/>
              <w:iCs/>
              <w:noProof/>
              <w:sz w:val="24"/>
              <w:szCs w:val="24"/>
            </w:rPr>
          </w:rPrChange>
        </w:rPr>
        <w:t>et al.</w:t>
      </w:r>
      <w:r w:rsidRPr="007C2DDC">
        <w:rPr>
          <w:rFonts w:ascii="Times New Roman" w:hAnsi="Times New Roman" w:cs="Times New Roman"/>
          <w:noProof/>
          <w:color w:val="000000" w:themeColor="text1"/>
          <w:sz w:val="24"/>
          <w:szCs w:val="24"/>
          <w:rPrChange w:id="1929" w:author="nayeem hasan" w:date="2020-08-19T04:23:00Z">
            <w:rPr>
              <w:rFonts w:ascii="Times New Roman" w:hAnsi="Times New Roman" w:cs="Times New Roman"/>
              <w:noProof/>
              <w:sz w:val="24"/>
              <w:szCs w:val="24"/>
            </w:rPr>
          </w:rPrChange>
        </w:rPr>
        <w:t xml:space="preserve"> Remdesivir for the Treatment of Covid-19 — Preliminary Report. </w:t>
      </w:r>
      <w:r w:rsidRPr="007C2DDC">
        <w:rPr>
          <w:rFonts w:ascii="Times New Roman" w:hAnsi="Times New Roman" w:cs="Times New Roman"/>
          <w:i/>
          <w:iCs/>
          <w:noProof/>
          <w:color w:val="000000" w:themeColor="text1"/>
          <w:sz w:val="24"/>
          <w:szCs w:val="24"/>
          <w:rPrChange w:id="1930" w:author="nayeem hasan" w:date="2020-08-19T04:23:00Z">
            <w:rPr>
              <w:rFonts w:ascii="Times New Roman" w:hAnsi="Times New Roman" w:cs="Times New Roman"/>
              <w:i/>
              <w:iCs/>
              <w:noProof/>
              <w:sz w:val="24"/>
              <w:szCs w:val="24"/>
            </w:rPr>
          </w:rPrChange>
        </w:rPr>
        <w:t>N. Engl. J. Med.</w:t>
      </w:r>
      <w:r w:rsidRPr="007C2DDC">
        <w:rPr>
          <w:rFonts w:ascii="Times New Roman" w:hAnsi="Times New Roman" w:cs="Times New Roman"/>
          <w:noProof/>
          <w:color w:val="000000" w:themeColor="text1"/>
          <w:sz w:val="24"/>
          <w:szCs w:val="24"/>
          <w:rPrChange w:id="1931" w:author="nayeem hasan" w:date="2020-08-19T04:23:00Z">
            <w:rPr>
              <w:rFonts w:ascii="Times New Roman" w:hAnsi="Times New Roman" w:cs="Times New Roman"/>
              <w:noProof/>
              <w:sz w:val="24"/>
              <w:szCs w:val="24"/>
            </w:rPr>
          </w:rPrChange>
        </w:rPr>
        <w:t xml:space="preserve"> NEJMoa2007764 (2020). doi:10.1056/NEJMoa2007764</w:t>
      </w:r>
    </w:p>
    <w:p w14:paraId="5F85D01D" w14:textId="77777777" w:rsidR="00F42DDA" w:rsidRPr="007C2DDC" w:rsidRDefault="00F42DDA" w:rsidP="00F42DDA">
      <w:pPr>
        <w:widowControl w:val="0"/>
        <w:autoSpaceDE w:val="0"/>
        <w:autoSpaceDN w:val="0"/>
        <w:adjustRightInd w:val="0"/>
        <w:spacing w:after="0" w:line="480" w:lineRule="auto"/>
        <w:ind w:left="640" w:hanging="640"/>
        <w:rPr>
          <w:rFonts w:ascii="Times New Roman" w:hAnsi="Times New Roman" w:cs="Times New Roman"/>
          <w:noProof/>
          <w:color w:val="000000" w:themeColor="text1"/>
          <w:sz w:val="24"/>
          <w:szCs w:val="24"/>
          <w:rPrChange w:id="1932" w:author="nayeem hasan" w:date="2020-08-19T04:23:00Z">
            <w:rPr>
              <w:rFonts w:ascii="Times New Roman" w:hAnsi="Times New Roman" w:cs="Times New Roman"/>
              <w:noProof/>
              <w:sz w:val="24"/>
              <w:szCs w:val="24"/>
            </w:rPr>
          </w:rPrChange>
        </w:rPr>
      </w:pPr>
      <w:r w:rsidRPr="007C2DDC">
        <w:rPr>
          <w:rFonts w:ascii="Times New Roman" w:hAnsi="Times New Roman" w:cs="Times New Roman"/>
          <w:noProof/>
          <w:color w:val="000000" w:themeColor="text1"/>
          <w:sz w:val="24"/>
          <w:szCs w:val="24"/>
          <w:rPrChange w:id="1933" w:author="nayeem hasan" w:date="2020-08-19T04:23:00Z">
            <w:rPr>
              <w:rFonts w:ascii="Times New Roman" w:hAnsi="Times New Roman" w:cs="Times New Roman"/>
              <w:noProof/>
              <w:sz w:val="24"/>
              <w:szCs w:val="24"/>
            </w:rPr>
          </w:rPrChange>
        </w:rPr>
        <w:t>9.</w:t>
      </w:r>
      <w:r w:rsidRPr="007C2DDC">
        <w:rPr>
          <w:rFonts w:ascii="Times New Roman" w:hAnsi="Times New Roman" w:cs="Times New Roman"/>
          <w:noProof/>
          <w:color w:val="000000" w:themeColor="text1"/>
          <w:sz w:val="24"/>
          <w:szCs w:val="24"/>
          <w:rPrChange w:id="1934" w:author="nayeem hasan" w:date="2020-08-19T04:23:00Z">
            <w:rPr>
              <w:rFonts w:ascii="Times New Roman" w:hAnsi="Times New Roman" w:cs="Times New Roman"/>
              <w:noProof/>
              <w:sz w:val="24"/>
              <w:szCs w:val="24"/>
            </w:rPr>
          </w:rPrChange>
        </w:rPr>
        <w:tab/>
        <w:t xml:space="preserve">Özdemir, Ö. Coronavirus Disease 2019 (COVID-19): Diagnosis and Management (narrative review). </w:t>
      </w:r>
      <w:r w:rsidRPr="007C2DDC">
        <w:rPr>
          <w:rFonts w:ascii="Times New Roman" w:hAnsi="Times New Roman" w:cs="Times New Roman"/>
          <w:i/>
          <w:iCs/>
          <w:noProof/>
          <w:color w:val="000000" w:themeColor="text1"/>
          <w:sz w:val="24"/>
          <w:szCs w:val="24"/>
          <w:rPrChange w:id="1935" w:author="nayeem hasan" w:date="2020-08-19T04:23:00Z">
            <w:rPr>
              <w:rFonts w:ascii="Times New Roman" w:hAnsi="Times New Roman" w:cs="Times New Roman"/>
              <w:i/>
              <w:iCs/>
              <w:noProof/>
              <w:sz w:val="24"/>
              <w:szCs w:val="24"/>
            </w:rPr>
          </w:rPrChange>
        </w:rPr>
        <w:t>Erciyes Med. J.</w:t>
      </w:r>
      <w:r w:rsidRPr="007C2DDC">
        <w:rPr>
          <w:rFonts w:ascii="Times New Roman" w:hAnsi="Times New Roman" w:cs="Times New Roman"/>
          <w:noProof/>
          <w:color w:val="000000" w:themeColor="text1"/>
          <w:sz w:val="24"/>
          <w:szCs w:val="24"/>
          <w:rPrChange w:id="1936" w:author="nayeem hasan" w:date="2020-08-19T04:23:00Z">
            <w:rPr>
              <w:rFonts w:ascii="Times New Roman" w:hAnsi="Times New Roman" w:cs="Times New Roman"/>
              <w:noProof/>
              <w:sz w:val="24"/>
              <w:szCs w:val="24"/>
            </w:rPr>
          </w:rPrChange>
        </w:rPr>
        <w:t xml:space="preserve"> (2020). doi:10.14744/etd.2020.99836</w:t>
      </w:r>
    </w:p>
    <w:p w14:paraId="2B8DD2A3" w14:textId="77777777" w:rsidR="00F42DDA" w:rsidRPr="007C2DDC" w:rsidRDefault="00F42DDA" w:rsidP="00F42DDA">
      <w:pPr>
        <w:widowControl w:val="0"/>
        <w:autoSpaceDE w:val="0"/>
        <w:autoSpaceDN w:val="0"/>
        <w:adjustRightInd w:val="0"/>
        <w:spacing w:after="0" w:line="480" w:lineRule="auto"/>
        <w:ind w:left="640" w:hanging="640"/>
        <w:rPr>
          <w:rFonts w:ascii="Times New Roman" w:hAnsi="Times New Roman" w:cs="Times New Roman"/>
          <w:noProof/>
          <w:color w:val="000000" w:themeColor="text1"/>
          <w:sz w:val="24"/>
          <w:szCs w:val="24"/>
          <w:rPrChange w:id="1937" w:author="nayeem hasan" w:date="2020-08-19T04:23:00Z">
            <w:rPr>
              <w:rFonts w:ascii="Times New Roman" w:hAnsi="Times New Roman" w:cs="Times New Roman"/>
              <w:noProof/>
              <w:sz w:val="24"/>
              <w:szCs w:val="24"/>
            </w:rPr>
          </w:rPrChange>
        </w:rPr>
      </w:pPr>
      <w:r w:rsidRPr="007C2DDC">
        <w:rPr>
          <w:rFonts w:ascii="Times New Roman" w:hAnsi="Times New Roman" w:cs="Times New Roman"/>
          <w:noProof/>
          <w:color w:val="000000" w:themeColor="text1"/>
          <w:sz w:val="24"/>
          <w:szCs w:val="24"/>
          <w:rPrChange w:id="1938" w:author="nayeem hasan" w:date="2020-08-19T04:23:00Z">
            <w:rPr>
              <w:rFonts w:ascii="Times New Roman" w:hAnsi="Times New Roman" w:cs="Times New Roman"/>
              <w:noProof/>
              <w:sz w:val="24"/>
              <w:szCs w:val="24"/>
            </w:rPr>
          </w:rPrChange>
        </w:rPr>
        <w:t>10.</w:t>
      </w:r>
      <w:r w:rsidRPr="007C2DDC">
        <w:rPr>
          <w:rFonts w:ascii="Times New Roman" w:hAnsi="Times New Roman" w:cs="Times New Roman"/>
          <w:noProof/>
          <w:color w:val="000000" w:themeColor="text1"/>
          <w:sz w:val="24"/>
          <w:szCs w:val="24"/>
          <w:rPrChange w:id="1939" w:author="nayeem hasan" w:date="2020-08-19T04:23:00Z">
            <w:rPr>
              <w:rFonts w:ascii="Times New Roman" w:hAnsi="Times New Roman" w:cs="Times New Roman"/>
              <w:noProof/>
              <w:sz w:val="24"/>
              <w:szCs w:val="24"/>
            </w:rPr>
          </w:rPrChange>
        </w:rPr>
        <w:tab/>
        <w:t xml:space="preserve">team, I. C.-19 health service utilization forecasting &amp; Murray, C. J. Forecasting COVID-19 impact on hospital bed-days, ICU-days, ventilator-days and deaths by US state in the next 4 months. </w:t>
      </w:r>
      <w:r w:rsidRPr="007C2DDC">
        <w:rPr>
          <w:rFonts w:ascii="Times New Roman" w:hAnsi="Times New Roman" w:cs="Times New Roman"/>
          <w:i/>
          <w:iCs/>
          <w:noProof/>
          <w:color w:val="000000" w:themeColor="text1"/>
          <w:sz w:val="24"/>
          <w:szCs w:val="24"/>
          <w:rPrChange w:id="1940" w:author="nayeem hasan" w:date="2020-08-19T04:23:00Z">
            <w:rPr>
              <w:rFonts w:ascii="Times New Roman" w:hAnsi="Times New Roman" w:cs="Times New Roman"/>
              <w:i/>
              <w:iCs/>
              <w:noProof/>
              <w:sz w:val="24"/>
              <w:szCs w:val="24"/>
            </w:rPr>
          </w:rPrChange>
        </w:rPr>
        <w:t>medRxiv</w:t>
      </w:r>
      <w:r w:rsidRPr="007C2DDC">
        <w:rPr>
          <w:rFonts w:ascii="Times New Roman" w:hAnsi="Times New Roman" w:cs="Times New Roman"/>
          <w:noProof/>
          <w:color w:val="000000" w:themeColor="text1"/>
          <w:sz w:val="24"/>
          <w:szCs w:val="24"/>
          <w:rPrChange w:id="1941" w:author="nayeem hasan" w:date="2020-08-19T04:23:00Z">
            <w:rPr>
              <w:rFonts w:ascii="Times New Roman" w:hAnsi="Times New Roman" w:cs="Times New Roman"/>
              <w:noProof/>
              <w:sz w:val="24"/>
              <w:szCs w:val="24"/>
            </w:rPr>
          </w:rPrChange>
        </w:rPr>
        <w:t xml:space="preserve"> </w:t>
      </w:r>
      <w:r w:rsidRPr="007C2DDC">
        <w:rPr>
          <w:rFonts w:ascii="Times New Roman" w:hAnsi="Times New Roman" w:cs="Times New Roman"/>
          <w:b/>
          <w:bCs/>
          <w:noProof/>
          <w:color w:val="000000" w:themeColor="text1"/>
          <w:sz w:val="24"/>
          <w:szCs w:val="24"/>
          <w:rPrChange w:id="1942" w:author="nayeem hasan" w:date="2020-08-19T04:23:00Z">
            <w:rPr>
              <w:rFonts w:ascii="Times New Roman" w:hAnsi="Times New Roman" w:cs="Times New Roman"/>
              <w:b/>
              <w:bCs/>
              <w:noProof/>
              <w:sz w:val="24"/>
              <w:szCs w:val="24"/>
            </w:rPr>
          </w:rPrChange>
        </w:rPr>
        <w:t>114</w:t>
      </w:r>
      <w:r w:rsidRPr="007C2DDC">
        <w:rPr>
          <w:rFonts w:ascii="Times New Roman" w:hAnsi="Times New Roman" w:cs="Times New Roman"/>
          <w:noProof/>
          <w:color w:val="000000" w:themeColor="text1"/>
          <w:sz w:val="24"/>
          <w:szCs w:val="24"/>
          <w:rPrChange w:id="1943" w:author="nayeem hasan" w:date="2020-08-19T04:23:00Z">
            <w:rPr>
              <w:rFonts w:ascii="Times New Roman" w:hAnsi="Times New Roman" w:cs="Times New Roman"/>
              <w:noProof/>
              <w:sz w:val="24"/>
              <w:szCs w:val="24"/>
            </w:rPr>
          </w:rPrChange>
        </w:rPr>
        <w:t>, 2020.03.27.20043752 (2020).</w:t>
      </w:r>
    </w:p>
    <w:p w14:paraId="7AD6727B" w14:textId="77777777" w:rsidR="00F42DDA" w:rsidRPr="007C2DDC" w:rsidRDefault="00F42DDA" w:rsidP="00F42DDA">
      <w:pPr>
        <w:widowControl w:val="0"/>
        <w:autoSpaceDE w:val="0"/>
        <w:autoSpaceDN w:val="0"/>
        <w:adjustRightInd w:val="0"/>
        <w:spacing w:after="0" w:line="480" w:lineRule="auto"/>
        <w:ind w:left="640" w:hanging="640"/>
        <w:rPr>
          <w:rFonts w:ascii="Times New Roman" w:hAnsi="Times New Roman" w:cs="Times New Roman"/>
          <w:noProof/>
          <w:color w:val="000000" w:themeColor="text1"/>
          <w:sz w:val="24"/>
          <w:szCs w:val="24"/>
          <w:rPrChange w:id="1944" w:author="nayeem hasan" w:date="2020-08-19T04:23:00Z">
            <w:rPr>
              <w:rFonts w:ascii="Times New Roman" w:hAnsi="Times New Roman" w:cs="Times New Roman"/>
              <w:noProof/>
              <w:sz w:val="24"/>
              <w:szCs w:val="24"/>
            </w:rPr>
          </w:rPrChange>
        </w:rPr>
      </w:pPr>
      <w:r w:rsidRPr="007C2DDC">
        <w:rPr>
          <w:rFonts w:ascii="Times New Roman" w:hAnsi="Times New Roman" w:cs="Times New Roman"/>
          <w:noProof/>
          <w:color w:val="000000" w:themeColor="text1"/>
          <w:sz w:val="24"/>
          <w:szCs w:val="24"/>
          <w:rPrChange w:id="1945" w:author="nayeem hasan" w:date="2020-08-19T04:23:00Z">
            <w:rPr>
              <w:rFonts w:ascii="Times New Roman" w:hAnsi="Times New Roman" w:cs="Times New Roman"/>
              <w:noProof/>
              <w:sz w:val="24"/>
              <w:szCs w:val="24"/>
            </w:rPr>
          </w:rPrChange>
        </w:rPr>
        <w:lastRenderedPageBreak/>
        <w:t>11.</w:t>
      </w:r>
      <w:r w:rsidRPr="007C2DDC">
        <w:rPr>
          <w:rFonts w:ascii="Times New Roman" w:hAnsi="Times New Roman" w:cs="Times New Roman"/>
          <w:noProof/>
          <w:color w:val="000000" w:themeColor="text1"/>
          <w:sz w:val="24"/>
          <w:szCs w:val="24"/>
          <w:rPrChange w:id="1946" w:author="nayeem hasan" w:date="2020-08-19T04:23:00Z">
            <w:rPr>
              <w:rFonts w:ascii="Times New Roman" w:hAnsi="Times New Roman" w:cs="Times New Roman"/>
              <w:noProof/>
              <w:sz w:val="24"/>
              <w:szCs w:val="24"/>
            </w:rPr>
          </w:rPrChange>
        </w:rPr>
        <w:tab/>
        <w:t xml:space="preserve">Nosyk, B., Armstrong, W. S. &amp; Del Rio, C. Contact tracing for COVID-19: An opportunity to reduce health disparities and End the HIV/AIDS Epidemic in the US. </w:t>
      </w:r>
      <w:r w:rsidRPr="007C2DDC">
        <w:rPr>
          <w:rFonts w:ascii="Times New Roman" w:hAnsi="Times New Roman" w:cs="Times New Roman"/>
          <w:i/>
          <w:iCs/>
          <w:noProof/>
          <w:color w:val="000000" w:themeColor="text1"/>
          <w:sz w:val="24"/>
          <w:szCs w:val="24"/>
          <w:rPrChange w:id="1947" w:author="nayeem hasan" w:date="2020-08-19T04:23:00Z">
            <w:rPr>
              <w:rFonts w:ascii="Times New Roman" w:hAnsi="Times New Roman" w:cs="Times New Roman"/>
              <w:i/>
              <w:iCs/>
              <w:noProof/>
              <w:sz w:val="24"/>
              <w:szCs w:val="24"/>
            </w:rPr>
          </w:rPrChange>
        </w:rPr>
        <w:t>Clin. Infect. Dis.</w:t>
      </w:r>
      <w:r w:rsidRPr="007C2DDC">
        <w:rPr>
          <w:rFonts w:ascii="Times New Roman" w:hAnsi="Times New Roman" w:cs="Times New Roman"/>
          <w:noProof/>
          <w:color w:val="000000" w:themeColor="text1"/>
          <w:sz w:val="24"/>
          <w:szCs w:val="24"/>
          <w:rPrChange w:id="1948" w:author="nayeem hasan" w:date="2020-08-19T04:23:00Z">
            <w:rPr>
              <w:rFonts w:ascii="Times New Roman" w:hAnsi="Times New Roman" w:cs="Times New Roman"/>
              <w:noProof/>
              <w:sz w:val="24"/>
              <w:szCs w:val="24"/>
            </w:rPr>
          </w:rPrChange>
        </w:rPr>
        <w:t xml:space="preserve"> (2020). doi:10.1093/cid/ciaa501</w:t>
      </w:r>
    </w:p>
    <w:p w14:paraId="0FF2CC87" w14:textId="77777777" w:rsidR="00F42DDA" w:rsidRPr="007C2DDC" w:rsidRDefault="00F42DDA" w:rsidP="00F42DDA">
      <w:pPr>
        <w:widowControl w:val="0"/>
        <w:autoSpaceDE w:val="0"/>
        <w:autoSpaceDN w:val="0"/>
        <w:adjustRightInd w:val="0"/>
        <w:spacing w:after="0" w:line="480" w:lineRule="auto"/>
        <w:ind w:left="640" w:hanging="640"/>
        <w:rPr>
          <w:rFonts w:ascii="Times New Roman" w:hAnsi="Times New Roman" w:cs="Times New Roman"/>
          <w:noProof/>
          <w:color w:val="000000" w:themeColor="text1"/>
          <w:sz w:val="24"/>
          <w:szCs w:val="24"/>
          <w:rPrChange w:id="1949" w:author="nayeem hasan" w:date="2020-08-19T04:23:00Z">
            <w:rPr>
              <w:rFonts w:ascii="Times New Roman" w:hAnsi="Times New Roman" w:cs="Times New Roman"/>
              <w:noProof/>
              <w:sz w:val="24"/>
              <w:szCs w:val="24"/>
            </w:rPr>
          </w:rPrChange>
        </w:rPr>
      </w:pPr>
      <w:r w:rsidRPr="007C2DDC">
        <w:rPr>
          <w:rFonts w:ascii="Times New Roman" w:hAnsi="Times New Roman" w:cs="Times New Roman"/>
          <w:noProof/>
          <w:color w:val="000000" w:themeColor="text1"/>
          <w:sz w:val="24"/>
          <w:szCs w:val="24"/>
          <w:rPrChange w:id="1950" w:author="nayeem hasan" w:date="2020-08-19T04:23:00Z">
            <w:rPr>
              <w:rFonts w:ascii="Times New Roman" w:hAnsi="Times New Roman" w:cs="Times New Roman"/>
              <w:noProof/>
              <w:sz w:val="24"/>
              <w:szCs w:val="24"/>
            </w:rPr>
          </w:rPrChange>
        </w:rPr>
        <w:t>12.</w:t>
      </w:r>
      <w:r w:rsidRPr="007C2DDC">
        <w:rPr>
          <w:rFonts w:ascii="Times New Roman" w:hAnsi="Times New Roman" w:cs="Times New Roman"/>
          <w:noProof/>
          <w:color w:val="000000" w:themeColor="text1"/>
          <w:sz w:val="24"/>
          <w:szCs w:val="24"/>
          <w:rPrChange w:id="1951" w:author="nayeem hasan" w:date="2020-08-19T04:23:00Z">
            <w:rPr>
              <w:rFonts w:ascii="Times New Roman" w:hAnsi="Times New Roman" w:cs="Times New Roman"/>
              <w:noProof/>
              <w:sz w:val="24"/>
              <w:szCs w:val="24"/>
            </w:rPr>
          </w:rPrChange>
        </w:rPr>
        <w:tab/>
        <w:t xml:space="preserve">Khafaie, M. A. &amp; Rahim, F. Cross-country comparison of case fatality rates of Covid-19/SARS-CoV-2. </w:t>
      </w:r>
      <w:r w:rsidRPr="007C2DDC">
        <w:rPr>
          <w:rFonts w:ascii="Times New Roman" w:hAnsi="Times New Roman" w:cs="Times New Roman"/>
          <w:i/>
          <w:iCs/>
          <w:noProof/>
          <w:color w:val="000000" w:themeColor="text1"/>
          <w:sz w:val="24"/>
          <w:szCs w:val="24"/>
          <w:rPrChange w:id="1952" w:author="nayeem hasan" w:date="2020-08-19T04:23:00Z">
            <w:rPr>
              <w:rFonts w:ascii="Times New Roman" w:hAnsi="Times New Roman" w:cs="Times New Roman"/>
              <w:i/>
              <w:iCs/>
              <w:noProof/>
              <w:sz w:val="24"/>
              <w:szCs w:val="24"/>
            </w:rPr>
          </w:rPrChange>
        </w:rPr>
        <w:t>Osong Public Heal. Res. Perspect.</w:t>
      </w:r>
      <w:r w:rsidRPr="007C2DDC">
        <w:rPr>
          <w:rFonts w:ascii="Times New Roman" w:hAnsi="Times New Roman" w:cs="Times New Roman"/>
          <w:noProof/>
          <w:color w:val="000000" w:themeColor="text1"/>
          <w:sz w:val="24"/>
          <w:szCs w:val="24"/>
          <w:rPrChange w:id="1953" w:author="nayeem hasan" w:date="2020-08-19T04:23:00Z">
            <w:rPr>
              <w:rFonts w:ascii="Times New Roman" w:hAnsi="Times New Roman" w:cs="Times New Roman"/>
              <w:noProof/>
              <w:sz w:val="24"/>
              <w:szCs w:val="24"/>
            </w:rPr>
          </w:rPrChange>
        </w:rPr>
        <w:t xml:space="preserve"> </w:t>
      </w:r>
      <w:r w:rsidRPr="007C2DDC">
        <w:rPr>
          <w:rFonts w:ascii="Times New Roman" w:hAnsi="Times New Roman" w:cs="Times New Roman"/>
          <w:b/>
          <w:bCs/>
          <w:noProof/>
          <w:color w:val="000000" w:themeColor="text1"/>
          <w:sz w:val="24"/>
          <w:szCs w:val="24"/>
          <w:rPrChange w:id="1954" w:author="nayeem hasan" w:date="2020-08-19T04:23:00Z">
            <w:rPr>
              <w:rFonts w:ascii="Times New Roman" w:hAnsi="Times New Roman" w:cs="Times New Roman"/>
              <w:b/>
              <w:bCs/>
              <w:noProof/>
              <w:sz w:val="24"/>
              <w:szCs w:val="24"/>
            </w:rPr>
          </w:rPrChange>
        </w:rPr>
        <w:t>11</w:t>
      </w:r>
      <w:r w:rsidRPr="007C2DDC">
        <w:rPr>
          <w:rFonts w:ascii="Times New Roman" w:hAnsi="Times New Roman" w:cs="Times New Roman"/>
          <w:noProof/>
          <w:color w:val="000000" w:themeColor="text1"/>
          <w:sz w:val="24"/>
          <w:szCs w:val="24"/>
          <w:rPrChange w:id="1955" w:author="nayeem hasan" w:date="2020-08-19T04:23:00Z">
            <w:rPr>
              <w:rFonts w:ascii="Times New Roman" w:hAnsi="Times New Roman" w:cs="Times New Roman"/>
              <w:noProof/>
              <w:sz w:val="24"/>
              <w:szCs w:val="24"/>
            </w:rPr>
          </w:rPrChange>
        </w:rPr>
        <w:t>, 74–80 (2020).</w:t>
      </w:r>
    </w:p>
    <w:p w14:paraId="709D039F" w14:textId="77777777" w:rsidR="00F42DDA" w:rsidRPr="007C2DDC" w:rsidRDefault="00F42DDA" w:rsidP="00F42DDA">
      <w:pPr>
        <w:widowControl w:val="0"/>
        <w:autoSpaceDE w:val="0"/>
        <w:autoSpaceDN w:val="0"/>
        <w:adjustRightInd w:val="0"/>
        <w:spacing w:after="0" w:line="480" w:lineRule="auto"/>
        <w:ind w:left="640" w:hanging="640"/>
        <w:rPr>
          <w:rFonts w:ascii="Times New Roman" w:hAnsi="Times New Roman" w:cs="Times New Roman"/>
          <w:noProof/>
          <w:color w:val="000000" w:themeColor="text1"/>
          <w:sz w:val="24"/>
          <w:szCs w:val="24"/>
          <w:rPrChange w:id="1956" w:author="nayeem hasan" w:date="2020-08-19T04:23:00Z">
            <w:rPr>
              <w:rFonts w:ascii="Times New Roman" w:hAnsi="Times New Roman" w:cs="Times New Roman"/>
              <w:noProof/>
              <w:sz w:val="24"/>
              <w:szCs w:val="24"/>
            </w:rPr>
          </w:rPrChange>
        </w:rPr>
      </w:pPr>
      <w:r w:rsidRPr="007C2DDC">
        <w:rPr>
          <w:rFonts w:ascii="Times New Roman" w:hAnsi="Times New Roman" w:cs="Times New Roman"/>
          <w:noProof/>
          <w:color w:val="000000" w:themeColor="text1"/>
          <w:sz w:val="24"/>
          <w:szCs w:val="24"/>
          <w:rPrChange w:id="1957" w:author="nayeem hasan" w:date="2020-08-19T04:23:00Z">
            <w:rPr>
              <w:rFonts w:ascii="Times New Roman" w:hAnsi="Times New Roman" w:cs="Times New Roman"/>
              <w:noProof/>
              <w:sz w:val="24"/>
              <w:szCs w:val="24"/>
            </w:rPr>
          </w:rPrChange>
        </w:rPr>
        <w:t>13.</w:t>
      </w:r>
      <w:r w:rsidRPr="007C2DDC">
        <w:rPr>
          <w:rFonts w:ascii="Times New Roman" w:hAnsi="Times New Roman" w:cs="Times New Roman"/>
          <w:noProof/>
          <w:color w:val="000000" w:themeColor="text1"/>
          <w:sz w:val="24"/>
          <w:szCs w:val="24"/>
          <w:rPrChange w:id="1958" w:author="nayeem hasan" w:date="2020-08-19T04:23:00Z">
            <w:rPr>
              <w:rFonts w:ascii="Times New Roman" w:hAnsi="Times New Roman" w:cs="Times New Roman"/>
              <w:noProof/>
              <w:sz w:val="24"/>
              <w:szCs w:val="24"/>
            </w:rPr>
          </w:rPrChange>
        </w:rPr>
        <w:tab/>
        <w:t xml:space="preserve">Kahathuduwa, C. N., Dhanasekara, C. S. &amp; Chin, S.-H. Case fatality rate in COVID-19: a systematic review and meta-analysis. </w:t>
      </w:r>
      <w:r w:rsidRPr="007C2DDC">
        <w:rPr>
          <w:rFonts w:ascii="Times New Roman" w:hAnsi="Times New Roman" w:cs="Times New Roman"/>
          <w:i/>
          <w:iCs/>
          <w:noProof/>
          <w:color w:val="000000" w:themeColor="text1"/>
          <w:sz w:val="24"/>
          <w:szCs w:val="24"/>
          <w:rPrChange w:id="1959" w:author="nayeem hasan" w:date="2020-08-19T04:23:00Z">
            <w:rPr>
              <w:rFonts w:ascii="Times New Roman" w:hAnsi="Times New Roman" w:cs="Times New Roman"/>
              <w:i/>
              <w:iCs/>
              <w:noProof/>
              <w:sz w:val="24"/>
              <w:szCs w:val="24"/>
            </w:rPr>
          </w:rPrChange>
        </w:rPr>
        <w:t>medRxiv</w:t>
      </w:r>
      <w:r w:rsidRPr="007C2DDC">
        <w:rPr>
          <w:rFonts w:ascii="Times New Roman" w:hAnsi="Times New Roman" w:cs="Times New Roman"/>
          <w:noProof/>
          <w:color w:val="000000" w:themeColor="text1"/>
          <w:sz w:val="24"/>
          <w:szCs w:val="24"/>
          <w:rPrChange w:id="1960" w:author="nayeem hasan" w:date="2020-08-19T04:23:00Z">
            <w:rPr>
              <w:rFonts w:ascii="Times New Roman" w:hAnsi="Times New Roman" w:cs="Times New Roman"/>
              <w:noProof/>
              <w:sz w:val="24"/>
              <w:szCs w:val="24"/>
            </w:rPr>
          </w:rPrChange>
        </w:rPr>
        <w:t xml:space="preserve"> 2020.04.01.20050476 (2020). doi:10.1101/2020.04.01.20050476</w:t>
      </w:r>
    </w:p>
    <w:p w14:paraId="52A0EDE3" w14:textId="77777777" w:rsidR="00F42DDA" w:rsidRPr="007C2DDC" w:rsidRDefault="00F42DDA" w:rsidP="00F42DDA">
      <w:pPr>
        <w:widowControl w:val="0"/>
        <w:autoSpaceDE w:val="0"/>
        <w:autoSpaceDN w:val="0"/>
        <w:adjustRightInd w:val="0"/>
        <w:spacing w:after="0" w:line="480" w:lineRule="auto"/>
        <w:ind w:left="640" w:hanging="640"/>
        <w:rPr>
          <w:rFonts w:ascii="Times New Roman" w:hAnsi="Times New Roman" w:cs="Times New Roman"/>
          <w:noProof/>
          <w:color w:val="000000" w:themeColor="text1"/>
          <w:sz w:val="24"/>
          <w:szCs w:val="24"/>
          <w:rPrChange w:id="1961" w:author="nayeem hasan" w:date="2020-08-19T04:23:00Z">
            <w:rPr>
              <w:rFonts w:ascii="Times New Roman" w:hAnsi="Times New Roman" w:cs="Times New Roman"/>
              <w:noProof/>
              <w:sz w:val="24"/>
              <w:szCs w:val="24"/>
            </w:rPr>
          </w:rPrChange>
        </w:rPr>
      </w:pPr>
      <w:r w:rsidRPr="007C2DDC">
        <w:rPr>
          <w:rFonts w:ascii="Times New Roman" w:hAnsi="Times New Roman" w:cs="Times New Roman"/>
          <w:noProof/>
          <w:color w:val="000000" w:themeColor="text1"/>
          <w:sz w:val="24"/>
          <w:szCs w:val="24"/>
          <w:rPrChange w:id="1962" w:author="nayeem hasan" w:date="2020-08-19T04:23:00Z">
            <w:rPr>
              <w:rFonts w:ascii="Times New Roman" w:hAnsi="Times New Roman" w:cs="Times New Roman"/>
              <w:noProof/>
              <w:sz w:val="24"/>
              <w:szCs w:val="24"/>
            </w:rPr>
          </w:rPrChange>
        </w:rPr>
        <w:t>14.</w:t>
      </w:r>
      <w:r w:rsidRPr="007C2DDC">
        <w:rPr>
          <w:rFonts w:ascii="Times New Roman" w:hAnsi="Times New Roman" w:cs="Times New Roman"/>
          <w:noProof/>
          <w:color w:val="000000" w:themeColor="text1"/>
          <w:sz w:val="24"/>
          <w:szCs w:val="24"/>
          <w:rPrChange w:id="1963" w:author="nayeem hasan" w:date="2020-08-19T04:23:00Z">
            <w:rPr>
              <w:rFonts w:ascii="Times New Roman" w:hAnsi="Times New Roman" w:cs="Times New Roman"/>
              <w:noProof/>
              <w:sz w:val="24"/>
              <w:szCs w:val="24"/>
            </w:rPr>
          </w:rPrChange>
        </w:rPr>
        <w:tab/>
        <w:t xml:space="preserve">Neher, R. A., Dyrdak, R., Druelle, V., Hodcroft, E. B. &amp; Albert, J. Potential impact of seasonal forcing on a SARS-CoV-2 pandemic. </w:t>
      </w:r>
      <w:r w:rsidRPr="007C2DDC">
        <w:rPr>
          <w:rFonts w:ascii="Times New Roman" w:hAnsi="Times New Roman" w:cs="Times New Roman"/>
          <w:i/>
          <w:iCs/>
          <w:noProof/>
          <w:color w:val="000000" w:themeColor="text1"/>
          <w:sz w:val="24"/>
          <w:szCs w:val="24"/>
          <w:rPrChange w:id="1964" w:author="nayeem hasan" w:date="2020-08-19T04:23:00Z">
            <w:rPr>
              <w:rFonts w:ascii="Times New Roman" w:hAnsi="Times New Roman" w:cs="Times New Roman"/>
              <w:i/>
              <w:iCs/>
              <w:noProof/>
              <w:sz w:val="24"/>
              <w:szCs w:val="24"/>
            </w:rPr>
          </w:rPrChange>
        </w:rPr>
        <w:t>Swiss Med. Wkly.</w:t>
      </w:r>
      <w:r w:rsidRPr="007C2DDC">
        <w:rPr>
          <w:rFonts w:ascii="Times New Roman" w:hAnsi="Times New Roman" w:cs="Times New Roman"/>
          <w:noProof/>
          <w:color w:val="000000" w:themeColor="text1"/>
          <w:sz w:val="24"/>
          <w:szCs w:val="24"/>
          <w:rPrChange w:id="1965" w:author="nayeem hasan" w:date="2020-08-19T04:23:00Z">
            <w:rPr>
              <w:rFonts w:ascii="Times New Roman" w:hAnsi="Times New Roman" w:cs="Times New Roman"/>
              <w:noProof/>
              <w:sz w:val="24"/>
              <w:szCs w:val="24"/>
            </w:rPr>
          </w:rPrChange>
        </w:rPr>
        <w:t xml:space="preserve"> </w:t>
      </w:r>
      <w:r w:rsidRPr="007C2DDC">
        <w:rPr>
          <w:rFonts w:ascii="Times New Roman" w:hAnsi="Times New Roman" w:cs="Times New Roman"/>
          <w:b/>
          <w:bCs/>
          <w:noProof/>
          <w:color w:val="000000" w:themeColor="text1"/>
          <w:sz w:val="24"/>
          <w:szCs w:val="24"/>
          <w:rPrChange w:id="1966" w:author="nayeem hasan" w:date="2020-08-19T04:23:00Z">
            <w:rPr>
              <w:rFonts w:ascii="Times New Roman" w:hAnsi="Times New Roman" w:cs="Times New Roman"/>
              <w:b/>
              <w:bCs/>
              <w:noProof/>
              <w:sz w:val="24"/>
              <w:szCs w:val="24"/>
            </w:rPr>
          </w:rPrChange>
        </w:rPr>
        <w:t>150</w:t>
      </w:r>
      <w:r w:rsidRPr="007C2DDC">
        <w:rPr>
          <w:rFonts w:ascii="Times New Roman" w:hAnsi="Times New Roman" w:cs="Times New Roman"/>
          <w:noProof/>
          <w:color w:val="000000" w:themeColor="text1"/>
          <w:sz w:val="24"/>
          <w:szCs w:val="24"/>
          <w:rPrChange w:id="1967" w:author="nayeem hasan" w:date="2020-08-19T04:23:00Z">
            <w:rPr>
              <w:rFonts w:ascii="Times New Roman" w:hAnsi="Times New Roman" w:cs="Times New Roman"/>
              <w:noProof/>
              <w:sz w:val="24"/>
              <w:szCs w:val="24"/>
            </w:rPr>
          </w:rPrChange>
        </w:rPr>
        <w:t>, w20224 (2020).</w:t>
      </w:r>
    </w:p>
    <w:p w14:paraId="02D2F283" w14:textId="77777777" w:rsidR="00F42DDA" w:rsidRPr="007C2DDC" w:rsidRDefault="00F42DDA" w:rsidP="00F42DDA">
      <w:pPr>
        <w:widowControl w:val="0"/>
        <w:autoSpaceDE w:val="0"/>
        <w:autoSpaceDN w:val="0"/>
        <w:adjustRightInd w:val="0"/>
        <w:spacing w:after="0" w:line="480" w:lineRule="auto"/>
        <w:ind w:left="640" w:hanging="640"/>
        <w:rPr>
          <w:rFonts w:ascii="Times New Roman" w:hAnsi="Times New Roman" w:cs="Times New Roman"/>
          <w:noProof/>
          <w:color w:val="000000" w:themeColor="text1"/>
          <w:sz w:val="24"/>
          <w:szCs w:val="24"/>
          <w:rPrChange w:id="1968" w:author="nayeem hasan" w:date="2020-08-19T04:23:00Z">
            <w:rPr>
              <w:rFonts w:ascii="Times New Roman" w:hAnsi="Times New Roman" w:cs="Times New Roman"/>
              <w:noProof/>
              <w:sz w:val="24"/>
              <w:szCs w:val="24"/>
            </w:rPr>
          </w:rPrChange>
        </w:rPr>
      </w:pPr>
      <w:r w:rsidRPr="007C2DDC">
        <w:rPr>
          <w:rFonts w:ascii="Times New Roman" w:hAnsi="Times New Roman" w:cs="Times New Roman"/>
          <w:noProof/>
          <w:color w:val="000000" w:themeColor="text1"/>
          <w:sz w:val="24"/>
          <w:szCs w:val="24"/>
          <w:rPrChange w:id="1969" w:author="nayeem hasan" w:date="2020-08-19T04:23:00Z">
            <w:rPr>
              <w:rFonts w:ascii="Times New Roman" w:hAnsi="Times New Roman" w:cs="Times New Roman"/>
              <w:noProof/>
              <w:sz w:val="24"/>
              <w:szCs w:val="24"/>
            </w:rPr>
          </w:rPrChange>
        </w:rPr>
        <w:t>15.</w:t>
      </w:r>
      <w:r w:rsidRPr="007C2DDC">
        <w:rPr>
          <w:rFonts w:ascii="Times New Roman" w:hAnsi="Times New Roman" w:cs="Times New Roman"/>
          <w:noProof/>
          <w:color w:val="000000" w:themeColor="text1"/>
          <w:sz w:val="24"/>
          <w:szCs w:val="24"/>
          <w:rPrChange w:id="1970" w:author="nayeem hasan" w:date="2020-08-19T04:23:00Z">
            <w:rPr>
              <w:rFonts w:ascii="Times New Roman" w:hAnsi="Times New Roman" w:cs="Times New Roman"/>
              <w:noProof/>
              <w:sz w:val="24"/>
              <w:szCs w:val="24"/>
            </w:rPr>
          </w:rPrChange>
        </w:rPr>
        <w:tab/>
        <w:t xml:space="preserve">Al-Tawfiq, J. A. &amp; Rodriguez-Morales, A. J. Super-spreading events and contribution to transmission of MERS, SARS, and SARS-CoV-2 (COVID-19). </w:t>
      </w:r>
      <w:r w:rsidRPr="007C2DDC">
        <w:rPr>
          <w:rFonts w:ascii="Times New Roman" w:hAnsi="Times New Roman" w:cs="Times New Roman"/>
          <w:i/>
          <w:iCs/>
          <w:noProof/>
          <w:color w:val="000000" w:themeColor="text1"/>
          <w:sz w:val="24"/>
          <w:szCs w:val="24"/>
          <w:rPrChange w:id="1971" w:author="nayeem hasan" w:date="2020-08-19T04:23:00Z">
            <w:rPr>
              <w:rFonts w:ascii="Times New Roman" w:hAnsi="Times New Roman" w:cs="Times New Roman"/>
              <w:i/>
              <w:iCs/>
              <w:noProof/>
              <w:sz w:val="24"/>
              <w:szCs w:val="24"/>
            </w:rPr>
          </w:rPrChange>
        </w:rPr>
        <w:t>J. Hosp. Infect.</w:t>
      </w:r>
      <w:r w:rsidRPr="007C2DDC">
        <w:rPr>
          <w:rFonts w:ascii="Times New Roman" w:hAnsi="Times New Roman" w:cs="Times New Roman"/>
          <w:noProof/>
          <w:color w:val="000000" w:themeColor="text1"/>
          <w:sz w:val="24"/>
          <w:szCs w:val="24"/>
          <w:rPrChange w:id="1972" w:author="nayeem hasan" w:date="2020-08-19T04:23:00Z">
            <w:rPr>
              <w:rFonts w:ascii="Times New Roman" w:hAnsi="Times New Roman" w:cs="Times New Roman"/>
              <w:noProof/>
              <w:sz w:val="24"/>
              <w:szCs w:val="24"/>
            </w:rPr>
          </w:rPrChange>
        </w:rPr>
        <w:t xml:space="preserve"> </w:t>
      </w:r>
      <w:r w:rsidRPr="007C2DDC">
        <w:rPr>
          <w:rFonts w:ascii="Times New Roman" w:hAnsi="Times New Roman" w:cs="Times New Roman"/>
          <w:b/>
          <w:bCs/>
          <w:noProof/>
          <w:color w:val="000000" w:themeColor="text1"/>
          <w:sz w:val="24"/>
          <w:szCs w:val="24"/>
          <w:rPrChange w:id="1973" w:author="nayeem hasan" w:date="2020-08-19T04:23:00Z">
            <w:rPr>
              <w:rFonts w:ascii="Times New Roman" w:hAnsi="Times New Roman" w:cs="Times New Roman"/>
              <w:b/>
              <w:bCs/>
              <w:noProof/>
              <w:sz w:val="24"/>
              <w:szCs w:val="24"/>
            </w:rPr>
          </w:rPrChange>
        </w:rPr>
        <w:t>105</w:t>
      </w:r>
      <w:r w:rsidRPr="007C2DDC">
        <w:rPr>
          <w:rFonts w:ascii="Times New Roman" w:hAnsi="Times New Roman" w:cs="Times New Roman"/>
          <w:noProof/>
          <w:color w:val="000000" w:themeColor="text1"/>
          <w:sz w:val="24"/>
          <w:szCs w:val="24"/>
          <w:rPrChange w:id="1974" w:author="nayeem hasan" w:date="2020-08-19T04:23:00Z">
            <w:rPr>
              <w:rFonts w:ascii="Times New Roman" w:hAnsi="Times New Roman" w:cs="Times New Roman"/>
              <w:noProof/>
              <w:sz w:val="24"/>
              <w:szCs w:val="24"/>
            </w:rPr>
          </w:rPrChange>
        </w:rPr>
        <w:t>, 111–112 (2020).</w:t>
      </w:r>
    </w:p>
    <w:p w14:paraId="71AE4548" w14:textId="77777777" w:rsidR="00F42DDA" w:rsidRPr="007C2DDC" w:rsidRDefault="00F42DDA" w:rsidP="00F42DDA">
      <w:pPr>
        <w:widowControl w:val="0"/>
        <w:autoSpaceDE w:val="0"/>
        <w:autoSpaceDN w:val="0"/>
        <w:adjustRightInd w:val="0"/>
        <w:spacing w:after="0" w:line="480" w:lineRule="auto"/>
        <w:ind w:left="640" w:hanging="640"/>
        <w:rPr>
          <w:rFonts w:ascii="Times New Roman" w:hAnsi="Times New Roman" w:cs="Times New Roman"/>
          <w:noProof/>
          <w:color w:val="000000" w:themeColor="text1"/>
          <w:sz w:val="24"/>
          <w:szCs w:val="24"/>
          <w:rPrChange w:id="1975" w:author="nayeem hasan" w:date="2020-08-19T04:23:00Z">
            <w:rPr>
              <w:rFonts w:ascii="Times New Roman" w:hAnsi="Times New Roman" w:cs="Times New Roman"/>
              <w:noProof/>
              <w:sz w:val="24"/>
              <w:szCs w:val="24"/>
            </w:rPr>
          </w:rPrChange>
        </w:rPr>
      </w:pPr>
      <w:r w:rsidRPr="007C2DDC">
        <w:rPr>
          <w:rFonts w:ascii="Times New Roman" w:hAnsi="Times New Roman" w:cs="Times New Roman"/>
          <w:noProof/>
          <w:color w:val="000000" w:themeColor="text1"/>
          <w:sz w:val="24"/>
          <w:szCs w:val="24"/>
          <w:rPrChange w:id="1976" w:author="nayeem hasan" w:date="2020-08-19T04:23:00Z">
            <w:rPr>
              <w:rFonts w:ascii="Times New Roman" w:hAnsi="Times New Roman" w:cs="Times New Roman"/>
              <w:noProof/>
              <w:sz w:val="24"/>
              <w:szCs w:val="24"/>
            </w:rPr>
          </w:rPrChange>
        </w:rPr>
        <w:t>16.</w:t>
      </w:r>
      <w:r w:rsidRPr="007C2DDC">
        <w:rPr>
          <w:rFonts w:ascii="Times New Roman" w:hAnsi="Times New Roman" w:cs="Times New Roman"/>
          <w:noProof/>
          <w:color w:val="000000" w:themeColor="text1"/>
          <w:sz w:val="24"/>
          <w:szCs w:val="24"/>
          <w:rPrChange w:id="1977" w:author="nayeem hasan" w:date="2020-08-19T04:23:00Z">
            <w:rPr>
              <w:rFonts w:ascii="Times New Roman" w:hAnsi="Times New Roman" w:cs="Times New Roman"/>
              <w:noProof/>
              <w:sz w:val="24"/>
              <w:szCs w:val="24"/>
            </w:rPr>
          </w:rPrChange>
        </w:rPr>
        <w:tab/>
        <w:t xml:space="preserve">Al-Tawfiq, J. A., Leonardi, R., Fasoli, G. &amp; Rigamonti, D. Prevalence and fatality rates of COVID-19: What are the reasons for the wide variations worldwide? </w:t>
      </w:r>
      <w:r w:rsidRPr="007C2DDC">
        <w:rPr>
          <w:rFonts w:ascii="Times New Roman" w:hAnsi="Times New Roman" w:cs="Times New Roman"/>
          <w:i/>
          <w:iCs/>
          <w:noProof/>
          <w:color w:val="000000" w:themeColor="text1"/>
          <w:sz w:val="24"/>
          <w:szCs w:val="24"/>
          <w:rPrChange w:id="1978" w:author="nayeem hasan" w:date="2020-08-19T04:23:00Z">
            <w:rPr>
              <w:rFonts w:ascii="Times New Roman" w:hAnsi="Times New Roman" w:cs="Times New Roman"/>
              <w:i/>
              <w:iCs/>
              <w:noProof/>
              <w:sz w:val="24"/>
              <w:szCs w:val="24"/>
            </w:rPr>
          </w:rPrChange>
        </w:rPr>
        <w:t>Travel Medicine and Infectious Disease</w:t>
      </w:r>
      <w:r w:rsidRPr="007C2DDC">
        <w:rPr>
          <w:rFonts w:ascii="Times New Roman" w:hAnsi="Times New Roman" w:cs="Times New Roman"/>
          <w:noProof/>
          <w:color w:val="000000" w:themeColor="text1"/>
          <w:sz w:val="24"/>
          <w:szCs w:val="24"/>
          <w:rPrChange w:id="1979" w:author="nayeem hasan" w:date="2020-08-19T04:23:00Z">
            <w:rPr>
              <w:rFonts w:ascii="Times New Roman" w:hAnsi="Times New Roman" w:cs="Times New Roman"/>
              <w:noProof/>
              <w:sz w:val="24"/>
              <w:szCs w:val="24"/>
            </w:rPr>
          </w:rPrChange>
        </w:rPr>
        <w:t xml:space="preserve"> (2020). doi:10.1016/j.tmaid.2020.101711</w:t>
      </w:r>
    </w:p>
    <w:p w14:paraId="45A4D61E" w14:textId="77777777" w:rsidR="00F42DDA" w:rsidRPr="007C2DDC" w:rsidRDefault="00F42DDA" w:rsidP="00F42DDA">
      <w:pPr>
        <w:widowControl w:val="0"/>
        <w:autoSpaceDE w:val="0"/>
        <w:autoSpaceDN w:val="0"/>
        <w:adjustRightInd w:val="0"/>
        <w:spacing w:after="0" w:line="480" w:lineRule="auto"/>
        <w:ind w:left="640" w:hanging="640"/>
        <w:rPr>
          <w:rFonts w:ascii="Times New Roman" w:hAnsi="Times New Roman" w:cs="Times New Roman"/>
          <w:noProof/>
          <w:color w:val="000000" w:themeColor="text1"/>
          <w:sz w:val="24"/>
          <w:szCs w:val="24"/>
          <w:rPrChange w:id="1980" w:author="nayeem hasan" w:date="2020-08-19T04:23:00Z">
            <w:rPr>
              <w:rFonts w:ascii="Times New Roman" w:hAnsi="Times New Roman" w:cs="Times New Roman"/>
              <w:noProof/>
              <w:sz w:val="24"/>
              <w:szCs w:val="24"/>
            </w:rPr>
          </w:rPrChange>
        </w:rPr>
      </w:pPr>
      <w:r w:rsidRPr="007C2DDC">
        <w:rPr>
          <w:rFonts w:ascii="Times New Roman" w:hAnsi="Times New Roman" w:cs="Times New Roman"/>
          <w:noProof/>
          <w:color w:val="000000" w:themeColor="text1"/>
          <w:sz w:val="24"/>
          <w:szCs w:val="24"/>
          <w:rPrChange w:id="1981" w:author="nayeem hasan" w:date="2020-08-19T04:23:00Z">
            <w:rPr>
              <w:rFonts w:ascii="Times New Roman" w:hAnsi="Times New Roman" w:cs="Times New Roman"/>
              <w:noProof/>
              <w:sz w:val="24"/>
              <w:szCs w:val="24"/>
            </w:rPr>
          </w:rPrChange>
        </w:rPr>
        <w:t>17.</w:t>
      </w:r>
      <w:r w:rsidRPr="007C2DDC">
        <w:rPr>
          <w:rFonts w:ascii="Times New Roman" w:hAnsi="Times New Roman" w:cs="Times New Roman"/>
          <w:noProof/>
          <w:color w:val="000000" w:themeColor="text1"/>
          <w:sz w:val="24"/>
          <w:szCs w:val="24"/>
          <w:rPrChange w:id="1982" w:author="nayeem hasan" w:date="2020-08-19T04:23:00Z">
            <w:rPr>
              <w:rFonts w:ascii="Times New Roman" w:hAnsi="Times New Roman" w:cs="Times New Roman"/>
              <w:noProof/>
              <w:sz w:val="24"/>
              <w:szCs w:val="24"/>
            </w:rPr>
          </w:rPrChange>
        </w:rPr>
        <w:tab/>
        <w:t xml:space="preserve">Lai, C. C. </w:t>
      </w:r>
      <w:r w:rsidRPr="007C2DDC">
        <w:rPr>
          <w:rFonts w:ascii="Times New Roman" w:hAnsi="Times New Roman" w:cs="Times New Roman"/>
          <w:i/>
          <w:iCs/>
          <w:noProof/>
          <w:color w:val="000000" w:themeColor="text1"/>
          <w:sz w:val="24"/>
          <w:szCs w:val="24"/>
          <w:rPrChange w:id="1983" w:author="nayeem hasan" w:date="2020-08-19T04:23:00Z">
            <w:rPr>
              <w:rFonts w:ascii="Times New Roman" w:hAnsi="Times New Roman" w:cs="Times New Roman"/>
              <w:i/>
              <w:iCs/>
              <w:noProof/>
              <w:sz w:val="24"/>
              <w:szCs w:val="24"/>
            </w:rPr>
          </w:rPrChange>
        </w:rPr>
        <w:t>et al.</w:t>
      </w:r>
      <w:r w:rsidRPr="007C2DDC">
        <w:rPr>
          <w:rFonts w:ascii="Times New Roman" w:hAnsi="Times New Roman" w:cs="Times New Roman"/>
          <w:noProof/>
          <w:color w:val="000000" w:themeColor="text1"/>
          <w:sz w:val="24"/>
          <w:szCs w:val="24"/>
          <w:rPrChange w:id="1984" w:author="nayeem hasan" w:date="2020-08-19T04:23:00Z">
            <w:rPr>
              <w:rFonts w:ascii="Times New Roman" w:hAnsi="Times New Roman" w:cs="Times New Roman"/>
              <w:noProof/>
              <w:sz w:val="24"/>
              <w:szCs w:val="24"/>
            </w:rPr>
          </w:rPrChange>
        </w:rPr>
        <w:t xml:space="preserve"> Global epidemiology of coronavirus disease 2019 (COVID-19): disease incidence, daily cumulative index, mortality, and their association with country healthcare resources and economic status. </w:t>
      </w:r>
      <w:r w:rsidRPr="007C2DDC">
        <w:rPr>
          <w:rFonts w:ascii="Times New Roman" w:hAnsi="Times New Roman" w:cs="Times New Roman"/>
          <w:i/>
          <w:iCs/>
          <w:noProof/>
          <w:color w:val="000000" w:themeColor="text1"/>
          <w:sz w:val="24"/>
          <w:szCs w:val="24"/>
          <w:rPrChange w:id="1985" w:author="nayeem hasan" w:date="2020-08-19T04:23:00Z">
            <w:rPr>
              <w:rFonts w:ascii="Times New Roman" w:hAnsi="Times New Roman" w:cs="Times New Roman"/>
              <w:i/>
              <w:iCs/>
              <w:noProof/>
              <w:sz w:val="24"/>
              <w:szCs w:val="24"/>
            </w:rPr>
          </w:rPrChange>
        </w:rPr>
        <w:t>Int. J. Antimicrob. Agents</w:t>
      </w:r>
      <w:r w:rsidRPr="007C2DDC">
        <w:rPr>
          <w:rFonts w:ascii="Times New Roman" w:hAnsi="Times New Roman" w:cs="Times New Roman"/>
          <w:noProof/>
          <w:color w:val="000000" w:themeColor="text1"/>
          <w:sz w:val="24"/>
          <w:szCs w:val="24"/>
          <w:rPrChange w:id="1986" w:author="nayeem hasan" w:date="2020-08-19T04:23:00Z">
            <w:rPr>
              <w:rFonts w:ascii="Times New Roman" w:hAnsi="Times New Roman" w:cs="Times New Roman"/>
              <w:noProof/>
              <w:sz w:val="24"/>
              <w:szCs w:val="24"/>
            </w:rPr>
          </w:rPrChange>
        </w:rPr>
        <w:t xml:space="preserve"> </w:t>
      </w:r>
      <w:r w:rsidRPr="007C2DDC">
        <w:rPr>
          <w:rFonts w:ascii="Times New Roman" w:hAnsi="Times New Roman" w:cs="Times New Roman"/>
          <w:b/>
          <w:bCs/>
          <w:noProof/>
          <w:color w:val="000000" w:themeColor="text1"/>
          <w:sz w:val="24"/>
          <w:szCs w:val="24"/>
          <w:rPrChange w:id="1987" w:author="nayeem hasan" w:date="2020-08-19T04:23:00Z">
            <w:rPr>
              <w:rFonts w:ascii="Times New Roman" w:hAnsi="Times New Roman" w:cs="Times New Roman"/>
              <w:b/>
              <w:bCs/>
              <w:noProof/>
              <w:sz w:val="24"/>
              <w:szCs w:val="24"/>
            </w:rPr>
          </w:rPrChange>
        </w:rPr>
        <w:t>55</w:t>
      </w:r>
      <w:r w:rsidRPr="007C2DDC">
        <w:rPr>
          <w:rFonts w:ascii="Times New Roman" w:hAnsi="Times New Roman" w:cs="Times New Roman"/>
          <w:noProof/>
          <w:color w:val="000000" w:themeColor="text1"/>
          <w:sz w:val="24"/>
          <w:szCs w:val="24"/>
          <w:rPrChange w:id="1988" w:author="nayeem hasan" w:date="2020-08-19T04:23:00Z">
            <w:rPr>
              <w:rFonts w:ascii="Times New Roman" w:hAnsi="Times New Roman" w:cs="Times New Roman"/>
              <w:noProof/>
              <w:sz w:val="24"/>
              <w:szCs w:val="24"/>
            </w:rPr>
          </w:rPrChange>
        </w:rPr>
        <w:t>, 105946 (2020).</w:t>
      </w:r>
    </w:p>
    <w:p w14:paraId="5FB70A26" w14:textId="77777777" w:rsidR="00F42DDA" w:rsidRPr="007C2DDC" w:rsidRDefault="00F42DDA" w:rsidP="00F42DDA">
      <w:pPr>
        <w:widowControl w:val="0"/>
        <w:autoSpaceDE w:val="0"/>
        <w:autoSpaceDN w:val="0"/>
        <w:adjustRightInd w:val="0"/>
        <w:spacing w:after="0" w:line="480" w:lineRule="auto"/>
        <w:ind w:left="640" w:hanging="640"/>
        <w:rPr>
          <w:rFonts w:ascii="Times New Roman" w:hAnsi="Times New Roman" w:cs="Times New Roman"/>
          <w:noProof/>
          <w:color w:val="000000" w:themeColor="text1"/>
          <w:sz w:val="24"/>
          <w:szCs w:val="24"/>
          <w:rPrChange w:id="1989" w:author="nayeem hasan" w:date="2020-08-19T04:23:00Z">
            <w:rPr>
              <w:rFonts w:ascii="Times New Roman" w:hAnsi="Times New Roman" w:cs="Times New Roman"/>
              <w:noProof/>
              <w:sz w:val="24"/>
              <w:szCs w:val="24"/>
            </w:rPr>
          </w:rPrChange>
        </w:rPr>
      </w:pPr>
      <w:r w:rsidRPr="007C2DDC">
        <w:rPr>
          <w:rFonts w:ascii="Times New Roman" w:hAnsi="Times New Roman" w:cs="Times New Roman"/>
          <w:noProof/>
          <w:color w:val="000000" w:themeColor="text1"/>
          <w:sz w:val="24"/>
          <w:szCs w:val="24"/>
          <w:rPrChange w:id="1990" w:author="nayeem hasan" w:date="2020-08-19T04:23:00Z">
            <w:rPr>
              <w:rFonts w:ascii="Times New Roman" w:hAnsi="Times New Roman" w:cs="Times New Roman"/>
              <w:noProof/>
              <w:sz w:val="24"/>
              <w:szCs w:val="24"/>
            </w:rPr>
          </w:rPrChange>
        </w:rPr>
        <w:t>18.</w:t>
      </w:r>
      <w:r w:rsidRPr="007C2DDC">
        <w:rPr>
          <w:rFonts w:ascii="Times New Roman" w:hAnsi="Times New Roman" w:cs="Times New Roman"/>
          <w:noProof/>
          <w:color w:val="000000" w:themeColor="text1"/>
          <w:sz w:val="24"/>
          <w:szCs w:val="24"/>
          <w:rPrChange w:id="1991" w:author="nayeem hasan" w:date="2020-08-19T04:23:00Z">
            <w:rPr>
              <w:rFonts w:ascii="Times New Roman" w:hAnsi="Times New Roman" w:cs="Times New Roman"/>
              <w:noProof/>
              <w:sz w:val="24"/>
              <w:szCs w:val="24"/>
            </w:rPr>
          </w:rPrChange>
        </w:rPr>
        <w:tab/>
        <w:t xml:space="preserve">Bulut, C. &amp; Kato, Y. Epidemiology of covid-19. </w:t>
      </w:r>
      <w:r w:rsidRPr="007C2DDC">
        <w:rPr>
          <w:rFonts w:ascii="Times New Roman" w:hAnsi="Times New Roman" w:cs="Times New Roman"/>
          <w:i/>
          <w:iCs/>
          <w:noProof/>
          <w:color w:val="000000" w:themeColor="text1"/>
          <w:sz w:val="24"/>
          <w:szCs w:val="24"/>
          <w:rPrChange w:id="1992" w:author="nayeem hasan" w:date="2020-08-19T04:23:00Z">
            <w:rPr>
              <w:rFonts w:ascii="Times New Roman" w:hAnsi="Times New Roman" w:cs="Times New Roman"/>
              <w:i/>
              <w:iCs/>
              <w:noProof/>
              <w:sz w:val="24"/>
              <w:szCs w:val="24"/>
            </w:rPr>
          </w:rPrChange>
        </w:rPr>
        <w:t>Turkish Journal of Medical Sciences</w:t>
      </w:r>
      <w:r w:rsidRPr="007C2DDC">
        <w:rPr>
          <w:rFonts w:ascii="Times New Roman" w:hAnsi="Times New Roman" w:cs="Times New Roman"/>
          <w:noProof/>
          <w:color w:val="000000" w:themeColor="text1"/>
          <w:sz w:val="24"/>
          <w:szCs w:val="24"/>
          <w:rPrChange w:id="1993" w:author="nayeem hasan" w:date="2020-08-19T04:23:00Z">
            <w:rPr>
              <w:rFonts w:ascii="Times New Roman" w:hAnsi="Times New Roman" w:cs="Times New Roman"/>
              <w:noProof/>
              <w:sz w:val="24"/>
              <w:szCs w:val="24"/>
            </w:rPr>
          </w:rPrChange>
        </w:rPr>
        <w:t xml:space="preserve"> </w:t>
      </w:r>
      <w:r w:rsidRPr="007C2DDC">
        <w:rPr>
          <w:rFonts w:ascii="Times New Roman" w:hAnsi="Times New Roman" w:cs="Times New Roman"/>
          <w:b/>
          <w:bCs/>
          <w:noProof/>
          <w:color w:val="000000" w:themeColor="text1"/>
          <w:sz w:val="24"/>
          <w:szCs w:val="24"/>
          <w:rPrChange w:id="1994" w:author="nayeem hasan" w:date="2020-08-19T04:23:00Z">
            <w:rPr>
              <w:rFonts w:ascii="Times New Roman" w:hAnsi="Times New Roman" w:cs="Times New Roman"/>
              <w:b/>
              <w:bCs/>
              <w:noProof/>
              <w:sz w:val="24"/>
              <w:szCs w:val="24"/>
            </w:rPr>
          </w:rPrChange>
        </w:rPr>
        <w:t>50</w:t>
      </w:r>
      <w:r w:rsidRPr="007C2DDC">
        <w:rPr>
          <w:rFonts w:ascii="Times New Roman" w:hAnsi="Times New Roman" w:cs="Times New Roman"/>
          <w:noProof/>
          <w:color w:val="000000" w:themeColor="text1"/>
          <w:sz w:val="24"/>
          <w:szCs w:val="24"/>
          <w:rPrChange w:id="1995" w:author="nayeem hasan" w:date="2020-08-19T04:23:00Z">
            <w:rPr>
              <w:rFonts w:ascii="Times New Roman" w:hAnsi="Times New Roman" w:cs="Times New Roman"/>
              <w:noProof/>
              <w:sz w:val="24"/>
              <w:szCs w:val="24"/>
            </w:rPr>
          </w:rPrChange>
        </w:rPr>
        <w:t>, 563–570 (2020).</w:t>
      </w:r>
    </w:p>
    <w:p w14:paraId="0C0D3810" w14:textId="77777777" w:rsidR="00F42DDA" w:rsidRPr="007C2DDC" w:rsidRDefault="00F42DDA" w:rsidP="00F42DDA">
      <w:pPr>
        <w:widowControl w:val="0"/>
        <w:autoSpaceDE w:val="0"/>
        <w:autoSpaceDN w:val="0"/>
        <w:adjustRightInd w:val="0"/>
        <w:spacing w:after="0" w:line="480" w:lineRule="auto"/>
        <w:ind w:left="640" w:hanging="640"/>
        <w:rPr>
          <w:rFonts w:ascii="Times New Roman" w:hAnsi="Times New Roman" w:cs="Times New Roman"/>
          <w:noProof/>
          <w:color w:val="000000" w:themeColor="text1"/>
          <w:sz w:val="24"/>
          <w:szCs w:val="24"/>
          <w:rPrChange w:id="1996" w:author="nayeem hasan" w:date="2020-08-19T04:23:00Z">
            <w:rPr>
              <w:rFonts w:ascii="Times New Roman" w:hAnsi="Times New Roman" w:cs="Times New Roman"/>
              <w:noProof/>
              <w:sz w:val="24"/>
              <w:szCs w:val="24"/>
            </w:rPr>
          </w:rPrChange>
        </w:rPr>
      </w:pPr>
      <w:r w:rsidRPr="007C2DDC">
        <w:rPr>
          <w:rFonts w:ascii="Times New Roman" w:hAnsi="Times New Roman" w:cs="Times New Roman"/>
          <w:noProof/>
          <w:color w:val="000000" w:themeColor="text1"/>
          <w:sz w:val="24"/>
          <w:szCs w:val="24"/>
          <w:rPrChange w:id="1997" w:author="nayeem hasan" w:date="2020-08-19T04:23:00Z">
            <w:rPr>
              <w:rFonts w:ascii="Times New Roman" w:hAnsi="Times New Roman" w:cs="Times New Roman"/>
              <w:noProof/>
              <w:sz w:val="24"/>
              <w:szCs w:val="24"/>
            </w:rPr>
          </w:rPrChange>
        </w:rPr>
        <w:t>19.</w:t>
      </w:r>
      <w:r w:rsidRPr="007C2DDC">
        <w:rPr>
          <w:rFonts w:ascii="Times New Roman" w:hAnsi="Times New Roman" w:cs="Times New Roman"/>
          <w:noProof/>
          <w:color w:val="000000" w:themeColor="text1"/>
          <w:sz w:val="24"/>
          <w:szCs w:val="24"/>
          <w:rPrChange w:id="1998" w:author="nayeem hasan" w:date="2020-08-19T04:23:00Z">
            <w:rPr>
              <w:rFonts w:ascii="Times New Roman" w:hAnsi="Times New Roman" w:cs="Times New Roman"/>
              <w:noProof/>
              <w:sz w:val="24"/>
              <w:szCs w:val="24"/>
            </w:rPr>
          </w:rPrChange>
        </w:rPr>
        <w:tab/>
        <w:t xml:space="preserve">Tu, H., Tu, S., Gao, S., Shao, A. &amp; Sheng, J. Current epidemiological and clinical features of COVID-19; a global perspective from China. </w:t>
      </w:r>
      <w:r w:rsidRPr="007C2DDC">
        <w:rPr>
          <w:rFonts w:ascii="Times New Roman" w:hAnsi="Times New Roman" w:cs="Times New Roman"/>
          <w:i/>
          <w:iCs/>
          <w:noProof/>
          <w:color w:val="000000" w:themeColor="text1"/>
          <w:sz w:val="24"/>
          <w:szCs w:val="24"/>
          <w:rPrChange w:id="1999" w:author="nayeem hasan" w:date="2020-08-19T04:23:00Z">
            <w:rPr>
              <w:rFonts w:ascii="Times New Roman" w:hAnsi="Times New Roman" w:cs="Times New Roman"/>
              <w:i/>
              <w:iCs/>
              <w:noProof/>
              <w:sz w:val="24"/>
              <w:szCs w:val="24"/>
            </w:rPr>
          </w:rPrChange>
        </w:rPr>
        <w:t>Journal of Infection</w:t>
      </w:r>
      <w:r w:rsidRPr="007C2DDC">
        <w:rPr>
          <w:rFonts w:ascii="Times New Roman" w:hAnsi="Times New Roman" w:cs="Times New Roman"/>
          <w:noProof/>
          <w:color w:val="000000" w:themeColor="text1"/>
          <w:sz w:val="24"/>
          <w:szCs w:val="24"/>
          <w:rPrChange w:id="2000" w:author="nayeem hasan" w:date="2020-08-19T04:23:00Z">
            <w:rPr>
              <w:rFonts w:ascii="Times New Roman" w:hAnsi="Times New Roman" w:cs="Times New Roman"/>
              <w:noProof/>
              <w:sz w:val="24"/>
              <w:szCs w:val="24"/>
            </w:rPr>
          </w:rPrChange>
        </w:rPr>
        <w:t xml:space="preserve"> (2020). </w:t>
      </w:r>
      <w:r w:rsidRPr="007C2DDC">
        <w:rPr>
          <w:rFonts w:ascii="Times New Roman" w:hAnsi="Times New Roman" w:cs="Times New Roman"/>
          <w:noProof/>
          <w:color w:val="000000" w:themeColor="text1"/>
          <w:sz w:val="24"/>
          <w:szCs w:val="24"/>
          <w:rPrChange w:id="2001" w:author="nayeem hasan" w:date="2020-08-19T04:23:00Z">
            <w:rPr>
              <w:rFonts w:ascii="Times New Roman" w:hAnsi="Times New Roman" w:cs="Times New Roman"/>
              <w:noProof/>
              <w:sz w:val="24"/>
              <w:szCs w:val="24"/>
            </w:rPr>
          </w:rPrChange>
        </w:rPr>
        <w:lastRenderedPageBreak/>
        <w:t>doi:10.1016/j.jinf.2020.04.011</w:t>
      </w:r>
    </w:p>
    <w:p w14:paraId="722C72A2" w14:textId="77777777" w:rsidR="00F42DDA" w:rsidRPr="007C2DDC" w:rsidRDefault="00F42DDA" w:rsidP="00F42DDA">
      <w:pPr>
        <w:widowControl w:val="0"/>
        <w:autoSpaceDE w:val="0"/>
        <w:autoSpaceDN w:val="0"/>
        <w:adjustRightInd w:val="0"/>
        <w:spacing w:after="0" w:line="480" w:lineRule="auto"/>
        <w:ind w:left="640" w:hanging="640"/>
        <w:rPr>
          <w:rFonts w:ascii="Times New Roman" w:hAnsi="Times New Roman" w:cs="Times New Roman"/>
          <w:noProof/>
          <w:color w:val="000000" w:themeColor="text1"/>
          <w:sz w:val="24"/>
          <w:szCs w:val="24"/>
          <w:rPrChange w:id="2002" w:author="nayeem hasan" w:date="2020-08-19T04:23:00Z">
            <w:rPr>
              <w:rFonts w:ascii="Times New Roman" w:hAnsi="Times New Roman" w:cs="Times New Roman"/>
              <w:noProof/>
              <w:sz w:val="24"/>
              <w:szCs w:val="24"/>
            </w:rPr>
          </w:rPrChange>
        </w:rPr>
      </w:pPr>
      <w:r w:rsidRPr="007C2DDC">
        <w:rPr>
          <w:rFonts w:ascii="Times New Roman" w:hAnsi="Times New Roman" w:cs="Times New Roman"/>
          <w:noProof/>
          <w:color w:val="000000" w:themeColor="text1"/>
          <w:sz w:val="24"/>
          <w:szCs w:val="24"/>
          <w:rPrChange w:id="2003" w:author="nayeem hasan" w:date="2020-08-19T04:23:00Z">
            <w:rPr>
              <w:rFonts w:ascii="Times New Roman" w:hAnsi="Times New Roman" w:cs="Times New Roman"/>
              <w:noProof/>
              <w:sz w:val="24"/>
              <w:szCs w:val="24"/>
            </w:rPr>
          </w:rPrChange>
        </w:rPr>
        <w:t>20.</w:t>
      </w:r>
      <w:r w:rsidRPr="007C2DDC">
        <w:rPr>
          <w:rFonts w:ascii="Times New Roman" w:hAnsi="Times New Roman" w:cs="Times New Roman"/>
          <w:noProof/>
          <w:color w:val="000000" w:themeColor="text1"/>
          <w:sz w:val="24"/>
          <w:szCs w:val="24"/>
          <w:rPrChange w:id="2004" w:author="nayeem hasan" w:date="2020-08-19T04:23:00Z">
            <w:rPr>
              <w:rFonts w:ascii="Times New Roman" w:hAnsi="Times New Roman" w:cs="Times New Roman"/>
              <w:noProof/>
              <w:sz w:val="24"/>
              <w:szCs w:val="24"/>
            </w:rPr>
          </w:rPrChange>
        </w:rPr>
        <w:tab/>
        <w:t xml:space="preserve">Srivastava, N., Baxi, P., Ratho, R. K. &amp; Saxena, S. K. Global Trends in Epidemiology of Coronavirus Disease 2019 (COVID-19). in </w:t>
      </w:r>
      <w:r w:rsidRPr="007C2DDC">
        <w:rPr>
          <w:rFonts w:ascii="Times New Roman" w:hAnsi="Times New Roman" w:cs="Times New Roman"/>
          <w:i/>
          <w:iCs/>
          <w:noProof/>
          <w:color w:val="000000" w:themeColor="text1"/>
          <w:sz w:val="24"/>
          <w:szCs w:val="24"/>
          <w:rPrChange w:id="2005" w:author="nayeem hasan" w:date="2020-08-19T04:23:00Z">
            <w:rPr>
              <w:rFonts w:ascii="Times New Roman" w:hAnsi="Times New Roman" w:cs="Times New Roman"/>
              <w:i/>
              <w:iCs/>
              <w:noProof/>
              <w:sz w:val="24"/>
              <w:szCs w:val="24"/>
            </w:rPr>
          </w:rPrChange>
        </w:rPr>
        <w:t>Coronavirus Disease 2019 (COVID-19)</w:t>
      </w:r>
      <w:r w:rsidRPr="007C2DDC">
        <w:rPr>
          <w:rFonts w:ascii="Times New Roman" w:hAnsi="Times New Roman" w:cs="Times New Roman"/>
          <w:noProof/>
          <w:color w:val="000000" w:themeColor="text1"/>
          <w:sz w:val="24"/>
          <w:szCs w:val="24"/>
          <w:rPrChange w:id="2006" w:author="nayeem hasan" w:date="2020-08-19T04:23:00Z">
            <w:rPr>
              <w:rFonts w:ascii="Times New Roman" w:hAnsi="Times New Roman" w:cs="Times New Roman"/>
              <w:noProof/>
              <w:sz w:val="24"/>
              <w:szCs w:val="24"/>
            </w:rPr>
          </w:rPrChange>
        </w:rPr>
        <w:t xml:space="preserve"> 9–21 (Nature Publishing Group, 2020). doi:10.1007/978-981-15-4814-7_2</w:t>
      </w:r>
    </w:p>
    <w:p w14:paraId="2E36B33A" w14:textId="77777777" w:rsidR="00F42DDA" w:rsidRPr="007C2DDC" w:rsidRDefault="00F42DDA" w:rsidP="00F42DDA">
      <w:pPr>
        <w:widowControl w:val="0"/>
        <w:autoSpaceDE w:val="0"/>
        <w:autoSpaceDN w:val="0"/>
        <w:adjustRightInd w:val="0"/>
        <w:spacing w:after="0" w:line="480" w:lineRule="auto"/>
        <w:ind w:left="640" w:hanging="640"/>
        <w:rPr>
          <w:rFonts w:ascii="Times New Roman" w:hAnsi="Times New Roman" w:cs="Times New Roman"/>
          <w:noProof/>
          <w:color w:val="000000" w:themeColor="text1"/>
          <w:sz w:val="24"/>
          <w:szCs w:val="24"/>
          <w:rPrChange w:id="2007" w:author="nayeem hasan" w:date="2020-08-19T04:23:00Z">
            <w:rPr>
              <w:rFonts w:ascii="Times New Roman" w:hAnsi="Times New Roman" w:cs="Times New Roman"/>
              <w:noProof/>
              <w:sz w:val="24"/>
              <w:szCs w:val="24"/>
            </w:rPr>
          </w:rPrChange>
        </w:rPr>
      </w:pPr>
      <w:r w:rsidRPr="007C2DDC">
        <w:rPr>
          <w:rFonts w:ascii="Times New Roman" w:hAnsi="Times New Roman" w:cs="Times New Roman"/>
          <w:noProof/>
          <w:color w:val="000000" w:themeColor="text1"/>
          <w:sz w:val="24"/>
          <w:szCs w:val="24"/>
          <w:rPrChange w:id="2008" w:author="nayeem hasan" w:date="2020-08-19T04:23:00Z">
            <w:rPr>
              <w:rFonts w:ascii="Times New Roman" w:hAnsi="Times New Roman" w:cs="Times New Roman"/>
              <w:noProof/>
              <w:sz w:val="24"/>
              <w:szCs w:val="24"/>
            </w:rPr>
          </w:rPrChange>
        </w:rPr>
        <w:t>21.</w:t>
      </w:r>
      <w:r w:rsidRPr="007C2DDC">
        <w:rPr>
          <w:rFonts w:ascii="Times New Roman" w:hAnsi="Times New Roman" w:cs="Times New Roman"/>
          <w:noProof/>
          <w:color w:val="000000" w:themeColor="text1"/>
          <w:sz w:val="24"/>
          <w:szCs w:val="24"/>
          <w:rPrChange w:id="2009" w:author="nayeem hasan" w:date="2020-08-19T04:23:00Z">
            <w:rPr>
              <w:rFonts w:ascii="Times New Roman" w:hAnsi="Times New Roman" w:cs="Times New Roman"/>
              <w:noProof/>
              <w:sz w:val="24"/>
              <w:szCs w:val="24"/>
            </w:rPr>
          </w:rPrChange>
        </w:rPr>
        <w:tab/>
        <w:t>Max Roser, Hannah Ritchie, E. O.-O. and J. H. Coronavirus Pandemic (COVID-19) - Statistics and Research - Our World in Data. (2020).</w:t>
      </w:r>
    </w:p>
    <w:p w14:paraId="03869403" w14:textId="77777777" w:rsidR="00F42DDA" w:rsidRPr="007C2DDC" w:rsidRDefault="00F42DDA" w:rsidP="00F42DDA">
      <w:pPr>
        <w:widowControl w:val="0"/>
        <w:autoSpaceDE w:val="0"/>
        <w:autoSpaceDN w:val="0"/>
        <w:adjustRightInd w:val="0"/>
        <w:spacing w:after="0" w:line="480" w:lineRule="auto"/>
        <w:ind w:left="640" w:hanging="640"/>
        <w:rPr>
          <w:rFonts w:ascii="Times New Roman" w:hAnsi="Times New Roman" w:cs="Times New Roman"/>
          <w:noProof/>
          <w:color w:val="000000" w:themeColor="text1"/>
          <w:sz w:val="24"/>
          <w:szCs w:val="24"/>
          <w:rPrChange w:id="2010" w:author="nayeem hasan" w:date="2020-08-19T04:23:00Z">
            <w:rPr>
              <w:rFonts w:ascii="Times New Roman" w:hAnsi="Times New Roman" w:cs="Times New Roman"/>
              <w:noProof/>
              <w:sz w:val="24"/>
              <w:szCs w:val="24"/>
            </w:rPr>
          </w:rPrChange>
        </w:rPr>
      </w:pPr>
      <w:r w:rsidRPr="007C2DDC">
        <w:rPr>
          <w:rFonts w:ascii="Times New Roman" w:hAnsi="Times New Roman" w:cs="Times New Roman"/>
          <w:noProof/>
          <w:color w:val="000000" w:themeColor="text1"/>
          <w:sz w:val="24"/>
          <w:szCs w:val="24"/>
          <w:rPrChange w:id="2011" w:author="nayeem hasan" w:date="2020-08-19T04:23:00Z">
            <w:rPr>
              <w:rFonts w:ascii="Times New Roman" w:hAnsi="Times New Roman" w:cs="Times New Roman"/>
              <w:noProof/>
              <w:sz w:val="24"/>
              <w:szCs w:val="24"/>
            </w:rPr>
          </w:rPrChange>
        </w:rPr>
        <w:t>22.</w:t>
      </w:r>
      <w:r w:rsidRPr="007C2DDC">
        <w:rPr>
          <w:rFonts w:ascii="Times New Roman" w:hAnsi="Times New Roman" w:cs="Times New Roman"/>
          <w:noProof/>
          <w:color w:val="000000" w:themeColor="text1"/>
          <w:sz w:val="24"/>
          <w:szCs w:val="24"/>
          <w:rPrChange w:id="2012" w:author="nayeem hasan" w:date="2020-08-19T04:23:00Z">
            <w:rPr>
              <w:rFonts w:ascii="Times New Roman" w:hAnsi="Times New Roman" w:cs="Times New Roman"/>
              <w:noProof/>
              <w:sz w:val="24"/>
              <w:szCs w:val="24"/>
            </w:rPr>
          </w:rPrChange>
        </w:rPr>
        <w:tab/>
        <w:t xml:space="preserve">World Data Bank. Population density (people per sq. km of land area). </w:t>
      </w:r>
      <w:r w:rsidRPr="007C2DDC">
        <w:rPr>
          <w:rFonts w:ascii="Times New Roman" w:hAnsi="Times New Roman" w:cs="Times New Roman"/>
          <w:i/>
          <w:iCs/>
          <w:noProof/>
          <w:color w:val="000000" w:themeColor="text1"/>
          <w:sz w:val="24"/>
          <w:szCs w:val="24"/>
          <w:rPrChange w:id="2013" w:author="nayeem hasan" w:date="2020-08-19T04:23:00Z">
            <w:rPr>
              <w:rFonts w:ascii="Times New Roman" w:hAnsi="Times New Roman" w:cs="Times New Roman"/>
              <w:i/>
              <w:iCs/>
              <w:noProof/>
              <w:sz w:val="24"/>
              <w:szCs w:val="24"/>
            </w:rPr>
          </w:rPrChange>
        </w:rPr>
        <w:t>World Development Indecators</w:t>
      </w:r>
      <w:r w:rsidRPr="007C2DDC">
        <w:rPr>
          <w:rFonts w:ascii="Times New Roman" w:hAnsi="Times New Roman" w:cs="Times New Roman"/>
          <w:noProof/>
          <w:color w:val="000000" w:themeColor="text1"/>
          <w:sz w:val="24"/>
          <w:szCs w:val="24"/>
          <w:rPrChange w:id="2014" w:author="nayeem hasan" w:date="2020-08-19T04:23:00Z">
            <w:rPr>
              <w:rFonts w:ascii="Times New Roman" w:hAnsi="Times New Roman" w:cs="Times New Roman"/>
              <w:noProof/>
              <w:sz w:val="24"/>
              <w:szCs w:val="24"/>
            </w:rPr>
          </w:rPrChange>
        </w:rPr>
        <w:t xml:space="preserve"> (2018).</w:t>
      </w:r>
    </w:p>
    <w:p w14:paraId="5CE8E5B2" w14:textId="77777777" w:rsidR="00F42DDA" w:rsidRPr="007C2DDC" w:rsidRDefault="00F42DDA" w:rsidP="00F42DDA">
      <w:pPr>
        <w:widowControl w:val="0"/>
        <w:autoSpaceDE w:val="0"/>
        <w:autoSpaceDN w:val="0"/>
        <w:adjustRightInd w:val="0"/>
        <w:spacing w:after="0" w:line="480" w:lineRule="auto"/>
        <w:ind w:left="640" w:hanging="640"/>
        <w:rPr>
          <w:rFonts w:ascii="Times New Roman" w:hAnsi="Times New Roman" w:cs="Times New Roman"/>
          <w:noProof/>
          <w:color w:val="000000" w:themeColor="text1"/>
          <w:sz w:val="24"/>
          <w:szCs w:val="24"/>
          <w:rPrChange w:id="2015" w:author="nayeem hasan" w:date="2020-08-19T04:23:00Z">
            <w:rPr>
              <w:rFonts w:ascii="Times New Roman" w:hAnsi="Times New Roman" w:cs="Times New Roman"/>
              <w:noProof/>
              <w:sz w:val="24"/>
              <w:szCs w:val="24"/>
            </w:rPr>
          </w:rPrChange>
        </w:rPr>
      </w:pPr>
      <w:r w:rsidRPr="007C2DDC">
        <w:rPr>
          <w:rFonts w:ascii="Times New Roman" w:hAnsi="Times New Roman" w:cs="Times New Roman"/>
          <w:noProof/>
          <w:color w:val="000000" w:themeColor="text1"/>
          <w:sz w:val="24"/>
          <w:szCs w:val="24"/>
          <w:rPrChange w:id="2016" w:author="nayeem hasan" w:date="2020-08-19T04:23:00Z">
            <w:rPr>
              <w:rFonts w:ascii="Times New Roman" w:hAnsi="Times New Roman" w:cs="Times New Roman"/>
              <w:noProof/>
              <w:sz w:val="24"/>
              <w:szCs w:val="24"/>
            </w:rPr>
          </w:rPrChange>
        </w:rPr>
        <w:t>23.</w:t>
      </w:r>
      <w:r w:rsidRPr="007C2DDC">
        <w:rPr>
          <w:rFonts w:ascii="Times New Roman" w:hAnsi="Times New Roman" w:cs="Times New Roman"/>
          <w:noProof/>
          <w:color w:val="000000" w:themeColor="text1"/>
          <w:sz w:val="24"/>
          <w:szCs w:val="24"/>
          <w:rPrChange w:id="2017" w:author="nayeem hasan" w:date="2020-08-19T04:23:00Z">
            <w:rPr>
              <w:rFonts w:ascii="Times New Roman" w:hAnsi="Times New Roman" w:cs="Times New Roman"/>
              <w:noProof/>
              <w:sz w:val="24"/>
              <w:szCs w:val="24"/>
            </w:rPr>
          </w:rPrChange>
        </w:rPr>
        <w:tab/>
        <w:t xml:space="preserve">The World Bank. Population ages 65 and above, total. </w:t>
      </w:r>
      <w:r w:rsidRPr="007C2DDC">
        <w:rPr>
          <w:rFonts w:ascii="Times New Roman" w:hAnsi="Times New Roman" w:cs="Times New Roman"/>
          <w:i/>
          <w:iCs/>
          <w:noProof/>
          <w:color w:val="000000" w:themeColor="text1"/>
          <w:sz w:val="24"/>
          <w:szCs w:val="24"/>
          <w:rPrChange w:id="2018" w:author="nayeem hasan" w:date="2020-08-19T04:23:00Z">
            <w:rPr>
              <w:rFonts w:ascii="Times New Roman" w:hAnsi="Times New Roman" w:cs="Times New Roman"/>
              <w:i/>
              <w:iCs/>
              <w:noProof/>
              <w:sz w:val="24"/>
              <w:szCs w:val="24"/>
            </w:rPr>
          </w:rPrChange>
        </w:rPr>
        <w:t>World Bank Data</w:t>
      </w:r>
      <w:r w:rsidRPr="007C2DDC">
        <w:rPr>
          <w:rFonts w:ascii="Times New Roman" w:hAnsi="Times New Roman" w:cs="Times New Roman"/>
          <w:noProof/>
          <w:color w:val="000000" w:themeColor="text1"/>
          <w:sz w:val="24"/>
          <w:szCs w:val="24"/>
          <w:rPrChange w:id="2019" w:author="nayeem hasan" w:date="2020-08-19T04:23:00Z">
            <w:rPr>
              <w:rFonts w:ascii="Times New Roman" w:hAnsi="Times New Roman" w:cs="Times New Roman"/>
              <w:noProof/>
              <w:sz w:val="24"/>
              <w:szCs w:val="24"/>
            </w:rPr>
          </w:rPrChange>
        </w:rPr>
        <w:t xml:space="preserve"> (2018).</w:t>
      </w:r>
    </w:p>
    <w:p w14:paraId="6DC0B6C0" w14:textId="77777777" w:rsidR="00F42DDA" w:rsidRPr="007C2DDC" w:rsidRDefault="00F42DDA" w:rsidP="00F42DDA">
      <w:pPr>
        <w:widowControl w:val="0"/>
        <w:autoSpaceDE w:val="0"/>
        <w:autoSpaceDN w:val="0"/>
        <w:adjustRightInd w:val="0"/>
        <w:spacing w:after="0" w:line="480" w:lineRule="auto"/>
        <w:ind w:left="640" w:hanging="640"/>
        <w:rPr>
          <w:rFonts w:ascii="Times New Roman" w:hAnsi="Times New Roman" w:cs="Times New Roman"/>
          <w:noProof/>
          <w:color w:val="000000" w:themeColor="text1"/>
          <w:sz w:val="24"/>
          <w:szCs w:val="24"/>
          <w:rPrChange w:id="2020" w:author="nayeem hasan" w:date="2020-08-19T04:23:00Z">
            <w:rPr>
              <w:rFonts w:ascii="Times New Roman" w:hAnsi="Times New Roman" w:cs="Times New Roman"/>
              <w:noProof/>
              <w:sz w:val="24"/>
              <w:szCs w:val="24"/>
            </w:rPr>
          </w:rPrChange>
        </w:rPr>
      </w:pPr>
      <w:r w:rsidRPr="007C2DDC">
        <w:rPr>
          <w:rFonts w:ascii="Times New Roman" w:hAnsi="Times New Roman" w:cs="Times New Roman"/>
          <w:noProof/>
          <w:color w:val="000000" w:themeColor="text1"/>
          <w:sz w:val="24"/>
          <w:szCs w:val="24"/>
          <w:rPrChange w:id="2021" w:author="nayeem hasan" w:date="2020-08-19T04:23:00Z">
            <w:rPr>
              <w:rFonts w:ascii="Times New Roman" w:hAnsi="Times New Roman" w:cs="Times New Roman"/>
              <w:noProof/>
              <w:sz w:val="24"/>
              <w:szCs w:val="24"/>
            </w:rPr>
          </w:rPrChange>
        </w:rPr>
        <w:t>24.</w:t>
      </w:r>
      <w:r w:rsidRPr="007C2DDC">
        <w:rPr>
          <w:rFonts w:ascii="Times New Roman" w:hAnsi="Times New Roman" w:cs="Times New Roman"/>
          <w:noProof/>
          <w:color w:val="000000" w:themeColor="text1"/>
          <w:sz w:val="24"/>
          <w:szCs w:val="24"/>
          <w:rPrChange w:id="2022" w:author="nayeem hasan" w:date="2020-08-19T04:23:00Z">
            <w:rPr>
              <w:rFonts w:ascii="Times New Roman" w:hAnsi="Times New Roman" w:cs="Times New Roman"/>
              <w:noProof/>
              <w:sz w:val="24"/>
              <w:szCs w:val="24"/>
            </w:rPr>
          </w:rPrChange>
        </w:rPr>
        <w:tab/>
        <w:t>Nuclear Threat Initiative (NTI) &amp; Johns Hopkins Center for Health Security (JHU). GHS Index. (2020).</w:t>
      </w:r>
    </w:p>
    <w:p w14:paraId="152FE2D5" w14:textId="77777777" w:rsidR="00F42DDA" w:rsidRPr="007C2DDC" w:rsidRDefault="00F42DDA" w:rsidP="00F42DDA">
      <w:pPr>
        <w:widowControl w:val="0"/>
        <w:autoSpaceDE w:val="0"/>
        <w:autoSpaceDN w:val="0"/>
        <w:adjustRightInd w:val="0"/>
        <w:spacing w:after="0" w:line="480" w:lineRule="auto"/>
        <w:ind w:left="640" w:hanging="640"/>
        <w:rPr>
          <w:rFonts w:ascii="Times New Roman" w:hAnsi="Times New Roman" w:cs="Times New Roman"/>
          <w:noProof/>
          <w:color w:val="000000" w:themeColor="text1"/>
          <w:sz w:val="24"/>
          <w:szCs w:val="24"/>
          <w:rPrChange w:id="2023" w:author="nayeem hasan" w:date="2020-08-19T04:23:00Z">
            <w:rPr>
              <w:rFonts w:ascii="Times New Roman" w:hAnsi="Times New Roman" w:cs="Times New Roman"/>
              <w:noProof/>
              <w:sz w:val="24"/>
              <w:szCs w:val="24"/>
            </w:rPr>
          </w:rPrChange>
        </w:rPr>
      </w:pPr>
      <w:r w:rsidRPr="007C2DDC">
        <w:rPr>
          <w:rFonts w:ascii="Times New Roman" w:hAnsi="Times New Roman" w:cs="Times New Roman"/>
          <w:noProof/>
          <w:color w:val="000000" w:themeColor="text1"/>
          <w:sz w:val="24"/>
          <w:szCs w:val="24"/>
          <w:rPrChange w:id="2024" w:author="nayeem hasan" w:date="2020-08-19T04:23:00Z">
            <w:rPr>
              <w:rFonts w:ascii="Times New Roman" w:hAnsi="Times New Roman" w:cs="Times New Roman"/>
              <w:noProof/>
              <w:sz w:val="24"/>
              <w:szCs w:val="24"/>
            </w:rPr>
          </w:rPrChange>
        </w:rPr>
        <w:t>25.</w:t>
      </w:r>
      <w:r w:rsidRPr="007C2DDC">
        <w:rPr>
          <w:rFonts w:ascii="Times New Roman" w:hAnsi="Times New Roman" w:cs="Times New Roman"/>
          <w:noProof/>
          <w:color w:val="000000" w:themeColor="text1"/>
          <w:sz w:val="24"/>
          <w:szCs w:val="24"/>
          <w:rPrChange w:id="2025" w:author="nayeem hasan" w:date="2020-08-19T04:23:00Z">
            <w:rPr>
              <w:rFonts w:ascii="Times New Roman" w:hAnsi="Times New Roman" w:cs="Times New Roman"/>
              <w:noProof/>
              <w:sz w:val="24"/>
              <w:szCs w:val="24"/>
            </w:rPr>
          </w:rPrChange>
        </w:rPr>
        <w:tab/>
        <w:t xml:space="preserve">The World Bank. GDP (current US$) | Data. </w:t>
      </w:r>
      <w:r w:rsidRPr="007C2DDC">
        <w:rPr>
          <w:rFonts w:ascii="Times New Roman" w:hAnsi="Times New Roman" w:cs="Times New Roman"/>
          <w:i/>
          <w:iCs/>
          <w:noProof/>
          <w:color w:val="000000" w:themeColor="text1"/>
          <w:sz w:val="24"/>
          <w:szCs w:val="24"/>
          <w:rPrChange w:id="2026" w:author="nayeem hasan" w:date="2020-08-19T04:23:00Z">
            <w:rPr>
              <w:rFonts w:ascii="Times New Roman" w:hAnsi="Times New Roman" w:cs="Times New Roman"/>
              <w:i/>
              <w:iCs/>
              <w:noProof/>
              <w:sz w:val="24"/>
              <w:szCs w:val="24"/>
            </w:rPr>
          </w:rPrChange>
        </w:rPr>
        <w:t>The World Bank</w:t>
      </w:r>
      <w:r w:rsidRPr="007C2DDC">
        <w:rPr>
          <w:rFonts w:ascii="Times New Roman" w:hAnsi="Times New Roman" w:cs="Times New Roman"/>
          <w:noProof/>
          <w:color w:val="000000" w:themeColor="text1"/>
          <w:sz w:val="24"/>
          <w:szCs w:val="24"/>
          <w:rPrChange w:id="2027" w:author="nayeem hasan" w:date="2020-08-19T04:23:00Z">
            <w:rPr>
              <w:rFonts w:ascii="Times New Roman" w:hAnsi="Times New Roman" w:cs="Times New Roman"/>
              <w:noProof/>
              <w:sz w:val="24"/>
              <w:szCs w:val="24"/>
            </w:rPr>
          </w:rPrChange>
        </w:rPr>
        <w:t xml:space="preserve"> (2018).</w:t>
      </w:r>
    </w:p>
    <w:p w14:paraId="691DBB40" w14:textId="77777777" w:rsidR="00F42DDA" w:rsidRPr="007C2DDC" w:rsidRDefault="00F42DDA" w:rsidP="00F42DDA">
      <w:pPr>
        <w:widowControl w:val="0"/>
        <w:autoSpaceDE w:val="0"/>
        <w:autoSpaceDN w:val="0"/>
        <w:adjustRightInd w:val="0"/>
        <w:spacing w:after="0" w:line="480" w:lineRule="auto"/>
        <w:ind w:left="640" w:hanging="640"/>
        <w:rPr>
          <w:rFonts w:ascii="Times New Roman" w:hAnsi="Times New Roman" w:cs="Times New Roman"/>
          <w:noProof/>
          <w:color w:val="000000" w:themeColor="text1"/>
          <w:sz w:val="24"/>
          <w:szCs w:val="24"/>
          <w:rPrChange w:id="2028" w:author="nayeem hasan" w:date="2020-08-19T04:23:00Z">
            <w:rPr>
              <w:rFonts w:ascii="Times New Roman" w:hAnsi="Times New Roman" w:cs="Times New Roman"/>
              <w:noProof/>
              <w:sz w:val="24"/>
              <w:szCs w:val="24"/>
            </w:rPr>
          </w:rPrChange>
        </w:rPr>
      </w:pPr>
      <w:r w:rsidRPr="007C2DDC">
        <w:rPr>
          <w:rFonts w:ascii="Times New Roman" w:hAnsi="Times New Roman" w:cs="Times New Roman"/>
          <w:noProof/>
          <w:color w:val="000000" w:themeColor="text1"/>
          <w:sz w:val="24"/>
          <w:szCs w:val="24"/>
          <w:rPrChange w:id="2029" w:author="nayeem hasan" w:date="2020-08-19T04:23:00Z">
            <w:rPr>
              <w:rFonts w:ascii="Times New Roman" w:hAnsi="Times New Roman" w:cs="Times New Roman"/>
              <w:noProof/>
              <w:sz w:val="24"/>
              <w:szCs w:val="24"/>
            </w:rPr>
          </w:rPrChange>
        </w:rPr>
        <w:t>26.</w:t>
      </w:r>
      <w:r w:rsidRPr="007C2DDC">
        <w:rPr>
          <w:rFonts w:ascii="Times New Roman" w:hAnsi="Times New Roman" w:cs="Times New Roman"/>
          <w:noProof/>
          <w:color w:val="000000" w:themeColor="text1"/>
          <w:sz w:val="24"/>
          <w:szCs w:val="24"/>
          <w:rPrChange w:id="2030" w:author="nayeem hasan" w:date="2020-08-19T04:23:00Z">
            <w:rPr>
              <w:rFonts w:ascii="Times New Roman" w:hAnsi="Times New Roman" w:cs="Times New Roman"/>
              <w:noProof/>
              <w:sz w:val="24"/>
              <w:szCs w:val="24"/>
            </w:rPr>
          </w:rPrChange>
        </w:rPr>
        <w:tab/>
        <w:t xml:space="preserve">WGI. WGI 2019 Interactive. </w:t>
      </w:r>
      <w:r w:rsidRPr="007C2DDC">
        <w:rPr>
          <w:rFonts w:ascii="Times New Roman" w:hAnsi="Times New Roman" w:cs="Times New Roman"/>
          <w:i/>
          <w:iCs/>
          <w:noProof/>
          <w:color w:val="000000" w:themeColor="text1"/>
          <w:sz w:val="24"/>
          <w:szCs w:val="24"/>
          <w:rPrChange w:id="2031" w:author="nayeem hasan" w:date="2020-08-19T04:23:00Z">
            <w:rPr>
              <w:rFonts w:ascii="Times New Roman" w:hAnsi="Times New Roman" w:cs="Times New Roman"/>
              <w:i/>
              <w:iCs/>
              <w:noProof/>
              <w:sz w:val="24"/>
              <w:szCs w:val="24"/>
            </w:rPr>
          </w:rPrChange>
        </w:rPr>
        <w:t>WGI 2019</w:t>
      </w:r>
      <w:r w:rsidRPr="007C2DDC">
        <w:rPr>
          <w:rFonts w:ascii="Times New Roman" w:hAnsi="Times New Roman" w:cs="Times New Roman"/>
          <w:noProof/>
          <w:color w:val="000000" w:themeColor="text1"/>
          <w:sz w:val="24"/>
          <w:szCs w:val="24"/>
          <w:rPrChange w:id="2032" w:author="nayeem hasan" w:date="2020-08-19T04:23:00Z">
            <w:rPr>
              <w:rFonts w:ascii="Times New Roman" w:hAnsi="Times New Roman" w:cs="Times New Roman"/>
              <w:noProof/>
              <w:sz w:val="24"/>
              <w:szCs w:val="24"/>
            </w:rPr>
          </w:rPrChange>
        </w:rPr>
        <w:t xml:space="preserve"> 1 (2019).</w:t>
      </w:r>
    </w:p>
    <w:p w14:paraId="34A57718" w14:textId="77777777" w:rsidR="00F42DDA" w:rsidRPr="007C2DDC" w:rsidRDefault="00F42DDA" w:rsidP="00F42DDA">
      <w:pPr>
        <w:widowControl w:val="0"/>
        <w:autoSpaceDE w:val="0"/>
        <w:autoSpaceDN w:val="0"/>
        <w:adjustRightInd w:val="0"/>
        <w:spacing w:after="0" w:line="480" w:lineRule="auto"/>
        <w:ind w:left="640" w:hanging="640"/>
        <w:rPr>
          <w:rFonts w:ascii="Times New Roman" w:hAnsi="Times New Roman" w:cs="Times New Roman"/>
          <w:noProof/>
          <w:color w:val="000000" w:themeColor="text1"/>
          <w:sz w:val="24"/>
          <w:szCs w:val="24"/>
          <w:rPrChange w:id="2033" w:author="nayeem hasan" w:date="2020-08-19T04:23:00Z">
            <w:rPr>
              <w:rFonts w:ascii="Times New Roman" w:hAnsi="Times New Roman" w:cs="Times New Roman"/>
              <w:noProof/>
              <w:sz w:val="24"/>
              <w:szCs w:val="24"/>
            </w:rPr>
          </w:rPrChange>
        </w:rPr>
      </w:pPr>
      <w:r w:rsidRPr="007C2DDC">
        <w:rPr>
          <w:rFonts w:ascii="Times New Roman" w:hAnsi="Times New Roman" w:cs="Times New Roman"/>
          <w:noProof/>
          <w:color w:val="000000" w:themeColor="text1"/>
          <w:sz w:val="24"/>
          <w:szCs w:val="24"/>
          <w:rPrChange w:id="2034" w:author="nayeem hasan" w:date="2020-08-19T04:23:00Z">
            <w:rPr>
              <w:rFonts w:ascii="Times New Roman" w:hAnsi="Times New Roman" w:cs="Times New Roman"/>
              <w:noProof/>
              <w:sz w:val="24"/>
              <w:szCs w:val="24"/>
            </w:rPr>
          </w:rPrChange>
        </w:rPr>
        <w:t>27.</w:t>
      </w:r>
      <w:r w:rsidRPr="007C2DDC">
        <w:rPr>
          <w:rFonts w:ascii="Times New Roman" w:hAnsi="Times New Roman" w:cs="Times New Roman"/>
          <w:noProof/>
          <w:color w:val="000000" w:themeColor="text1"/>
          <w:sz w:val="24"/>
          <w:szCs w:val="24"/>
          <w:rPrChange w:id="2035" w:author="nayeem hasan" w:date="2020-08-19T04:23:00Z">
            <w:rPr>
              <w:rFonts w:ascii="Times New Roman" w:hAnsi="Times New Roman" w:cs="Times New Roman"/>
              <w:noProof/>
              <w:sz w:val="24"/>
              <w:szCs w:val="24"/>
            </w:rPr>
          </w:rPrChange>
        </w:rPr>
        <w:tab/>
        <w:t xml:space="preserve">Ferrari, S. L. P. Beta Regression. in </w:t>
      </w:r>
      <w:r w:rsidRPr="007C2DDC">
        <w:rPr>
          <w:rFonts w:ascii="Times New Roman" w:hAnsi="Times New Roman" w:cs="Times New Roman"/>
          <w:i/>
          <w:iCs/>
          <w:noProof/>
          <w:color w:val="000000" w:themeColor="text1"/>
          <w:sz w:val="24"/>
          <w:szCs w:val="24"/>
          <w:rPrChange w:id="2036" w:author="nayeem hasan" w:date="2020-08-19T04:23:00Z">
            <w:rPr>
              <w:rFonts w:ascii="Times New Roman" w:hAnsi="Times New Roman" w:cs="Times New Roman"/>
              <w:i/>
              <w:iCs/>
              <w:noProof/>
              <w:sz w:val="24"/>
              <w:szCs w:val="24"/>
            </w:rPr>
          </w:rPrChange>
        </w:rPr>
        <w:t>Wiley StatsRef: Statistics Reference Online</w:t>
      </w:r>
      <w:r w:rsidRPr="007C2DDC">
        <w:rPr>
          <w:rFonts w:ascii="Times New Roman" w:hAnsi="Times New Roman" w:cs="Times New Roman"/>
          <w:noProof/>
          <w:color w:val="000000" w:themeColor="text1"/>
          <w:sz w:val="24"/>
          <w:szCs w:val="24"/>
          <w:rPrChange w:id="2037" w:author="nayeem hasan" w:date="2020-08-19T04:23:00Z">
            <w:rPr>
              <w:rFonts w:ascii="Times New Roman" w:hAnsi="Times New Roman" w:cs="Times New Roman"/>
              <w:noProof/>
              <w:sz w:val="24"/>
              <w:szCs w:val="24"/>
            </w:rPr>
          </w:rPrChange>
        </w:rPr>
        <w:t xml:space="preserve"> 1–5 (John Wiley &amp; Sons, Ltd, 2017). doi:10.1002/9781118445112.stat08026</w:t>
      </w:r>
    </w:p>
    <w:p w14:paraId="4AD69C53" w14:textId="77777777" w:rsidR="00F42DDA" w:rsidRPr="007C2DDC" w:rsidRDefault="00F42DDA" w:rsidP="00F42DDA">
      <w:pPr>
        <w:widowControl w:val="0"/>
        <w:autoSpaceDE w:val="0"/>
        <w:autoSpaceDN w:val="0"/>
        <w:adjustRightInd w:val="0"/>
        <w:spacing w:after="0" w:line="480" w:lineRule="auto"/>
        <w:ind w:left="640" w:hanging="640"/>
        <w:rPr>
          <w:rFonts w:ascii="Times New Roman" w:hAnsi="Times New Roman" w:cs="Times New Roman"/>
          <w:noProof/>
          <w:color w:val="000000" w:themeColor="text1"/>
          <w:sz w:val="24"/>
          <w:szCs w:val="24"/>
          <w:rPrChange w:id="2038" w:author="nayeem hasan" w:date="2020-08-19T04:23:00Z">
            <w:rPr>
              <w:rFonts w:ascii="Times New Roman" w:hAnsi="Times New Roman" w:cs="Times New Roman"/>
              <w:noProof/>
              <w:sz w:val="24"/>
              <w:szCs w:val="24"/>
            </w:rPr>
          </w:rPrChange>
        </w:rPr>
      </w:pPr>
      <w:r w:rsidRPr="007C2DDC">
        <w:rPr>
          <w:rFonts w:ascii="Times New Roman" w:hAnsi="Times New Roman" w:cs="Times New Roman"/>
          <w:noProof/>
          <w:color w:val="000000" w:themeColor="text1"/>
          <w:sz w:val="24"/>
          <w:szCs w:val="24"/>
          <w:rPrChange w:id="2039" w:author="nayeem hasan" w:date="2020-08-19T04:23:00Z">
            <w:rPr>
              <w:rFonts w:ascii="Times New Roman" w:hAnsi="Times New Roman" w:cs="Times New Roman"/>
              <w:noProof/>
              <w:sz w:val="24"/>
              <w:szCs w:val="24"/>
            </w:rPr>
          </w:rPrChange>
        </w:rPr>
        <w:t>28.</w:t>
      </w:r>
      <w:r w:rsidRPr="007C2DDC">
        <w:rPr>
          <w:rFonts w:ascii="Times New Roman" w:hAnsi="Times New Roman" w:cs="Times New Roman"/>
          <w:noProof/>
          <w:color w:val="000000" w:themeColor="text1"/>
          <w:sz w:val="24"/>
          <w:szCs w:val="24"/>
          <w:rPrChange w:id="2040" w:author="nayeem hasan" w:date="2020-08-19T04:23:00Z">
            <w:rPr>
              <w:rFonts w:ascii="Times New Roman" w:hAnsi="Times New Roman" w:cs="Times New Roman"/>
              <w:noProof/>
              <w:sz w:val="24"/>
              <w:szCs w:val="24"/>
            </w:rPr>
          </w:rPrChange>
        </w:rPr>
        <w:tab/>
        <w:t>WHO. WHO / COVID-19 UPDATE | United Nations UN Audiovisual Library.</w:t>
      </w:r>
    </w:p>
    <w:p w14:paraId="2637F65E" w14:textId="77777777" w:rsidR="00F42DDA" w:rsidRPr="007C2DDC" w:rsidRDefault="00F42DDA" w:rsidP="00F42DDA">
      <w:pPr>
        <w:widowControl w:val="0"/>
        <w:autoSpaceDE w:val="0"/>
        <w:autoSpaceDN w:val="0"/>
        <w:adjustRightInd w:val="0"/>
        <w:spacing w:after="0" w:line="480" w:lineRule="auto"/>
        <w:ind w:left="640" w:hanging="640"/>
        <w:rPr>
          <w:rFonts w:ascii="Times New Roman" w:hAnsi="Times New Roman" w:cs="Times New Roman"/>
          <w:noProof/>
          <w:color w:val="000000" w:themeColor="text1"/>
          <w:sz w:val="24"/>
          <w:szCs w:val="24"/>
          <w:rPrChange w:id="2041" w:author="nayeem hasan" w:date="2020-08-19T04:23:00Z">
            <w:rPr>
              <w:rFonts w:ascii="Times New Roman" w:hAnsi="Times New Roman" w:cs="Times New Roman"/>
              <w:noProof/>
              <w:sz w:val="24"/>
              <w:szCs w:val="24"/>
            </w:rPr>
          </w:rPrChange>
        </w:rPr>
      </w:pPr>
      <w:r w:rsidRPr="007C2DDC">
        <w:rPr>
          <w:rFonts w:ascii="Times New Roman" w:hAnsi="Times New Roman" w:cs="Times New Roman"/>
          <w:noProof/>
          <w:color w:val="000000" w:themeColor="text1"/>
          <w:sz w:val="24"/>
          <w:szCs w:val="24"/>
          <w:rPrChange w:id="2042" w:author="nayeem hasan" w:date="2020-08-19T04:23:00Z">
            <w:rPr>
              <w:rFonts w:ascii="Times New Roman" w:hAnsi="Times New Roman" w:cs="Times New Roman"/>
              <w:noProof/>
              <w:sz w:val="24"/>
              <w:szCs w:val="24"/>
            </w:rPr>
          </w:rPrChange>
        </w:rPr>
        <w:t>29.</w:t>
      </w:r>
      <w:r w:rsidRPr="007C2DDC">
        <w:rPr>
          <w:rFonts w:ascii="Times New Roman" w:hAnsi="Times New Roman" w:cs="Times New Roman"/>
          <w:noProof/>
          <w:color w:val="000000" w:themeColor="text1"/>
          <w:sz w:val="24"/>
          <w:szCs w:val="24"/>
          <w:rPrChange w:id="2043" w:author="nayeem hasan" w:date="2020-08-19T04:23:00Z">
            <w:rPr>
              <w:rFonts w:ascii="Times New Roman" w:hAnsi="Times New Roman" w:cs="Times New Roman"/>
              <w:noProof/>
              <w:sz w:val="24"/>
              <w:szCs w:val="24"/>
            </w:rPr>
          </w:rPrChange>
        </w:rPr>
        <w:tab/>
        <w:t xml:space="preserve">Wu, Z. &amp; McGoogan, J. M. Characteristics of and Important Lessons from the Coronavirus Disease 2019 (COVID-19) Outbreak in China: Summary of a Report of 72314 Cases from the Chinese Center for Disease Control and Prevention. </w:t>
      </w:r>
      <w:r w:rsidRPr="007C2DDC">
        <w:rPr>
          <w:rFonts w:ascii="Times New Roman" w:hAnsi="Times New Roman" w:cs="Times New Roman"/>
          <w:i/>
          <w:iCs/>
          <w:noProof/>
          <w:color w:val="000000" w:themeColor="text1"/>
          <w:sz w:val="24"/>
          <w:szCs w:val="24"/>
          <w:rPrChange w:id="2044" w:author="nayeem hasan" w:date="2020-08-19T04:23:00Z">
            <w:rPr>
              <w:rFonts w:ascii="Times New Roman" w:hAnsi="Times New Roman" w:cs="Times New Roman"/>
              <w:i/>
              <w:iCs/>
              <w:noProof/>
              <w:sz w:val="24"/>
              <w:szCs w:val="24"/>
            </w:rPr>
          </w:rPrChange>
        </w:rPr>
        <w:t>JAMA - Journal of the American Medical Association</w:t>
      </w:r>
      <w:r w:rsidRPr="007C2DDC">
        <w:rPr>
          <w:rFonts w:ascii="Times New Roman" w:hAnsi="Times New Roman" w:cs="Times New Roman"/>
          <w:noProof/>
          <w:color w:val="000000" w:themeColor="text1"/>
          <w:sz w:val="24"/>
          <w:szCs w:val="24"/>
          <w:rPrChange w:id="2045" w:author="nayeem hasan" w:date="2020-08-19T04:23:00Z">
            <w:rPr>
              <w:rFonts w:ascii="Times New Roman" w:hAnsi="Times New Roman" w:cs="Times New Roman"/>
              <w:noProof/>
              <w:sz w:val="24"/>
              <w:szCs w:val="24"/>
            </w:rPr>
          </w:rPrChange>
        </w:rPr>
        <w:t xml:space="preserve"> </w:t>
      </w:r>
      <w:r w:rsidRPr="007C2DDC">
        <w:rPr>
          <w:rFonts w:ascii="Times New Roman" w:hAnsi="Times New Roman" w:cs="Times New Roman"/>
          <w:b/>
          <w:bCs/>
          <w:noProof/>
          <w:color w:val="000000" w:themeColor="text1"/>
          <w:sz w:val="24"/>
          <w:szCs w:val="24"/>
          <w:rPrChange w:id="2046" w:author="nayeem hasan" w:date="2020-08-19T04:23:00Z">
            <w:rPr>
              <w:rFonts w:ascii="Times New Roman" w:hAnsi="Times New Roman" w:cs="Times New Roman"/>
              <w:b/>
              <w:bCs/>
              <w:noProof/>
              <w:sz w:val="24"/>
              <w:szCs w:val="24"/>
            </w:rPr>
          </w:rPrChange>
        </w:rPr>
        <w:t>323</w:t>
      </w:r>
      <w:r w:rsidRPr="007C2DDC">
        <w:rPr>
          <w:rFonts w:ascii="Times New Roman" w:hAnsi="Times New Roman" w:cs="Times New Roman"/>
          <w:noProof/>
          <w:color w:val="000000" w:themeColor="text1"/>
          <w:sz w:val="24"/>
          <w:szCs w:val="24"/>
          <w:rPrChange w:id="2047" w:author="nayeem hasan" w:date="2020-08-19T04:23:00Z">
            <w:rPr>
              <w:rFonts w:ascii="Times New Roman" w:hAnsi="Times New Roman" w:cs="Times New Roman"/>
              <w:noProof/>
              <w:sz w:val="24"/>
              <w:szCs w:val="24"/>
            </w:rPr>
          </w:rPrChange>
        </w:rPr>
        <w:t>, 1239–1242 (2020).</w:t>
      </w:r>
    </w:p>
    <w:p w14:paraId="4BF3424C" w14:textId="77777777" w:rsidR="00F42DDA" w:rsidRPr="007C2DDC" w:rsidRDefault="00F42DDA" w:rsidP="00F42DDA">
      <w:pPr>
        <w:widowControl w:val="0"/>
        <w:autoSpaceDE w:val="0"/>
        <w:autoSpaceDN w:val="0"/>
        <w:adjustRightInd w:val="0"/>
        <w:spacing w:after="0" w:line="480" w:lineRule="auto"/>
        <w:ind w:left="640" w:hanging="640"/>
        <w:rPr>
          <w:rFonts w:ascii="Times New Roman" w:hAnsi="Times New Roman" w:cs="Times New Roman"/>
          <w:noProof/>
          <w:color w:val="000000" w:themeColor="text1"/>
          <w:sz w:val="24"/>
          <w:szCs w:val="24"/>
          <w:rPrChange w:id="2048" w:author="nayeem hasan" w:date="2020-08-19T04:23:00Z">
            <w:rPr>
              <w:rFonts w:ascii="Times New Roman" w:hAnsi="Times New Roman" w:cs="Times New Roman"/>
              <w:noProof/>
              <w:sz w:val="24"/>
              <w:szCs w:val="24"/>
            </w:rPr>
          </w:rPrChange>
        </w:rPr>
      </w:pPr>
      <w:r w:rsidRPr="007C2DDC">
        <w:rPr>
          <w:rFonts w:ascii="Times New Roman" w:hAnsi="Times New Roman" w:cs="Times New Roman"/>
          <w:noProof/>
          <w:color w:val="000000" w:themeColor="text1"/>
          <w:sz w:val="24"/>
          <w:szCs w:val="24"/>
          <w:rPrChange w:id="2049" w:author="nayeem hasan" w:date="2020-08-19T04:23:00Z">
            <w:rPr>
              <w:rFonts w:ascii="Times New Roman" w:hAnsi="Times New Roman" w:cs="Times New Roman"/>
              <w:noProof/>
              <w:sz w:val="24"/>
              <w:szCs w:val="24"/>
            </w:rPr>
          </w:rPrChange>
        </w:rPr>
        <w:t>30.</w:t>
      </w:r>
      <w:r w:rsidRPr="007C2DDC">
        <w:rPr>
          <w:rFonts w:ascii="Times New Roman" w:hAnsi="Times New Roman" w:cs="Times New Roman"/>
          <w:noProof/>
          <w:color w:val="000000" w:themeColor="text1"/>
          <w:sz w:val="24"/>
          <w:szCs w:val="24"/>
          <w:rPrChange w:id="2050" w:author="nayeem hasan" w:date="2020-08-19T04:23:00Z">
            <w:rPr>
              <w:rFonts w:ascii="Times New Roman" w:hAnsi="Times New Roman" w:cs="Times New Roman"/>
              <w:noProof/>
              <w:sz w:val="24"/>
              <w:szCs w:val="24"/>
            </w:rPr>
          </w:rPrChange>
        </w:rPr>
        <w:tab/>
        <w:t xml:space="preserve">Lanini, S. </w:t>
      </w:r>
      <w:r w:rsidRPr="007C2DDC">
        <w:rPr>
          <w:rFonts w:ascii="Times New Roman" w:hAnsi="Times New Roman" w:cs="Times New Roman"/>
          <w:i/>
          <w:iCs/>
          <w:noProof/>
          <w:color w:val="000000" w:themeColor="text1"/>
          <w:sz w:val="24"/>
          <w:szCs w:val="24"/>
          <w:rPrChange w:id="2051" w:author="nayeem hasan" w:date="2020-08-19T04:23:00Z">
            <w:rPr>
              <w:rFonts w:ascii="Times New Roman" w:hAnsi="Times New Roman" w:cs="Times New Roman"/>
              <w:i/>
              <w:iCs/>
              <w:noProof/>
              <w:sz w:val="24"/>
              <w:szCs w:val="24"/>
            </w:rPr>
          </w:rPrChange>
        </w:rPr>
        <w:t>et al.</w:t>
      </w:r>
      <w:r w:rsidRPr="007C2DDC">
        <w:rPr>
          <w:rFonts w:ascii="Times New Roman" w:hAnsi="Times New Roman" w:cs="Times New Roman"/>
          <w:noProof/>
          <w:color w:val="000000" w:themeColor="text1"/>
          <w:sz w:val="24"/>
          <w:szCs w:val="24"/>
          <w:rPrChange w:id="2052" w:author="nayeem hasan" w:date="2020-08-19T04:23:00Z">
            <w:rPr>
              <w:rFonts w:ascii="Times New Roman" w:hAnsi="Times New Roman" w:cs="Times New Roman"/>
              <w:noProof/>
              <w:sz w:val="24"/>
              <w:szCs w:val="24"/>
            </w:rPr>
          </w:rPrChange>
        </w:rPr>
        <w:t xml:space="preserve"> Higher Death Rates in the Italian COVID-19 Outbreak: A Comparative Modelling Analysis of 8,342 Italy and 44,672 China Cases. </w:t>
      </w:r>
      <w:r w:rsidRPr="007C2DDC">
        <w:rPr>
          <w:rFonts w:ascii="Times New Roman" w:hAnsi="Times New Roman" w:cs="Times New Roman"/>
          <w:i/>
          <w:iCs/>
          <w:noProof/>
          <w:color w:val="000000" w:themeColor="text1"/>
          <w:sz w:val="24"/>
          <w:szCs w:val="24"/>
          <w:rPrChange w:id="2053" w:author="nayeem hasan" w:date="2020-08-19T04:23:00Z">
            <w:rPr>
              <w:rFonts w:ascii="Times New Roman" w:hAnsi="Times New Roman" w:cs="Times New Roman"/>
              <w:i/>
              <w:iCs/>
              <w:noProof/>
              <w:sz w:val="24"/>
              <w:szCs w:val="24"/>
            </w:rPr>
          </w:rPrChange>
        </w:rPr>
        <w:t>SSRN Electron. J.</w:t>
      </w:r>
      <w:r w:rsidRPr="007C2DDC">
        <w:rPr>
          <w:rFonts w:ascii="Times New Roman" w:hAnsi="Times New Roman" w:cs="Times New Roman"/>
          <w:noProof/>
          <w:color w:val="000000" w:themeColor="text1"/>
          <w:sz w:val="24"/>
          <w:szCs w:val="24"/>
          <w:rPrChange w:id="2054" w:author="nayeem hasan" w:date="2020-08-19T04:23:00Z">
            <w:rPr>
              <w:rFonts w:ascii="Times New Roman" w:hAnsi="Times New Roman" w:cs="Times New Roman"/>
              <w:noProof/>
              <w:sz w:val="24"/>
              <w:szCs w:val="24"/>
            </w:rPr>
          </w:rPrChange>
        </w:rPr>
        <w:t xml:space="preserve"> (2020). doi:10.2139/ssrn.3556640</w:t>
      </w:r>
    </w:p>
    <w:p w14:paraId="4E4348C2" w14:textId="77777777" w:rsidR="00F42DDA" w:rsidRPr="007C2DDC" w:rsidRDefault="00F42DDA" w:rsidP="00F42DDA">
      <w:pPr>
        <w:widowControl w:val="0"/>
        <w:autoSpaceDE w:val="0"/>
        <w:autoSpaceDN w:val="0"/>
        <w:adjustRightInd w:val="0"/>
        <w:spacing w:after="0" w:line="480" w:lineRule="auto"/>
        <w:ind w:left="640" w:hanging="640"/>
        <w:rPr>
          <w:rFonts w:ascii="Times New Roman" w:hAnsi="Times New Roman" w:cs="Times New Roman"/>
          <w:noProof/>
          <w:color w:val="000000" w:themeColor="text1"/>
          <w:sz w:val="24"/>
          <w:szCs w:val="24"/>
          <w:rPrChange w:id="2055" w:author="nayeem hasan" w:date="2020-08-19T04:23:00Z">
            <w:rPr>
              <w:rFonts w:ascii="Times New Roman" w:hAnsi="Times New Roman" w:cs="Times New Roman"/>
              <w:noProof/>
              <w:sz w:val="24"/>
              <w:szCs w:val="24"/>
            </w:rPr>
          </w:rPrChange>
        </w:rPr>
      </w:pPr>
      <w:r w:rsidRPr="007C2DDC">
        <w:rPr>
          <w:rFonts w:ascii="Times New Roman" w:hAnsi="Times New Roman" w:cs="Times New Roman"/>
          <w:noProof/>
          <w:color w:val="000000" w:themeColor="text1"/>
          <w:sz w:val="24"/>
          <w:szCs w:val="24"/>
          <w:rPrChange w:id="2056" w:author="nayeem hasan" w:date="2020-08-19T04:23:00Z">
            <w:rPr>
              <w:rFonts w:ascii="Times New Roman" w:hAnsi="Times New Roman" w:cs="Times New Roman"/>
              <w:noProof/>
              <w:sz w:val="24"/>
              <w:szCs w:val="24"/>
            </w:rPr>
          </w:rPrChange>
        </w:rPr>
        <w:lastRenderedPageBreak/>
        <w:t>31.</w:t>
      </w:r>
      <w:r w:rsidRPr="007C2DDC">
        <w:rPr>
          <w:rFonts w:ascii="Times New Roman" w:hAnsi="Times New Roman" w:cs="Times New Roman"/>
          <w:noProof/>
          <w:color w:val="000000" w:themeColor="text1"/>
          <w:sz w:val="24"/>
          <w:szCs w:val="24"/>
          <w:rPrChange w:id="2057" w:author="nayeem hasan" w:date="2020-08-19T04:23:00Z">
            <w:rPr>
              <w:rFonts w:ascii="Times New Roman" w:hAnsi="Times New Roman" w:cs="Times New Roman"/>
              <w:noProof/>
              <w:sz w:val="24"/>
              <w:szCs w:val="24"/>
            </w:rPr>
          </w:rPrChange>
        </w:rPr>
        <w:tab/>
        <w:t xml:space="preserve">Lazarus, J. V. </w:t>
      </w:r>
      <w:r w:rsidRPr="007C2DDC">
        <w:rPr>
          <w:rFonts w:ascii="Times New Roman" w:hAnsi="Times New Roman" w:cs="Times New Roman"/>
          <w:i/>
          <w:iCs/>
          <w:noProof/>
          <w:color w:val="000000" w:themeColor="text1"/>
          <w:sz w:val="24"/>
          <w:szCs w:val="24"/>
          <w:rPrChange w:id="2058" w:author="nayeem hasan" w:date="2020-08-19T04:23:00Z">
            <w:rPr>
              <w:rFonts w:ascii="Times New Roman" w:hAnsi="Times New Roman" w:cs="Times New Roman"/>
              <w:i/>
              <w:iCs/>
              <w:noProof/>
              <w:sz w:val="24"/>
              <w:szCs w:val="24"/>
            </w:rPr>
          </w:rPrChange>
        </w:rPr>
        <w:t>et al.</w:t>
      </w:r>
      <w:r w:rsidRPr="007C2DDC">
        <w:rPr>
          <w:rFonts w:ascii="Times New Roman" w:hAnsi="Times New Roman" w:cs="Times New Roman"/>
          <w:noProof/>
          <w:color w:val="000000" w:themeColor="text1"/>
          <w:sz w:val="24"/>
          <w:szCs w:val="24"/>
          <w:rPrChange w:id="2059" w:author="nayeem hasan" w:date="2020-08-19T04:23:00Z">
            <w:rPr>
              <w:rFonts w:ascii="Times New Roman" w:hAnsi="Times New Roman" w:cs="Times New Roman"/>
              <w:noProof/>
              <w:sz w:val="24"/>
              <w:szCs w:val="24"/>
            </w:rPr>
          </w:rPrChange>
        </w:rPr>
        <w:t xml:space="preserve"> Keeping governments accountable: the COVID-19 Assessment Scorecard (COVID-SCORE). </w:t>
      </w:r>
      <w:r w:rsidRPr="007C2DDC">
        <w:rPr>
          <w:rFonts w:ascii="Times New Roman" w:hAnsi="Times New Roman" w:cs="Times New Roman"/>
          <w:i/>
          <w:iCs/>
          <w:noProof/>
          <w:color w:val="000000" w:themeColor="text1"/>
          <w:sz w:val="24"/>
          <w:szCs w:val="24"/>
          <w:rPrChange w:id="2060" w:author="nayeem hasan" w:date="2020-08-19T04:23:00Z">
            <w:rPr>
              <w:rFonts w:ascii="Times New Roman" w:hAnsi="Times New Roman" w:cs="Times New Roman"/>
              <w:i/>
              <w:iCs/>
              <w:noProof/>
              <w:sz w:val="24"/>
              <w:szCs w:val="24"/>
            </w:rPr>
          </w:rPrChange>
        </w:rPr>
        <w:t>Nature Medicine</w:t>
      </w:r>
      <w:r w:rsidRPr="007C2DDC">
        <w:rPr>
          <w:rFonts w:ascii="Times New Roman" w:hAnsi="Times New Roman" w:cs="Times New Roman"/>
          <w:noProof/>
          <w:color w:val="000000" w:themeColor="text1"/>
          <w:sz w:val="24"/>
          <w:szCs w:val="24"/>
          <w:rPrChange w:id="2061" w:author="nayeem hasan" w:date="2020-08-19T04:23:00Z">
            <w:rPr>
              <w:rFonts w:ascii="Times New Roman" w:hAnsi="Times New Roman" w:cs="Times New Roman"/>
              <w:noProof/>
              <w:sz w:val="24"/>
              <w:szCs w:val="24"/>
            </w:rPr>
          </w:rPrChange>
        </w:rPr>
        <w:t xml:space="preserve"> </w:t>
      </w:r>
      <w:r w:rsidRPr="007C2DDC">
        <w:rPr>
          <w:rFonts w:ascii="Times New Roman" w:hAnsi="Times New Roman" w:cs="Times New Roman"/>
          <w:b/>
          <w:bCs/>
          <w:noProof/>
          <w:color w:val="000000" w:themeColor="text1"/>
          <w:sz w:val="24"/>
          <w:szCs w:val="24"/>
          <w:rPrChange w:id="2062" w:author="nayeem hasan" w:date="2020-08-19T04:23:00Z">
            <w:rPr>
              <w:rFonts w:ascii="Times New Roman" w:hAnsi="Times New Roman" w:cs="Times New Roman"/>
              <w:b/>
              <w:bCs/>
              <w:noProof/>
              <w:sz w:val="24"/>
              <w:szCs w:val="24"/>
            </w:rPr>
          </w:rPrChange>
        </w:rPr>
        <w:t>26</w:t>
      </w:r>
      <w:r w:rsidRPr="007C2DDC">
        <w:rPr>
          <w:rFonts w:ascii="Times New Roman" w:hAnsi="Times New Roman" w:cs="Times New Roman"/>
          <w:noProof/>
          <w:color w:val="000000" w:themeColor="text1"/>
          <w:sz w:val="24"/>
          <w:szCs w:val="24"/>
          <w:rPrChange w:id="2063" w:author="nayeem hasan" w:date="2020-08-19T04:23:00Z">
            <w:rPr>
              <w:rFonts w:ascii="Times New Roman" w:hAnsi="Times New Roman" w:cs="Times New Roman"/>
              <w:noProof/>
              <w:sz w:val="24"/>
              <w:szCs w:val="24"/>
            </w:rPr>
          </w:rPrChange>
        </w:rPr>
        <w:t>, 1005–1008 (2020).</w:t>
      </w:r>
    </w:p>
    <w:p w14:paraId="064B0A94" w14:textId="77777777" w:rsidR="00F42DDA" w:rsidRPr="007C2DDC" w:rsidRDefault="00F42DDA" w:rsidP="00F42DDA">
      <w:pPr>
        <w:widowControl w:val="0"/>
        <w:autoSpaceDE w:val="0"/>
        <w:autoSpaceDN w:val="0"/>
        <w:adjustRightInd w:val="0"/>
        <w:spacing w:after="0" w:line="480" w:lineRule="auto"/>
        <w:ind w:left="640" w:hanging="640"/>
        <w:rPr>
          <w:rFonts w:ascii="Times New Roman" w:hAnsi="Times New Roman" w:cs="Times New Roman"/>
          <w:noProof/>
          <w:color w:val="000000" w:themeColor="text1"/>
          <w:sz w:val="24"/>
          <w:szCs w:val="24"/>
          <w:rPrChange w:id="2064" w:author="nayeem hasan" w:date="2020-08-19T04:23:00Z">
            <w:rPr>
              <w:rFonts w:ascii="Times New Roman" w:hAnsi="Times New Roman" w:cs="Times New Roman"/>
              <w:noProof/>
              <w:sz w:val="24"/>
              <w:szCs w:val="24"/>
            </w:rPr>
          </w:rPrChange>
        </w:rPr>
      </w:pPr>
      <w:r w:rsidRPr="007C2DDC">
        <w:rPr>
          <w:rFonts w:ascii="Times New Roman" w:hAnsi="Times New Roman" w:cs="Times New Roman"/>
          <w:noProof/>
          <w:color w:val="000000" w:themeColor="text1"/>
          <w:sz w:val="24"/>
          <w:szCs w:val="24"/>
          <w:rPrChange w:id="2065" w:author="nayeem hasan" w:date="2020-08-19T04:23:00Z">
            <w:rPr>
              <w:rFonts w:ascii="Times New Roman" w:hAnsi="Times New Roman" w:cs="Times New Roman"/>
              <w:noProof/>
              <w:sz w:val="24"/>
              <w:szCs w:val="24"/>
            </w:rPr>
          </w:rPrChange>
        </w:rPr>
        <w:t>32.</w:t>
      </w:r>
      <w:r w:rsidRPr="007C2DDC">
        <w:rPr>
          <w:rFonts w:ascii="Times New Roman" w:hAnsi="Times New Roman" w:cs="Times New Roman"/>
          <w:noProof/>
          <w:color w:val="000000" w:themeColor="text1"/>
          <w:sz w:val="24"/>
          <w:szCs w:val="24"/>
          <w:rPrChange w:id="2066" w:author="nayeem hasan" w:date="2020-08-19T04:23:00Z">
            <w:rPr>
              <w:rFonts w:ascii="Times New Roman" w:hAnsi="Times New Roman" w:cs="Times New Roman"/>
              <w:noProof/>
              <w:sz w:val="24"/>
              <w:szCs w:val="24"/>
            </w:rPr>
          </w:rPrChange>
        </w:rPr>
        <w:tab/>
        <w:t xml:space="preserve">Stoller, J. K. Reflections on leadership in the time of COVID-19. </w:t>
      </w:r>
      <w:r w:rsidRPr="007C2DDC">
        <w:rPr>
          <w:rFonts w:ascii="Times New Roman" w:hAnsi="Times New Roman" w:cs="Times New Roman"/>
          <w:i/>
          <w:iCs/>
          <w:noProof/>
          <w:color w:val="000000" w:themeColor="text1"/>
          <w:sz w:val="24"/>
          <w:szCs w:val="24"/>
          <w:rPrChange w:id="2067" w:author="nayeem hasan" w:date="2020-08-19T04:23:00Z">
            <w:rPr>
              <w:rFonts w:ascii="Times New Roman" w:hAnsi="Times New Roman" w:cs="Times New Roman"/>
              <w:i/>
              <w:iCs/>
              <w:noProof/>
              <w:sz w:val="24"/>
              <w:szCs w:val="24"/>
            </w:rPr>
          </w:rPrChange>
        </w:rPr>
        <w:t>BMJ Leader</w:t>
      </w:r>
      <w:r w:rsidRPr="007C2DDC">
        <w:rPr>
          <w:rFonts w:ascii="Times New Roman" w:hAnsi="Times New Roman" w:cs="Times New Roman"/>
          <w:noProof/>
          <w:color w:val="000000" w:themeColor="text1"/>
          <w:sz w:val="24"/>
          <w:szCs w:val="24"/>
          <w:rPrChange w:id="2068" w:author="nayeem hasan" w:date="2020-08-19T04:23:00Z">
            <w:rPr>
              <w:rFonts w:ascii="Times New Roman" w:hAnsi="Times New Roman" w:cs="Times New Roman"/>
              <w:noProof/>
              <w:sz w:val="24"/>
              <w:szCs w:val="24"/>
            </w:rPr>
          </w:rPrChange>
        </w:rPr>
        <w:t xml:space="preserve"> </w:t>
      </w:r>
      <w:r w:rsidRPr="007C2DDC">
        <w:rPr>
          <w:rFonts w:ascii="Times New Roman" w:hAnsi="Times New Roman" w:cs="Times New Roman"/>
          <w:b/>
          <w:bCs/>
          <w:noProof/>
          <w:color w:val="000000" w:themeColor="text1"/>
          <w:sz w:val="24"/>
          <w:szCs w:val="24"/>
          <w:rPrChange w:id="2069" w:author="nayeem hasan" w:date="2020-08-19T04:23:00Z">
            <w:rPr>
              <w:rFonts w:ascii="Times New Roman" w:hAnsi="Times New Roman" w:cs="Times New Roman"/>
              <w:b/>
              <w:bCs/>
              <w:noProof/>
              <w:sz w:val="24"/>
              <w:szCs w:val="24"/>
            </w:rPr>
          </w:rPrChange>
        </w:rPr>
        <w:t>4</w:t>
      </w:r>
      <w:r w:rsidRPr="007C2DDC">
        <w:rPr>
          <w:rFonts w:ascii="Times New Roman" w:hAnsi="Times New Roman" w:cs="Times New Roman"/>
          <w:noProof/>
          <w:color w:val="000000" w:themeColor="text1"/>
          <w:sz w:val="24"/>
          <w:szCs w:val="24"/>
          <w:rPrChange w:id="2070" w:author="nayeem hasan" w:date="2020-08-19T04:23:00Z">
            <w:rPr>
              <w:rFonts w:ascii="Times New Roman" w:hAnsi="Times New Roman" w:cs="Times New Roman"/>
              <w:noProof/>
              <w:sz w:val="24"/>
              <w:szCs w:val="24"/>
            </w:rPr>
          </w:rPrChange>
        </w:rPr>
        <w:t>, 77–79 (2020).</w:t>
      </w:r>
    </w:p>
    <w:p w14:paraId="07E189EA" w14:textId="77777777" w:rsidR="00F42DDA" w:rsidRPr="007C2DDC" w:rsidRDefault="00F42DDA" w:rsidP="00F42DDA">
      <w:pPr>
        <w:widowControl w:val="0"/>
        <w:autoSpaceDE w:val="0"/>
        <w:autoSpaceDN w:val="0"/>
        <w:adjustRightInd w:val="0"/>
        <w:spacing w:after="0" w:line="480" w:lineRule="auto"/>
        <w:ind w:left="640" w:hanging="640"/>
        <w:rPr>
          <w:rFonts w:ascii="Times New Roman" w:hAnsi="Times New Roman" w:cs="Times New Roman"/>
          <w:noProof/>
          <w:color w:val="000000" w:themeColor="text1"/>
          <w:sz w:val="24"/>
          <w:szCs w:val="24"/>
          <w:rPrChange w:id="2071" w:author="nayeem hasan" w:date="2020-08-19T04:23:00Z">
            <w:rPr>
              <w:rFonts w:ascii="Times New Roman" w:hAnsi="Times New Roman" w:cs="Times New Roman"/>
              <w:noProof/>
              <w:sz w:val="24"/>
              <w:szCs w:val="24"/>
            </w:rPr>
          </w:rPrChange>
        </w:rPr>
      </w:pPr>
      <w:r w:rsidRPr="007C2DDC">
        <w:rPr>
          <w:rFonts w:ascii="Times New Roman" w:hAnsi="Times New Roman" w:cs="Times New Roman"/>
          <w:noProof/>
          <w:color w:val="000000" w:themeColor="text1"/>
          <w:sz w:val="24"/>
          <w:szCs w:val="24"/>
          <w:rPrChange w:id="2072" w:author="nayeem hasan" w:date="2020-08-19T04:23:00Z">
            <w:rPr>
              <w:rFonts w:ascii="Times New Roman" w:hAnsi="Times New Roman" w:cs="Times New Roman"/>
              <w:noProof/>
              <w:sz w:val="24"/>
              <w:szCs w:val="24"/>
            </w:rPr>
          </w:rPrChange>
        </w:rPr>
        <w:t>33.</w:t>
      </w:r>
      <w:r w:rsidRPr="007C2DDC">
        <w:rPr>
          <w:rFonts w:ascii="Times New Roman" w:hAnsi="Times New Roman" w:cs="Times New Roman"/>
          <w:noProof/>
          <w:color w:val="000000" w:themeColor="text1"/>
          <w:sz w:val="24"/>
          <w:szCs w:val="24"/>
          <w:rPrChange w:id="2073" w:author="nayeem hasan" w:date="2020-08-19T04:23:00Z">
            <w:rPr>
              <w:rFonts w:ascii="Times New Roman" w:hAnsi="Times New Roman" w:cs="Times New Roman"/>
              <w:noProof/>
              <w:sz w:val="24"/>
              <w:szCs w:val="24"/>
            </w:rPr>
          </w:rPrChange>
        </w:rPr>
        <w:tab/>
        <w:t xml:space="preserve">Gupta, S. &amp; Federman, D. G. Hospital preparedness for COVID-19 pandemic: experience from department of medicine at Veterans Affairs Connecticut Healthcare System. </w:t>
      </w:r>
      <w:r w:rsidRPr="007C2DDC">
        <w:rPr>
          <w:rFonts w:ascii="Times New Roman" w:hAnsi="Times New Roman" w:cs="Times New Roman"/>
          <w:i/>
          <w:iCs/>
          <w:noProof/>
          <w:color w:val="000000" w:themeColor="text1"/>
          <w:sz w:val="24"/>
          <w:szCs w:val="24"/>
          <w:rPrChange w:id="2074" w:author="nayeem hasan" w:date="2020-08-19T04:23:00Z">
            <w:rPr>
              <w:rFonts w:ascii="Times New Roman" w:hAnsi="Times New Roman" w:cs="Times New Roman"/>
              <w:i/>
              <w:iCs/>
              <w:noProof/>
              <w:sz w:val="24"/>
              <w:szCs w:val="24"/>
            </w:rPr>
          </w:rPrChange>
        </w:rPr>
        <w:t>Postgrad. Med.</w:t>
      </w:r>
      <w:r w:rsidRPr="007C2DDC">
        <w:rPr>
          <w:rFonts w:ascii="Times New Roman" w:hAnsi="Times New Roman" w:cs="Times New Roman"/>
          <w:noProof/>
          <w:color w:val="000000" w:themeColor="text1"/>
          <w:sz w:val="24"/>
          <w:szCs w:val="24"/>
          <w:rPrChange w:id="2075" w:author="nayeem hasan" w:date="2020-08-19T04:23:00Z">
            <w:rPr>
              <w:rFonts w:ascii="Times New Roman" w:hAnsi="Times New Roman" w:cs="Times New Roman"/>
              <w:noProof/>
              <w:sz w:val="24"/>
              <w:szCs w:val="24"/>
            </w:rPr>
          </w:rPrChange>
        </w:rPr>
        <w:t xml:space="preserve"> </w:t>
      </w:r>
      <w:r w:rsidRPr="007C2DDC">
        <w:rPr>
          <w:rFonts w:ascii="Times New Roman" w:hAnsi="Times New Roman" w:cs="Times New Roman"/>
          <w:b/>
          <w:bCs/>
          <w:noProof/>
          <w:color w:val="000000" w:themeColor="text1"/>
          <w:sz w:val="24"/>
          <w:szCs w:val="24"/>
          <w:rPrChange w:id="2076" w:author="nayeem hasan" w:date="2020-08-19T04:23:00Z">
            <w:rPr>
              <w:rFonts w:ascii="Times New Roman" w:hAnsi="Times New Roman" w:cs="Times New Roman"/>
              <w:b/>
              <w:bCs/>
              <w:noProof/>
              <w:sz w:val="24"/>
              <w:szCs w:val="24"/>
            </w:rPr>
          </w:rPrChange>
        </w:rPr>
        <w:t>00</w:t>
      </w:r>
      <w:r w:rsidRPr="007C2DDC">
        <w:rPr>
          <w:rFonts w:ascii="Times New Roman" w:hAnsi="Times New Roman" w:cs="Times New Roman"/>
          <w:noProof/>
          <w:color w:val="000000" w:themeColor="text1"/>
          <w:sz w:val="24"/>
          <w:szCs w:val="24"/>
          <w:rPrChange w:id="2077" w:author="nayeem hasan" w:date="2020-08-19T04:23:00Z">
            <w:rPr>
              <w:rFonts w:ascii="Times New Roman" w:hAnsi="Times New Roman" w:cs="Times New Roman"/>
              <w:noProof/>
              <w:sz w:val="24"/>
              <w:szCs w:val="24"/>
            </w:rPr>
          </w:rPrChange>
        </w:rPr>
        <w:t>, 1 (2020).</w:t>
      </w:r>
    </w:p>
    <w:p w14:paraId="727487AF" w14:textId="77777777" w:rsidR="00F42DDA" w:rsidRPr="007C2DDC" w:rsidRDefault="00F42DDA" w:rsidP="00F42DDA">
      <w:pPr>
        <w:widowControl w:val="0"/>
        <w:autoSpaceDE w:val="0"/>
        <w:autoSpaceDN w:val="0"/>
        <w:adjustRightInd w:val="0"/>
        <w:spacing w:after="0" w:line="480" w:lineRule="auto"/>
        <w:ind w:left="640" w:hanging="640"/>
        <w:rPr>
          <w:rFonts w:ascii="Times New Roman" w:hAnsi="Times New Roman" w:cs="Times New Roman"/>
          <w:noProof/>
          <w:color w:val="000000" w:themeColor="text1"/>
          <w:sz w:val="24"/>
          <w:szCs w:val="24"/>
          <w:rPrChange w:id="2078" w:author="nayeem hasan" w:date="2020-08-19T04:23:00Z">
            <w:rPr>
              <w:rFonts w:ascii="Times New Roman" w:hAnsi="Times New Roman" w:cs="Times New Roman"/>
              <w:noProof/>
              <w:sz w:val="24"/>
              <w:szCs w:val="24"/>
            </w:rPr>
          </w:rPrChange>
        </w:rPr>
      </w:pPr>
      <w:r w:rsidRPr="007C2DDC">
        <w:rPr>
          <w:rFonts w:ascii="Times New Roman" w:hAnsi="Times New Roman" w:cs="Times New Roman"/>
          <w:noProof/>
          <w:color w:val="000000" w:themeColor="text1"/>
          <w:sz w:val="24"/>
          <w:szCs w:val="24"/>
          <w:rPrChange w:id="2079" w:author="nayeem hasan" w:date="2020-08-19T04:23:00Z">
            <w:rPr>
              <w:rFonts w:ascii="Times New Roman" w:hAnsi="Times New Roman" w:cs="Times New Roman"/>
              <w:noProof/>
              <w:sz w:val="24"/>
              <w:szCs w:val="24"/>
            </w:rPr>
          </w:rPrChange>
        </w:rPr>
        <w:t>34.</w:t>
      </w:r>
      <w:r w:rsidRPr="007C2DDC">
        <w:rPr>
          <w:rFonts w:ascii="Times New Roman" w:hAnsi="Times New Roman" w:cs="Times New Roman"/>
          <w:noProof/>
          <w:color w:val="000000" w:themeColor="text1"/>
          <w:sz w:val="24"/>
          <w:szCs w:val="24"/>
          <w:rPrChange w:id="2080" w:author="nayeem hasan" w:date="2020-08-19T04:23:00Z">
            <w:rPr>
              <w:rFonts w:ascii="Times New Roman" w:hAnsi="Times New Roman" w:cs="Times New Roman"/>
              <w:noProof/>
              <w:sz w:val="24"/>
              <w:szCs w:val="24"/>
            </w:rPr>
          </w:rPrChange>
        </w:rPr>
        <w:tab/>
        <w:t>WHO. WHO welcomes preliminary results about dexamethasone use in treating critically ill COVID-19 patients.</w:t>
      </w:r>
    </w:p>
    <w:p w14:paraId="7B862ED2" w14:textId="77777777" w:rsidR="00F42DDA" w:rsidRPr="007C2DDC" w:rsidRDefault="00F42DDA" w:rsidP="00F42DDA">
      <w:pPr>
        <w:widowControl w:val="0"/>
        <w:autoSpaceDE w:val="0"/>
        <w:autoSpaceDN w:val="0"/>
        <w:adjustRightInd w:val="0"/>
        <w:spacing w:after="0" w:line="480" w:lineRule="auto"/>
        <w:ind w:left="640" w:hanging="640"/>
        <w:rPr>
          <w:rFonts w:ascii="Times New Roman" w:hAnsi="Times New Roman" w:cs="Times New Roman"/>
          <w:noProof/>
          <w:color w:val="000000" w:themeColor="text1"/>
          <w:sz w:val="24"/>
          <w:szCs w:val="24"/>
          <w:rPrChange w:id="2081" w:author="nayeem hasan" w:date="2020-08-19T04:23:00Z">
            <w:rPr>
              <w:rFonts w:ascii="Times New Roman" w:hAnsi="Times New Roman" w:cs="Times New Roman"/>
              <w:noProof/>
              <w:sz w:val="24"/>
              <w:szCs w:val="24"/>
            </w:rPr>
          </w:rPrChange>
        </w:rPr>
      </w:pPr>
      <w:r w:rsidRPr="007C2DDC">
        <w:rPr>
          <w:rFonts w:ascii="Times New Roman" w:hAnsi="Times New Roman" w:cs="Times New Roman"/>
          <w:noProof/>
          <w:color w:val="000000" w:themeColor="text1"/>
          <w:sz w:val="24"/>
          <w:szCs w:val="24"/>
          <w:rPrChange w:id="2082" w:author="nayeem hasan" w:date="2020-08-19T04:23:00Z">
            <w:rPr>
              <w:rFonts w:ascii="Times New Roman" w:hAnsi="Times New Roman" w:cs="Times New Roman"/>
              <w:noProof/>
              <w:sz w:val="24"/>
              <w:szCs w:val="24"/>
            </w:rPr>
          </w:rPrChange>
        </w:rPr>
        <w:t>35.</w:t>
      </w:r>
      <w:r w:rsidRPr="007C2DDC">
        <w:rPr>
          <w:rFonts w:ascii="Times New Roman" w:hAnsi="Times New Roman" w:cs="Times New Roman"/>
          <w:noProof/>
          <w:color w:val="000000" w:themeColor="text1"/>
          <w:sz w:val="24"/>
          <w:szCs w:val="24"/>
          <w:rPrChange w:id="2083" w:author="nayeem hasan" w:date="2020-08-19T04:23:00Z">
            <w:rPr>
              <w:rFonts w:ascii="Times New Roman" w:hAnsi="Times New Roman" w:cs="Times New Roman"/>
              <w:noProof/>
              <w:sz w:val="24"/>
              <w:szCs w:val="24"/>
            </w:rPr>
          </w:rPrChange>
        </w:rPr>
        <w:tab/>
        <w:t xml:space="preserve">NEWS, F. Coronavirus (COVID-19) Update: FDA Issues Emergency Use Authorization for Potential COVID-19 Treatment. </w:t>
      </w:r>
      <w:r w:rsidRPr="007C2DDC">
        <w:rPr>
          <w:rFonts w:ascii="Times New Roman" w:hAnsi="Times New Roman" w:cs="Times New Roman"/>
          <w:i/>
          <w:iCs/>
          <w:noProof/>
          <w:color w:val="000000" w:themeColor="text1"/>
          <w:sz w:val="24"/>
          <w:szCs w:val="24"/>
          <w:rPrChange w:id="2084" w:author="nayeem hasan" w:date="2020-08-19T04:23:00Z">
            <w:rPr>
              <w:rFonts w:ascii="Times New Roman" w:hAnsi="Times New Roman" w:cs="Times New Roman"/>
              <w:i/>
              <w:iCs/>
              <w:noProof/>
              <w:sz w:val="24"/>
              <w:szCs w:val="24"/>
            </w:rPr>
          </w:rPrChange>
        </w:rPr>
        <w:t>Fda News Release</w:t>
      </w:r>
      <w:r w:rsidRPr="007C2DDC">
        <w:rPr>
          <w:rFonts w:ascii="Times New Roman" w:hAnsi="Times New Roman" w:cs="Times New Roman"/>
          <w:noProof/>
          <w:color w:val="000000" w:themeColor="text1"/>
          <w:sz w:val="24"/>
          <w:szCs w:val="24"/>
          <w:rPrChange w:id="2085" w:author="nayeem hasan" w:date="2020-08-19T04:23:00Z">
            <w:rPr>
              <w:rFonts w:ascii="Times New Roman" w:hAnsi="Times New Roman" w:cs="Times New Roman"/>
              <w:noProof/>
              <w:sz w:val="24"/>
              <w:szCs w:val="24"/>
            </w:rPr>
          </w:rPrChange>
        </w:rPr>
        <w:t xml:space="preserve"> </w:t>
      </w:r>
      <w:r w:rsidRPr="007C2DDC">
        <w:rPr>
          <w:rFonts w:ascii="Times New Roman" w:hAnsi="Times New Roman" w:cs="Times New Roman"/>
          <w:b/>
          <w:bCs/>
          <w:noProof/>
          <w:color w:val="000000" w:themeColor="text1"/>
          <w:sz w:val="24"/>
          <w:szCs w:val="24"/>
          <w:rPrChange w:id="2086" w:author="nayeem hasan" w:date="2020-08-19T04:23:00Z">
            <w:rPr>
              <w:rFonts w:ascii="Times New Roman" w:hAnsi="Times New Roman" w:cs="Times New Roman"/>
              <w:b/>
              <w:bCs/>
              <w:noProof/>
              <w:sz w:val="24"/>
              <w:szCs w:val="24"/>
            </w:rPr>
          </w:rPrChange>
        </w:rPr>
        <w:t>3</w:t>
      </w:r>
      <w:r w:rsidRPr="007C2DDC">
        <w:rPr>
          <w:rFonts w:ascii="Times New Roman" w:hAnsi="Times New Roman" w:cs="Times New Roman"/>
          <w:noProof/>
          <w:color w:val="000000" w:themeColor="text1"/>
          <w:sz w:val="24"/>
          <w:szCs w:val="24"/>
          <w:rPrChange w:id="2087" w:author="nayeem hasan" w:date="2020-08-19T04:23:00Z">
            <w:rPr>
              <w:rFonts w:ascii="Times New Roman" w:hAnsi="Times New Roman" w:cs="Times New Roman"/>
              <w:noProof/>
              <w:sz w:val="24"/>
              <w:szCs w:val="24"/>
            </w:rPr>
          </w:rPrChange>
        </w:rPr>
        <w:t>, 54–67 (2020).</w:t>
      </w:r>
    </w:p>
    <w:p w14:paraId="65BF1E01" w14:textId="77777777" w:rsidR="00F42DDA" w:rsidRPr="007C2DDC" w:rsidRDefault="00F42DDA" w:rsidP="00F42DDA">
      <w:pPr>
        <w:widowControl w:val="0"/>
        <w:autoSpaceDE w:val="0"/>
        <w:autoSpaceDN w:val="0"/>
        <w:adjustRightInd w:val="0"/>
        <w:spacing w:after="0" w:line="480" w:lineRule="auto"/>
        <w:ind w:left="640" w:hanging="640"/>
        <w:rPr>
          <w:rFonts w:ascii="Times New Roman" w:hAnsi="Times New Roman" w:cs="Times New Roman"/>
          <w:noProof/>
          <w:color w:val="000000" w:themeColor="text1"/>
          <w:sz w:val="24"/>
          <w:szCs w:val="24"/>
          <w:rPrChange w:id="2088" w:author="nayeem hasan" w:date="2020-08-19T04:23:00Z">
            <w:rPr>
              <w:rFonts w:ascii="Times New Roman" w:hAnsi="Times New Roman" w:cs="Times New Roman"/>
              <w:noProof/>
              <w:sz w:val="24"/>
              <w:szCs w:val="24"/>
            </w:rPr>
          </w:rPrChange>
        </w:rPr>
      </w:pPr>
      <w:r w:rsidRPr="007C2DDC">
        <w:rPr>
          <w:rFonts w:ascii="Times New Roman" w:hAnsi="Times New Roman" w:cs="Times New Roman"/>
          <w:noProof/>
          <w:color w:val="000000" w:themeColor="text1"/>
          <w:sz w:val="24"/>
          <w:szCs w:val="24"/>
          <w:rPrChange w:id="2089" w:author="nayeem hasan" w:date="2020-08-19T04:23:00Z">
            <w:rPr>
              <w:rFonts w:ascii="Times New Roman" w:hAnsi="Times New Roman" w:cs="Times New Roman"/>
              <w:noProof/>
              <w:sz w:val="24"/>
              <w:szCs w:val="24"/>
            </w:rPr>
          </w:rPrChange>
        </w:rPr>
        <w:t>36.</w:t>
      </w:r>
      <w:r w:rsidRPr="007C2DDC">
        <w:rPr>
          <w:rFonts w:ascii="Times New Roman" w:hAnsi="Times New Roman" w:cs="Times New Roman"/>
          <w:noProof/>
          <w:color w:val="000000" w:themeColor="text1"/>
          <w:sz w:val="24"/>
          <w:szCs w:val="24"/>
          <w:rPrChange w:id="2090" w:author="nayeem hasan" w:date="2020-08-19T04:23:00Z">
            <w:rPr>
              <w:rFonts w:ascii="Times New Roman" w:hAnsi="Times New Roman" w:cs="Times New Roman"/>
              <w:noProof/>
              <w:sz w:val="24"/>
              <w:szCs w:val="24"/>
            </w:rPr>
          </w:rPrChange>
        </w:rPr>
        <w:tab/>
        <w:t xml:space="preserve">FDA. </w:t>
      </w:r>
      <w:r w:rsidRPr="007C2DDC">
        <w:rPr>
          <w:rFonts w:ascii="Times New Roman" w:hAnsi="Times New Roman" w:cs="Times New Roman"/>
          <w:i/>
          <w:iCs/>
          <w:noProof/>
          <w:color w:val="000000" w:themeColor="text1"/>
          <w:sz w:val="24"/>
          <w:szCs w:val="24"/>
          <w:rPrChange w:id="2091" w:author="nayeem hasan" w:date="2020-08-19T04:23:00Z">
            <w:rPr>
              <w:rFonts w:ascii="Times New Roman" w:hAnsi="Times New Roman" w:cs="Times New Roman"/>
              <w:i/>
              <w:iCs/>
              <w:noProof/>
              <w:sz w:val="24"/>
              <w:szCs w:val="24"/>
            </w:rPr>
          </w:rPrChange>
        </w:rPr>
        <w:t>Fact sheet for health care providers emergency use authorization (EUA) of remdesivir (GS-5734</w:t>
      </w:r>
      <w:r w:rsidRPr="007C2DDC">
        <w:rPr>
          <w:rFonts w:ascii="Times New Roman" w:hAnsi="Times New Roman" w:cs="Times New Roman"/>
          <w:i/>
          <w:iCs/>
          <w:noProof/>
          <w:color w:val="000000" w:themeColor="text1"/>
          <w:sz w:val="24"/>
          <w:szCs w:val="24"/>
          <w:vertAlign w:val="superscript"/>
          <w:rPrChange w:id="2092" w:author="nayeem hasan" w:date="2020-08-19T04:23:00Z">
            <w:rPr>
              <w:rFonts w:ascii="Times New Roman" w:hAnsi="Times New Roman" w:cs="Times New Roman"/>
              <w:i/>
              <w:iCs/>
              <w:noProof/>
              <w:sz w:val="24"/>
              <w:szCs w:val="24"/>
              <w:vertAlign w:val="superscript"/>
            </w:rPr>
          </w:rPrChange>
        </w:rPr>
        <w:t>TM</w:t>
      </w:r>
      <w:r w:rsidRPr="007C2DDC">
        <w:rPr>
          <w:rFonts w:ascii="Times New Roman" w:hAnsi="Times New Roman" w:cs="Times New Roman"/>
          <w:i/>
          <w:iCs/>
          <w:noProof/>
          <w:color w:val="000000" w:themeColor="text1"/>
          <w:sz w:val="24"/>
          <w:szCs w:val="24"/>
          <w:rPrChange w:id="2093" w:author="nayeem hasan" w:date="2020-08-19T04:23:00Z">
            <w:rPr>
              <w:rFonts w:ascii="Times New Roman" w:hAnsi="Times New Roman" w:cs="Times New Roman"/>
              <w:i/>
              <w:iCs/>
              <w:noProof/>
              <w:sz w:val="24"/>
              <w:szCs w:val="24"/>
            </w:rPr>
          </w:rPrChange>
        </w:rPr>
        <w:t>)</w:t>
      </w:r>
      <w:r w:rsidRPr="007C2DDC">
        <w:rPr>
          <w:rFonts w:ascii="Times New Roman" w:hAnsi="Times New Roman" w:cs="Times New Roman"/>
          <w:noProof/>
          <w:color w:val="000000" w:themeColor="text1"/>
          <w:sz w:val="24"/>
          <w:szCs w:val="24"/>
          <w:rPrChange w:id="2094" w:author="nayeem hasan" w:date="2020-08-19T04:23:00Z">
            <w:rPr>
              <w:rFonts w:ascii="Times New Roman" w:hAnsi="Times New Roman" w:cs="Times New Roman"/>
              <w:noProof/>
              <w:sz w:val="24"/>
              <w:szCs w:val="24"/>
            </w:rPr>
          </w:rPrChange>
        </w:rPr>
        <w:t xml:space="preserve">. </w:t>
      </w:r>
      <w:r w:rsidRPr="007C2DDC">
        <w:rPr>
          <w:rFonts w:ascii="Times New Roman" w:hAnsi="Times New Roman" w:cs="Times New Roman"/>
          <w:i/>
          <w:iCs/>
          <w:noProof/>
          <w:color w:val="000000" w:themeColor="text1"/>
          <w:sz w:val="24"/>
          <w:szCs w:val="24"/>
          <w:rPrChange w:id="2095" w:author="nayeem hasan" w:date="2020-08-19T04:23:00Z">
            <w:rPr>
              <w:rFonts w:ascii="Times New Roman" w:hAnsi="Times New Roman" w:cs="Times New Roman"/>
              <w:i/>
              <w:iCs/>
              <w:noProof/>
              <w:sz w:val="24"/>
              <w:szCs w:val="24"/>
            </w:rPr>
          </w:rPrChange>
        </w:rPr>
        <w:t>Food and Drug Administration</w:t>
      </w:r>
      <w:r w:rsidRPr="007C2DDC">
        <w:rPr>
          <w:rFonts w:ascii="Times New Roman" w:hAnsi="Times New Roman" w:cs="Times New Roman"/>
          <w:noProof/>
          <w:color w:val="000000" w:themeColor="text1"/>
          <w:sz w:val="24"/>
          <w:szCs w:val="24"/>
          <w:rPrChange w:id="2096" w:author="nayeem hasan" w:date="2020-08-19T04:23:00Z">
            <w:rPr>
              <w:rFonts w:ascii="Times New Roman" w:hAnsi="Times New Roman" w:cs="Times New Roman"/>
              <w:noProof/>
              <w:sz w:val="24"/>
              <w:szCs w:val="24"/>
            </w:rPr>
          </w:rPrChange>
        </w:rPr>
        <w:t xml:space="preserve"> (2020).</w:t>
      </w:r>
    </w:p>
    <w:p w14:paraId="6FEF05F8" w14:textId="77777777" w:rsidR="00F42DDA" w:rsidRPr="007C2DDC" w:rsidRDefault="00F42DDA" w:rsidP="00F42DDA">
      <w:pPr>
        <w:widowControl w:val="0"/>
        <w:autoSpaceDE w:val="0"/>
        <w:autoSpaceDN w:val="0"/>
        <w:adjustRightInd w:val="0"/>
        <w:spacing w:after="0" w:line="480" w:lineRule="auto"/>
        <w:ind w:left="640" w:hanging="640"/>
        <w:rPr>
          <w:rFonts w:ascii="Times New Roman" w:hAnsi="Times New Roman" w:cs="Times New Roman"/>
          <w:noProof/>
          <w:color w:val="000000" w:themeColor="text1"/>
          <w:sz w:val="24"/>
          <w:szCs w:val="24"/>
          <w:rPrChange w:id="2097" w:author="nayeem hasan" w:date="2020-08-19T04:23:00Z">
            <w:rPr>
              <w:rFonts w:ascii="Times New Roman" w:hAnsi="Times New Roman" w:cs="Times New Roman"/>
              <w:noProof/>
              <w:sz w:val="24"/>
            </w:rPr>
          </w:rPrChange>
        </w:rPr>
      </w:pPr>
      <w:r w:rsidRPr="007C2DDC">
        <w:rPr>
          <w:rFonts w:ascii="Times New Roman" w:hAnsi="Times New Roman" w:cs="Times New Roman"/>
          <w:noProof/>
          <w:color w:val="000000" w:themeColor="text1"/>
          <w:sz w:val="24"/>
          <w:szCs w:val="24"/>
          <w:rPrChange w:id="2098" w:author="nayeem hasan" w:date="2020-08-19T04:23:00Z">
            <w:rPr>
              <w:rFonts w:ascii="Times New Roman" w:hAnsi="Times New Roman" w:cs="Times New Roman"/>
              <w:noProof/>
              <w:sz w:val="24"/>
              <w:szCs w:val="24"/>
            </w:rPr>
          </w:rPrChange>
        </w:rPr>
        <w:t>37.</w:t>
      </w:r>
      <w:r w:rsidRPr="007C2DDC">
        <w:rPr>
          <w:rFonts w:ascii="Times New Roman" w:hAnsi="Times New Roman" w:cs="Times New Roman"/>
          <w:noProof/>
          <w:color w:val="000000" w:themeColor="text1"/>
          <w:sz w:val="24"/>
          <w:szCs w:val="24"/>
          <w:rPrChange w:id="2099" w:author="nayeem hasan" w:date="2020-08-19T04:23:00Z">
            <w:rPr>
              <w:rFonts w:ascii="Times New Roman" w:hAnsi="Times New Roman" w:cs="Times New Roman"/>
              <w:noProof/>
              <w:sz w:val="24"/>
              <w:szCs w:val="24"/>
            </w:rPr>
          </w:rPrChange>
        </w:rPr>
        <w:tab/>
        <w:t xml:space="preserve">Grein, J. </w:t>
      </w:r>
      <w:r w:rsidRPr="007C2DDC">
        <w:rPr>
          <w:rFonts w:ascii="Times New Roman" w:hAnsi="Times New Roman" w:cs="Times New Roman"/>
          <w:i/>
          <w:iCs/>
          <w:noProof/>
          <w:color w:val="000000" w:themeColor="text1"/>
          <w:sz w:val="24"/>
          <w:szCs w:val="24"/>
          <w:rPrChange w:id="2100" w:author="nayeem hasan" w:date="2020-08-19T04:23:00Z">
            <w:rPr>
              <w:rFonts w:ascii="Times New Roman" w:hAnsi="Times New Roman" w:cs="Times New Roman"/>
              <w:i/>
              <w:iCs/>
              <w:noProof/>
              <w:sz w:val="24"/>
              <w:szCs w:val="24"/>
            </w:rPr>
          </w:rPrChange>
        </w:rPr>
        <w:t>et al.</w:t>
      </w:r>
      <w:r w:rsidRPr="007C2DDC">
        <w:rPr>
          <w:rFonts w:ascii="Times New Roman" w:hAnsi="Times New Roman" w:cs="Times New Roman"/>
          <w:noProof/>
          <w:color w:val="000000" w:themeColor="text1"/>
          <w:sz w:val="24"/>
          <w:szCs w:val="24"/>
          <w:rPrChange w:id="2101" w:author="nayeem hasan" w:date="2020-08-19T04:23:00Z">
            <w:rPr>
              <w:rFonts w:ascii="Times New Roman" w:hAnsi="Times New Roman" w:cs="Times New Roman"/>
              <w:noProof/>
              <w:sz w:val="24"/>
              <w:szCs w:val="24"/>
            </w:rPr>
          </w:rPrChange>
        </w:rPr>
        <w:t xml:space="preserve"> Compassionate Use of Remdesivir for Patients with Severe Covid-19. </w:t>
      </w:r>
      <w:r w:rsidRPr="007C2DDC">
        <w:rPr>
          <w:rFonts w:ascii="Times New Roman" w:hAnsi="Times New Roman" w:cs="Times New Roman"/>
          <w:i/>
          <w:iCs/>
          <w:noProof/>
          <w:color w:val="000000" w:themeColor="text1"/>
          <w:sz w:val="24"/>
          <w:szCs w:val="24"/>
          <w:rPrChange w:id="2102" w:author="nayeem hasan" w:date="2020-08-19T04:23:00Z">
            <w:rPr>
              <w:rFonts w:ascii="Times New Roman" w:hAnsi="Times New Roman" w:cs="Times New Roman"/>
              <w:i/>
              <w:iCs/>
              <w:noProof/>
              <w:sz w:val="24"/>
              <w:szCs w:val="24"/>
            </w:rPr>
          </w:rPrChange>
        </w:rPr>
        <w:t>N. Engl. J. Med.</w:t>
      </w:r>
      <w:r w:rsidRPr="007C2DDC">
        <w:rPr>
          <w:rFonts w:ascii="Times New Roman" w:hAnsi="Times New Roman" w:cs="Times New Roman"/>
          <w:noProof/>
          <w:color w:val="000000" w:themeColor="text1"/>
          <w:sz w:val="24"/>
          <w:szCs w:val="24"/>
          <w:rPrChange w:id="2103" w:author="nayeem hasan" w:date="2020-08-19T04:23:00Z">
            <w:rPr>
              <w:rFonts w:ascii="Times New Roman" w:hAnsi="Times New Roman" w:cs="Times New Roman"/>
              <w:noProof/>
              <w:sz w:val="24"/>
              <w:szCs w:val="24"/>
            </w:rPr>
          </w:rPrChange>
        </w:rPr>
        <w:t xml:space="preserve"> </w:t>
      </w:r>
      <w:r w:rsidRPr="007C2DDC">
        <w:rPr>
          <w:rFonts w:ascii="Times New Roman" w:hAnsi="Times New Roman" w:cs="Times New Roman"/>
          <w:b/>
          <w:bCs/>
          <w:noProof/>
          <w:color w:val="000000" w:themeColor="text1"/>
          <w:sz w:val="24"/>
          <w:szCs w:val="24"/>
          <w:rPrChange w:id="2104" w:author="nayeem hasan" w:date="2020-08-19T04:23:00Z">
            <w:rPr>
              <w:rFonts w:ascii="Times New Roman" w:hAnsi="Times New Roman" w:cs="Times New Roman"/>
              <w:b/>
              <w:bCs/>
              <w:noProof/>
              <w:sz w:val="24"/>
              <w:szCs w:val="24"/>
            </w:rPr>
          </w:rPrChange>
        </w:rPr>
        <w:t>382</w:t>
      </w:r>
      <w:r w:rsidRPr="007C2DDC">
        <w:rPr>
          <w:rFonts w:ascii="Times New Roman" w:hAnsi="Times New Roman" w:cs="Times New Roman"/>
          <w:noProof/>
          <w:color w:val="000000" w:themeColor="text1"/>
          <w:sz w:val="24"/>
          <w:szCs w:val="24"/>
          <w:rPrChange w:id="2105" w:author="nayeem hasan" w:date="2020-08-19T04:23:00Z">
            <w:rPr>
              <w:rFonts w:ascii="Times New Roman" w:hAnsi="Times New Roman" w:cs="Times New Roman"/>
              <w:noProof/>
              <w:sz w:val="24"/>
              <w:szCs w:val="24"/>
            </w:rPr>
          </w:rPrChange>
        </w:rPr>
        <w:t>, 2327–2336 (2020).</w:t>
      </w:r>
    </w:p>
    <w:p w14:paraId="7362A848" w14:textId="684D3B91" w:rsidR="00715BDF" w:rsidRPr="007C2DDC" w:rsidRDefault="00BE1775" w:rsidP="00F645FC">
      <w:pPr>
        <w:spacing w:after="0" w:line="480" w:lineRule="auto"/>
        <w:jc w:val="both"/>
        <w:rPr>
          <w:rFonts w:ascii="Times New Roman" w:hAnsi="Times New Roman" w:cs="Times New Roman"/>
          <w:color w:val="000000" w:themeColor="text1"/>
          <w:sz w:val="24"/>
          <w:szCs w:val="24"/>
          <w:rPrChange w:id="2106"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2107" w:author="nayeem hasan" w:date="2020-08-19T04:23:00Z">
            <w:rPr>
              <w:rFonts w:ascii="Times New Roman" w:hAnsi="Times New Roman" w:cs="Times New Roman"/>
              <w:sz w:val="24"/>
              <w:szCs w:val="24"/>
            </w:rPr>
          </w:rPrChange>
        </w:rPr>
        <w:fldChar w:fldCharType="end"/>
      </w:r>
    </w:p>
    <w:p w14:paraId="75A722C3" w14:textId="5CBBA894" w:rsidR="00D30307" w:rsidRPr="007C2DDC" w:rsidRDefault="00C575CE" w:rsidP="00F645FC">
      <w:pPr>
        <w:spacing w:after="0" w:line="480" w:lineRule="auto"/>
        <w:rPr>
          <w:rFonts w:ascii="Times New Roman" w:hAnsi="Times New Roman" w:cs="Times New Roman"/>
          <w:b/>
          <w:bCs/>
          <w:color w:val="000000" w:themeColor="text1"/>
          <w:sz w:val="24"/>
          <w:szCs w:val="24"/>
          <w:rPrChange w:id="2108" w:author="nayeem hasan" w:date="2020-08-19T04:23:00Z">
            <w:rPr>
              <w:rFonts w:ascii="Times New Roman" w:hAnsi="Times New Roman" w:cs="Times New Roman"/>
              <w:b/>
              <w:bCs/>
              <w:sz w:val="24"/>
              <w:szCs w:val="24"/>
            </w:rPr>
          </w:rPrChange>
        </w:rPr>
      </w:pPr>
      <w:r w:rsidRPr="007C2DDC">
        <w:rPr>
          <w:rFonts w:ascii="Times New Roman" w:hAnsi="Times New Roman" w:cs="Times New Roman"/>
          <w:b/>
          <w:bCs/>
          <w:color w:val="000000" w:themeColor="text1"/>
          <w:sz w:val="24"/>
          <w:szCs w:val="24"/>
          <w:rPrChange w:id="2109" w:author="nayeem hasan" w:date="2020-08-19T04:23:00Z">
            <w:rPr>
              <w:rFonts w:ascii="Times New Roman" w:hAnsi="Times New Roman" w:cs="Times New Roman"/>
              <w:b/>
              <w:bCs/>
              <w:sz w:val="24"/>
              <w:szCs w:val="24"/>
            </w:rPr>
          </w:rPrChange>
        </w:rPr>
        <w:t>Tables and figures</w:t>
      </w:r>
    </w:p>
    <w:p w14:paraId="0C2D5E05" w14:textId="77777777" w:rsidR="00C575CE" w:rsidRPr="007C2DDC" w:rsidRDefault="00C575CE" w:rsidP="00C575CE">
      <w:pPr>
        <w:tabs>
          <w:tab w:val="left" w:pos="1200"/>
        </w:tabs>
        <w:spacing w:after="0" w:line="480" w:lineRule="auto"/>
        <w:jc w:val="both"/>
        <w:rPr>
          <w:rFonts w:ascii="Times New Roman" w:hAnsi="Times New Roman" w:cs="Times New Roman"/>
          <w:b/>
          <w:color w:val="000000" w:themeColor="text1"/>
          <w:sz w:val="24"/>
          <w:szCs w:val="24"/>
          <w:rPrChange w:id="2110" w:author="nayeem hasan" w:date="2020-08-19T04:23:00Z">
            <w:rPr>
              <w:rFonts w:ascii="Times New Roman" w:hAnsi="Times New Roman" w:cs="Times New Roman"/>
              <w:b/>
              <w:sz w:val="24"/>
              <w:szCs w:val="24"/>
            </w:rPr>
          </w:rPrChange>
        </w:rPr>
      </w:pPr>
      <w:r w:rsidRPr="007C2DDC">
        <w:rPr>
          <w:rFonts w:ascii="Times New Roman" w:hAnsi="Times New Roman" w:cs="Times New Roman"/>
          <w:b/>
          <w:color w:val="000000" w:themeColor="text1"/>
          <w:sz w:val="24"/>
          <w:szCs w:val="24"/>
          <w:rPrChange w:id="2111" w:author="nayeem hasan" w:date="2020-08-19T04:23:00Z">
            <w:rPr>
              <w:rFonts w:ascii="Times New Roman" w:hAnsi="Times New Roman" w:cs="Times New Roman"/>
              <w:b/>
              <w:sz w:val="24"/>
              <w:szCs w:val="24"/>
            </w:rPr>
          </w:rPrChange>
        </w:rPr>
        <w:t>Table 1. Descriptive statistics of the characteristics at different stage of pandemic</w:t>
      </w:r>
    </w:p>
    <w:tbl>
      <w:tblPr>
        <w:tblStyle w:val="TableGrid"/>
        <w:tblW w:w="5000" w:type="pct"/>
        <w:tblLook w:val="04A0" w:firstRow="1" w:lastRow="0" w:firstColumn="1" w:lastColumn="0" w:noHBand="0" w:noVBand="1"/>
      </w:tblPr>
      <w:tblGrid>
        <w:gridCol w:w="2784"/>
        <w:gridCol w:w="2358"/>
        <w:gridCol w:w="2237"/>
        <w:gridCol w:w="1971"/>
      </w:tblGrid>
      <w:tr w:rsidR="007C2DDC" w:rsidRPr="007C2DDC" w14:paraId="594E603D" w14:textId="77777777" w:rsidTr="00890835">
        <w:tc>
          <w:tcPr>
            <w:tcW w:w="1489" w:type="pct"/>
            <w:vMerge w:val="restart"/>
            <w:vAlign w:val="center"/>
          </w:tcPr>
          <w:p w14:paraId="437C8CA1" w14:textId="77777777" w:rsidR="00C575CE" w:rsidRPr="007C2DDC" w:rsidRDefault="00C575CE" w:rsidP="00890835">
            <w:pPr>
              <w:tabs>
                <w:tab w:val="left" w:pos="1200"/>
              </w:tabs>
              <w:jc w:val="center"/>
              <w:rPr>
                <w:rFonts w:ascii="Times New Roman" w:hAnsi="Times New Roman" w:cs="Times New Roman"/>
                <w:b/>
                <w:bCs/>
                <w:color w:val="000000" w:themeColor="text1"/>
                <w:sz w:val="24"/>
                <w:szCs w:val="24"/>
                <w:rPrChange w:id="2112" w:author="nayeem hasan" w:date="2020-08-19T04:23:00Z">
                  <w:rPr>
                    <w:rFonts w:ascii="Times New Roman" w:hAnsi="Times New Roman" w:cs="Times New Roman"/>
                    <w:b/>
                    <w:bCs/>
                    <w:sz w:val="24"/>
                    <w:szCs w:val="24"/>
                  </w:rPr>
                </w:rPrChange>
              </w:rPr>
            </w:pPr>
            <w:r w:rsidRPr="007C2DDC">
              <w:rPr>
                <w:rFonts w:ascii="Times New Roman" w:hAnsi="Times New Roman" w:cs="Times New Roman"/>
                <w:b/>
                <w:bCs/>
                <w:color w:val="000000" w:themeColor="text1"/>
                <w:sz w:val="24"/>
                <w:szCs w:val="24"/>
                <w:rPrChange w:id="2113" w:author="nayeem hasan" w:date="2020-08-19T04:23:00Z">
                  <w:rPr>
                    <w:rFonts w:ascii="Times New Roman" w:hAnsi="Times New Roman" w:cs="Times New Roman"/>
                    <w:b/>
                    <w:bCs/>
                    <w:sz w:val="24"/>
                    <w:szCs w:val="24"/>
                  </w:rPr>
                </w:rPrChange>
              </w:rPr>
              <w:t>Stage of pandemic</w:t>
            </w:r>
          </w:p>
        </w:tc>
        <w:tc>
          <w:tcPr>
            <w:tcW w:w="3511" w:type="pct"/>
            <w:gridSpan w:val="3"/>
            <w:vAlign w:val="center"/>
          </w:tcPr>
          <w:p w14:paraId="1C2BD9C7" w14:textId="77777777" w:rsidR="00C575CE" w:rsidRPr="007C2DDC" w:rsidRDefault="00C575CE" w:rsidP="00890835">
            <w:pPr>
              <w:tabs>
                <w:tab w:val="left" w:pos="1200"/>
              </w:tabs>
              <w:jc w:val="center"/>
              <w:rPr>
                <w:rFonts w:ascii="Times New Roman" w:hAnsi="Times New Roman" w:cs="Times New Roman"/>
                <w:b/>
                <w:bCs/>
                <w:color w:val="000000" w:themeColor="text1"/>
                <w:sz w:val="24"/>
                <w:szCs w:val="24"/>
                <w:rPrChange w:id="2114" w:author="nayeem hasan" w:date="2020-08-19T04:23:00Z">
                  <w:rPr>
                    <w:rFonts w:ascii="Times New Roman" w:hAnsi="Times New Roman" w:cs="Times New Roman"/>
                    <w:b/>
                    <w:bCs/>
                    <w:sz w:val="24"/>
                    <w:szCs w:val="24"/>
                  </w:rPr>
                </w:rPrChange>
              </w:rPr>
            </w:pPr>
            <w:r w:rsidRPr="007C2DDC">
              <w:rPr>
                <w:rFonts w:ascii="Times New Roman" w:hAnsi="Times New Roman" w:cs="Times New Roman"/>
                <w:b/>
                <w:bCs/>
                <w:color w:val="000000" w:themeColor="text1"/>
                <w:sz w:val="24"/>
                <w:szCs w:val="24"/>
                <w:rPrChange w:id="2115" w:author="nayeem hasan" w:date="2020-08-19T04:23:00Z">
                  <w:rPr>
                    <w:rFonts w:ascii="Times New Roman" w:hAnsi="Times New Roman" w:cs="Times New Roman"/>
                    <w:b/>
                    <w:bCs/>
                    <w:sz w:val="24"/>
                    <w:szCs w:val="24"/>
                  </w:rPr>
                </w:rPrChange>
              </w:rPr>
              <w:t>Characteristics</w:t>
            </w:r>
          </w:p>
        </w:tc>
      </w:tr>
      <w:tr w:rsidR="007C2DDC" w:rsidRPr="007C2DDC" w14:paraId="719DBD8D" w14:textId="77777777" w:rsidTr="00890835">
        <w:tc>
          <w:tcPr>
            <w:tcW w:w="1489" w:type="pct"/>
            <w:vMerge/>
            <w:vAlign w:val="center"/>
          </w:tcPr>
          <w:p w14:paraId="2ECEDFCD" w14:textId="77777777" w:rsidR="00C575CE" w:rsidRPr="007C2DDC" w:rsidRDefault="00C575CE" w:rsidP="00890835">
            <w:pPr>
              <w:tabs>
                <w:tab w:val="left" w:pos="1200"/>
              </w:tabs>
              <w:jc w:val="center"/>
              <w:rPr>
                <w:rFonts w:ascii="Times New Roman" w:hAnsi="Times New Roman" w:cs="Times New Roman"/>
                <w:b/>
                <w:bCs/>
                <w:color w:val="000000" w:themeColor="text1"/>
                <w:sz w:val="24"/>
                <w:szCs w:val="24"/>
                <w:rPrChange w:id="2116" w:author="nayeem hasan" w:date="2020-08-19T04:23:00Z">
                  <w:rPr>
                    <w:rFonts w:ascii="Times New Roman" w:hAnsi="Times New Roman" w:cs="Times New Roman"/>
                    <w:b/>
                    <w:bCs/>
                    <w:sz w:val="24"/>
                    <w:szCs w:val="24"/>
                  </w:rPr>
                </w:rPrChange>
              </w:rPr>
            </w:pPr>
          </w:p>
        </w:tc>
        <w:tc>
          <w:tcPr>
            <w:tcW w:w="1261" w:type="pct"/>
            <w:vAlign w:val="center"/>
          </w:tcPr>
          <w:p w14:paraId="516C7491" w14:textId="77777777" w:rsidR="00C575CE" w:rsidRPr="007C2DDC" w:rsidRDefault="00C575CE" w:rsidP="00890835">
            <w:pPr>
              <w:tabs>
                <w:tab w:val="left" w:pos="1200"/>
              </w:tabs>
              <w:jc w:val="center"/>
              <w:rPr>
                <w:rFonts w:ascii="Times New Roman" w:hAnsi="Times New Roman" w:cs="Times New Roman"/>
                <w:b/>
                <w:bCs/>
                <w:color w:val="000000" w:themeColor="text1"/>
                <w:sz w:val="24"/>
                <w:szCs w:val="24"/>
                <w:rPrChange w:id="2117" w:author="nayeem hasan" w:date="2020-08-19T04:23:00Z">
                  <w:rPr>
                    <w:rFonts w:ascii="Times New Roman" w:hAnsi="Times New Roman" w:cs="Times New Roman"/>
                    <w:b/>
                    <w:bCs/>
                    <w:sz w:val="24"/>
                    <w:szCs w:val="24"/>
                  </w:rPr>
                </w:rPrChange>
              </w:rPr>
            </w:pPr>
            <w:r w:rsidRPr="007C2DDC">
              <w:rPr>
                <w:rFonts w:ascii="Times New Roman" w:hAnsi="Times New Roman" w:cs="Times New Roman"/>
                <w:b/>
                <w:bCs/>
                <w:color w:val="000000" w:themeColor="text1"/>
                <w:sz w:val="24"/>
                <w:szCs w:val="24"/>
                <w:rPrChange w:id="2118" w:author="nayeem hasan" w:date="2020-08-19T04:23:00Z">
                  <w:rPr>
                    <w:rFonts w:ascii="Times New Roman" w:hAnsi="Times New Roman" w:cs="Times New Roman"/>
                    <w:b/>
                    <w:bCs/>
                    <w:sz w:val="24"/>
                    <w:szCs w:val="24"/>
                  </w:rPr>
                </w:rPrChange>
              </w:rPr>
              <w:t>Total Cases</w:t>
            </w:r>
          </w:p>
        </w:tc>
        <w:tc>
          <w:tcPr>
            <w:tcW w:w="1196" w:type="pct"/>
            <w:vAlign w:val="center"/>
          </w:tcPr>
          <w:p w14:paraId="48C0C840" w14:textId="77777777" w:rsidR="00C575CE" w:rsidRPr="007C2DDC" w:rsidRDefault="00C575CE" w:rsidP="00890835">
            <w:pPr>
              <w:tabs>
                <w:tab w:val="left" w:pos="1200"/>
              </w:tabs>
              <w:jc w:val="center"/>
              <w:rPr>
                <w:rFonts w:ascii="Times New Roman" w:hAnsi="Times New Roman" w:cs="Times New Roman"/>
                <w:b/>
                <w:bCs/>
                <w:color w:val="000000" w:themeColor="text1"/>
                <w:sz w:val="24"/>
                <w:szCs w:val="24"/>
                <w:rPrChange w:id="2119" w:author="nayeem hasan" w:date="2020-08-19T04:23:00Z">
                  <w:rPr>
                    <w:rFonts w:ascii="Times New Roman" w:hAnsi="Times New Roman" w:cs="Times New Roman"/>
                    <w:b/>
                    <w:bCs/>
                    <w:sz w:val="24"/>
                    <w:szCs w:val="24"/>
                  </w:rPr>
                </w:rPrChange>
              </w:rPr>
            </w:pPr>
            <w:r w:rsidRPr="007C2DDC">
              <w:rPr>
                <w:rFonts w:ascii="Times New Roman" w:hAnsi="Times New Roman" w:cs="Times New Roman"/>
                <w:b/>
                <w:bCs/>
                <w:color w:val="000000" w:themeColor="text1"/>
                <w:sz w:val="24"/>
                <w:szCs w:val="24"/>
                <w:rPrChange w:id="2120" w:author="nayeem hasan" w:date="2020-08-19T04:23:00Z">
                  <w:rPr>
                    <w:rFonts w:ascii="Times New Roman" w:hAnsi="Times New Roman" w:cs="Times New Roman"/>
                    <w:b/>
                    <w:bCs/>
                    <w:sz w:val="24"/>
                    <w:szCs w:val="24"/>
                  </w:rPr>
                </w:rPrChange>
              </w:rPr>
              <w:t>Total Deaths</w:t>
            </w:r>
          </w:p>
        </w:tc>
        <w:tc>
          <w:tcPr>
            <w:tcW w:w="1054" w:type="pct"/>
            <w:vAlign w:val="center"/>
          </w:tcPr>
          <w:p w14:paraId="26CF1678" w14:textId="0E38472E" w:rsidR="00C575CE" w:rsidRPr="007C2DDC" w:rsidRDefault="00C575CE" w:rsidP="00890835">
            <w:pPr>
              <w:tabs>
                <w:tab w:val="left" w:pos="1200"/>
              </w:tabs>
              <w:jc w:val="center"/>
              <w:rPr>
                <w:rFonts w:ascii="Times New Roman" w:hAnsi="Times New Roman" w:cs="Times New Roman"/>
                <w:b/>
                <w:bCs/>
                <w:color w:val="000000" w:themeColor="text1"/>
                <w:sz w:val="24"/>
                <w:szCs w:val="24"/>
                <w:rPrChange w:id="2121" w:author="nayeem hasan" w:date="2020-08-19T04:23:00Z">
                  <w:rPr>
                    <w:rFonts w:ascii="Times New Roman" w:hAnsi="Times New Roman" w:cs="Times New Roman"/>
                    <w:b/>
                    <w:bCs/>
                    <w:sz w:val="24"/>
                    <w:szCs w:val="24"/>
                  </w:rPr>
                </w:rPrChange>
              </w:rPr>
            </w:pPr>
            <w:del w:id="2122" w:author="nayeem hasan" w:date="2020-08-19T04:15:00Z">
              <w:r w:rsidRPr="007C2DDC" w:rsidDel="00783BB8">
                <w:rPr>
                  <w:rFonts w:ascii="Times New Roman" w:hAnsi="Times New Roman" w:cs="Times New Roman"/>
                  <w:b/>
                  <w:bCs/>
                  <w:color w:val="000000" w:themeColor="text1"/>
                  <w:sz w:val="24"/>
                  <w:szCs w:val="24"/>
                  <w:rPrChange w:id="2123" w:author="nayeem hasan" w:date="2020-08-19T04:23:00Z">
                    <w:rPr>
                      <w:rFonts w:ascii="Times New Roman" w:hAnsi="Times New Roman" w:cs="Times New Roman"/>
                      <w:b/>
                      <w:bCs/>
                      <w:sz w:val="24"/>
                      <w:szCs w:val="24"/>
                    </w:rPr>
                  </w:rPrChange>
                </w:rPr>
                <w:delText xml:space="preserve">CFR </w:delText>
              </w:r>
            </w:del>
            <w:ins w:id="2124" w:author="nayeem hasan" w:date="2020-08-19T04:15:00Z">
              <w:r w:rsidR="00783BB8" w:rsidRPr="007C2DDC">
                <w:rPr>
                  <w:rFonts w:ascii="Times New Roman" w:hAnsi="Times New Roman" w:cs="Times New Roman"/>
                  <w:b/>
                  <w:bCs/>
                  <w:color w:val="000000" w:themeColor="text1"/>
                  <w:sz w:val="24"/>
                  <w:szCs w:val="24"/>
                  <w:rPrChange w:id="2125" w:author="nayeem hasan" w:date="2020-08-19T04:23:00Z">
                    <w:rPr>
                      <w:rFonts w:ascii="Times New Roman" w:hAnsi="Times New Roman" w:cs="Times New Roman"/>
                      <w:b/>
                      <w:bCs/>
                      <w:sz w:val="24"/>
                      <w:szCs w:val="24"/>
                    </w:rPr>
                  </w:rPrChange>
                </w:rPr>
                <w:t xml:space="preserve">Mortality </w:t>
              </w:r>
            </w:ins>
            <w:r w:rsidRPr="007C2DDC">
              <w:rPr>
                <w:rFonts w:ascii="Times New Roman" w:hAnsi="Times New Roman" w:cs="Times New Roman"/>
                <w:b/>
                <w:bCs/>
                <w:color w:val="000000" w:themeColor="text1"/>
                <w:sz w:val="24"/>
                <w:szCs w:val="24"/>
                <w:rPrChange w:id="2126" w:author="nayeem hasan" w:date="2020-08-19T04:23:00Z">
                  <w:rPr>
                    <w:rFonts w:ascii="Times New Roman" w:hAnsi="Times New Roman" w:cs="Times New Roman"/>
                    <w:b/>
                    <w:bCs/>
                    <w:sz w:val="24"/>
                    <w:szCs w:val="24"/>
                  </w:rPr>
                </w:rPrChange>
              </w:rPr>
              <w:t>(%)</w:t>
            </w:r>
          </w:p>
        </w:tc>
      </w:tr>
      <w:tr w:rsidR="007C2DDC" w:rsidRPr="007C2DDC" w14:paraId="4A24867E" w14:textId="77777777" w:rsidTr="00890835">
        <w:tc>
          <w:tcPr>
            <w:tcW w:w="1489" w:type="pct"/>
            <w:vAlign w:val="center"/>
          </w:tcPr>
          <w:p w14:paraId="4B7DC0C2" w14:textId="77777777" w:rsidR="00C575CE" w:rsidRPr="007C2DDC" w:rsidRDefault="00C575CE" w:rsidP="00890835">
            <w:pPr>
              <w:tabs>
                <w:tab w:val="left" w:pos="1200"/>
              </w:tabs>
              <w:rPr>
                <w:rFonts w:ascii="Times New Roman" w:hAnsi="Times New Roman" w:cs="Times New Roman"/>
                <w:color w:val="000000" w:themeColor="text1"/>
                <w:sz w:val="24"/>
                <w:szCs w:val="24"/>
                <w:rPrChange w:id="2127" w:author="nayeem hasan" w:date="2020-08-19T04:23:00Z">
                  <w:rPr>
                    <w:rFonts w:ascii="Times New Roman" w:hAnsi="Times New Roman" w:cs="Times New Roman"/>
                    <w:sz w:val="24"/>
                    <w:szCs w:val="24"/>
                  </w:rPr>
                </w:rPrChange>
              </w:rPr>
            </w:pPr>
            <w:r w:rsidRPr="007C2DDC">
              <w:rPr>
                <w:rFonts w:ascii="Times New Roman" w:hAnsi="Times New Roman" w:cs="Times New Roman"/>
                <w:b/>
                <w:bCs/>
                <w:color w:val="000000" w:themeColor="text1"/>
                <w:sz w:val="24"/>
                <w:szCs w:val="24"/>
                <w:rPrChange w:id="2128" w:author="nayeem hasan" w:date="2020-08-19T04:23:00Z">
                  <w:rPr>
                    <w:rFonts w:ascii="Times New Roman" w:hAnsi="Times New Roman" w:cs="Times New Roman"/>
                    <w:b/>
                    <w:bCs/>
                    <w:sz w:val="24"/>
                    <w:szCs w:val="24"/>
                  </w:rPr>
                </w:rPrChange>
              </w:rPr>
              <w:t>Before peak (before 17 weeks)</w:t>
            </w:r>
          </w:p>
        </w:tc>
        <w:tc>
          <w:tcPr>
            <w:tcW w:w="1261" w:type="pct"/>
            <w:vAlign w:val="center"/>
          </w:tcPr>
          <w:p w14:paraId="3258BA1B"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129" w:author="nayeem hasan" w:date="2020-08-19T04:23:00Z">
                  <w:rPr>
                    <w:rFonts w:ascii="Times New Roman" w:hAnsi="Times New Roman" w:cs="Times New Roman"/>
                    <w:sz w:val="24"/>
                    <w:szCs w:val="24"/>
                  </w:rPr>
                </w:rPrChange>
              </w:rPr>
            </w:pPr>
          </w:p>
        </w:tc>
        <w:tc>
          <w:tcPr>
            <w:tcW w:w="1196" w:type="pct"/>
            <w:vAlign w:val="center"/>
          </w:tcPr>
          <w:p w14:paraId="10E8594E"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130" w:author="nayeem hasan" w:date="2020-08-19T04:23:00Z">
                  <w:rPr>
                    <w:rFonts w:ascii="Times New Roman" w:hAnsi="Times New Roman" w:cs="Times New Roman"/>
                    <w:sz w:val="24"/>
                    <w:szCs w:val="24"/>
                  </w:rPr>
                </w:rPrChange>
              </w:rPr>
            </w:pPr>
          </w:p>
        </w:tc>
        <w:tc>
          <w:tcPr>
            <w:tcW w:w="1054" w:type="pct"/>
            <w:vAlign w:val="center"/>
          </w:tcPr>
          <w:p w14:paraId="3CB6C15B"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131" w:author="nayeem hasan" w:date="2020-08-19T04:23:00Z">
                  <w:rPr>
                    <w:rFonts w:ascii="Times New Roman" w:hAnsi="Times New Roman" w:cs="Times New Roman"/>
                    <w:sz w:val="24"/>
                    <w:szCs w:val="24"/>
                  </w:rPr>
                </w:rPrChange>
              </w:rPr>
            </w:pPr>
          </w:p>
        </w:tc>
      </w:tr>
      <w:tr w:rsidR="007C2DDC" w:rsidRPr="007C2DDC" w14:paraId="7FAE79F2" w14:textId="77777777" w:rsidTr="00890835">
        <w:tc>
          <w:tcPr>
            <w:tcW w:w="1489" w:type="pct"/>
            <w:vAlign w:val="center"/>
          </w:tcPr>
          <w:p w14:paraId="76485FB8"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132"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2133" w:author="nayeem hasan" w:date="2020-08-19T04:23:00Z">
                  <w:rPr>
                    <w:rFonts w:ascii="Times New Roman" w:hAnsi="Times New Roman" w:cs="Times New Roman"/>
                    <w:sz w:val="24"/>
                    <w:szCs w:val="24"/>
                  </w:rPr>
                </w:rPrChange>
              </w:rPr>
              <w:t>Minimum</w:t>
            </w:r>
          </w:p>
        </w:tc>
        <w:tc>
          <w:tcPr>
            <w:tcW w:w="1261" w:type="pct"/>
            <w:vAlign w:val="center"/>
          </w:tcPr>
          <w:p w14:paraId="518D0EC7" w14:textId="35A214A4" w:rsidR="00C575CE" w:rsidRPr="007C2DDC" w:rsidRDefault="00425435" w:rsidP="00890835">
            <w:pPr>
              <w:tabs>
                <w:tab w:val="left" w:pos="1200"/>
              </w:tabs>
              <w:jc w:val="center"/>
              <w:rPr>
                <w:rFonts w:ascii="Times New Roman" w:hAnsi="Times New Roman" w:cs="Times New Roman"/>
                <w:color w:val="000000" w:themeColor="text1"/>
                <w:sz w:val="24"/>
                <w:szCs w:val="24"/>
                <w:rPrChange w:id="2134" w:author="nayeem hasan" w:date="2020-08-19T04:23:00Z">
                  <w:rPr>
                    <w:rFonts w:ascii="Times New Roman" w:hAnsi="Times New Roman" w:cs="Times New Roman"/>
                    <w:sz w:val="24"/>
                    <w:szCs w:val="24"/>
                  </w:rPr>
                </w:rPrChange>
              </w:rPr>
            </w:pPr>
            <w:ins w:id="2135" w:author="nayeem hasan" w:date="2020-08-18T20:37:00Z">
              <w:r w:rsidRPr="007C2DDC">
                <w:rPr>
                  <w:rFonts w:ascii="Times New Roman" w:hAnsi="Times New Roman" w:cs="Times New Roman"/>
                  <w:color w:val="000000" w:themeColor="text1"/>
                  <w:sz w:val="24"/>
                  <w:szCs w:val="24"/>
                  <w:rPrChange w:id="2136" w:author="nayeem hasan" w:date="2020-08-19T04:23:00Z">
                    <w:rPr>
                      <w:rFonts w:ascii="Times New Roman" w:hAnsi="Times New Roman" w:cs="Times New Roman"/>
                      <w:sz w:val="24"/>
                      <w:szCs w:val="24"/>
                    </w:rPr>
                  </w:rPrChange>
                </w:rPr>
                <w:t>1</w:t>
              </w:r>
            </w:ins>
            <w:ins w:id="2137" w:author="nayeem hasan" w:date="2020-08-18T19:59:00Z">
              <w:r w:rsidR="00284128" w:rsidRPr="007C2DDC">
                <w:rPr>
                  <w:rFonts w:ascii="Times New Roman" w:hAnsi="Times New Roman" w:cs="Times New Roman"/>
                  <w:color w:val="000000" w:themeColor="text1"/>
                  <w:sz w:val="24"/>
                  <w:szCs w:val="24"/>
                  <w:rPrChange w:id="2138" w:author="nayeem hasan" w:date="2020-08-19T04:23:00Z">
                    <w:rPr>
                      <w:rFonts w:ascii="Times New Roman" w:hAnsi="Times New Roman" w:cs="Times New Roman"/>
                      <w:sz w:val="24"/>
                      <w:szCs w:val="24"/>
                    </w:rPr>
                  </w:rPrChange>
                </w:rPr>
                <w:t>.0</w:t>
              </w:r>
            </w:ins>
            <w:del w:id="2139" w:author="nayeem hasan" w:date="2020-08-18T19:59:00Z">
              <w:r w:rsidR="00C575CE" w:rsidRPr="007C2DDC" w:rsidDel="00284128">
                <w:rPr>
                  <w:rFonts w:ascii="Times New Roman" w:hAnsi="Times New Roman" w:cs="Times New Roman"/>
                  <w:color w:val="000000" w:themeColor="text1"/>
                  <w:sz w:val="24"/>
                  <w:szCs w:val="24"/>
                  <w:rPrChange w:id="2140" w:author="nayeem hasan" w:date="2020-08-19T04:23:00Z">
                    <w:rPr>
                      <w:rFonts w:ascii="Times New Roman" w:hAnsi="Times New Roman" w:cs="Times New Roman"/>
                      <w:sz w:val="24"/>
                      <w:szCs w:val="24"/>
                    </w:rPr>
                  </w:rPrChange>
                </w:rPr>
                <w:delText>1.0</w:delText>
              </w:r>
            </w:del>
          </w:p>
        </w:tc>
        <w:tc>
          <w:tcPr>
            <w:tcW w:w="1196" w:type="pct"/>
            <w:vAlign w:val="center"/>
          </w:tcPr>
          <w:p w14:paraId="2B7CC8BA"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141"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2142" w:author="nayeem hasan" w:date="2020-08-19T04:23:00Z">
                  <w:rPr>
                    <w:rFonts w:ascii="Times New Roman" w:hAnsi="Times New Roman" w:cs="Times New Roman"/>
                    <w:sz w:val="24"/>
                    <w:szCs w:val="24"/>
                  </w:rPr>
                </w:rPrChange>
              </w:rPr>
              <w:t>0.0</w:t>
            </w:r>
          </w:p>
        </w:tc>
        <w:tc>
          <w:tcPr>
            <w:tcW w:w="1054" w:type="pct"/>
            <w:vAlign w:val="center"/>
          </w:tcPr>
          <w:p w14:paraId="6D2D58A4"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143"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2144" w:author="nayeem hasan" w:date="2020-08-19T04:23:00Z">
                  <w:rPr>
                    <w:rFonts w:ascii="Times New Roman" w:hAnsi="Times New Roman" w:cs="Times New Roman"/>
                    <w:sz w:val="24"/>
                    <w:szCs w:val="24"/>
                  </w:rPr>
                </w:rPrChange>
              </w:rPr>
              <w:t>0.0</w:t>
            </w:r>
          </w:p>
        </w:tc>
      </w:tr>
      <w:tr w:rsidR="007C2DDC" w:rsidRPr="007C2DDC" w14:paraId="45653100" w14:textId="77777777" w:rsidTr="00890835">
        <w:trPr>
          <w:trHeight w:val="70"/>
        </w:trPr>
        <w:tc>
          <w:tcPr>
            <w:tcW w:w="1489" w:type="pct"/>
            <w:vAlign w:val="center"/>
          </w:tcPr>
          <w:p w14:paraId="6389282E"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145"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2146" w:author="nayeem hasan" w:date="2020-08-19T04:23:00Z">
                  <w:rPr>
                    <w:rFonts w:ascii="Times New Roman" w:hAnsi="Times New Roman" w:cs="Times New Roman"/>
                    <w:sz w:val="24"/>
                    <w:szCs w:val="24"/>
                  </w:rPr>
                </w:rPrChange>
              </w:rPr>
              <w:t>Maximum</w:t>
            </w:r>
          </w:p>
        </w:tc>
        <w:tc>
          <w:tcPr>
            <w:tcW w:w="1261" w:type="pct"/>
            <w:vAlign w:val="center"/>
          </w:tcPr>
          <w:p w14:paraId="1FD762E0" w14:textId="5AF1C0EF" w:rsidR="00C575CE" w:rsidRPr="007C2DDC" w:rsidRDefault="00425435" w:rsidP="00890835">
            <w:pPr>
              <w:tabs>
                <w:tab w:val="left" w:pos="1200"/>
              </w:tabs>
              <w:jc w:val="center"/>
              <w:rPr>
                <w:rFonts w:ascii="Times New Roman" w:hAnsi="Times New Roman" w:cs="Times New Roman"/>
                <w:color w:val="000000" w:themeColor="text1"/>
                <w:sz w:val="24"/>
                <w:szCs w:val="24"/>
                <w:rPrChange w:id="2147" w:author="nayeem hasan" w:date="2020-08-19T04:23:00Z">
                  <w:rPr>
                    <w:rFonts w:ascii="Times New Roman" w:hAnsi="Times New Roman" w:cs="Times New Roman"/>
                    <w:sz w:val="24"/>
                    <w:szCs w:val="24"/>
                  </w:rPr>
                </w:rPrChange>
              </w:rPr>
            </w:pPr>
            <w:ins w:id="2148" w:author="nayeem hasan" w:date="2020-08-18T20:38:00Z">
              <w:r w:rsidRPr="007C2DDC">
                <w:rPr>
                  <w:rFonts w:ascii="Times New Roman" w:hAnsi="Times New Roman" w:cs="Times New Roman"/>
                  <w:color w:val="000000" w:themeColor="text1"/>
                  <w:sz w:val="24"/>
                  <w:szCs w:val="24"/>
                  <w:rPrChange w:id="2149" w:author="nayeem hasan" w:date="2020-08-19T04:23:00Z">
                    <w:rPr>
                      <w:rFonts w:ascii="Times New Roman" w:hAnsi="Times New Roman" w:cs="Times New Roman"/>
                      <w:sz w:val="24"/>
                      <w:szCs w:val="24"/>
                    </w:rPr>
                  </w:rPrChange>
                </w:rPr>
                <w:t>939053.0</w:t>
              </w:r>
            </w:ins>
            <w:del w:id="2150" w:author="nayeem hasan" w:date="2020-08-18T19:59:00Z">
              <w:r w:rsidR="00C575CE" w:rsidRPr="007C2DDC" w:rsidDel="00284128">
                <w:rPr>
                  <w:rFonts w:ascii="Times New Roman" w:hAnsi="Times New Roman" w:cs="Times New Roman"/>
                  <w:color w:val="000000" w:themeColor="text1"/>
                  <w:sz w:val="24"/>
                  <w:szCs w:val="24"/>
                  <w:rPrChange w:id="2151" w:author="nayeem hasan" w:date="2020-08-19T04:23:00Z">
                    <w:rPr>
                      <w:rFonts w:ascii="Times New Roman" w:hAnsi="Times New Roman" w:cs="Times New Roman"/>
                      <w:sz w:val="24"/>
                      <w:szCs w:val="24"/>
                    </w:rPr>
                  </w:rPrChange>
                </w:rPr>
                <w:delText>939053</w:delText>
              </w:r>
            </w:del>
            <w:del w:id="2152" w:author="nayeem hasan" w:date="2020-08-18T20:38:00Z">
              <w:r w:rsidR="00C575CE" w:rsidRPr="007C2DDC" w:rsidDel="00425435">
                <w:rPr>
                  <w:rFonts w:ascii="Times New Roman" w:hAnsi="Times New Roman" w:cs="Times New Roman"/>
                  <w:color w:val="000000" w:themeColor="text1"/>
                  <w:sz w:val="24"/>
                  <w:szCs w:val="24"/>
                  <w:rPrChange w:id="2153" w:author="nayeem hasan" w:date="2020-08-19T04:23:00Z">
                    <w:rPr>
                      <w:rFonts w:ascii="Times New Roman" w:hAnsi="Times New Roman" w:cs="Times New Roman"/>
                      <w:sz w:val="24"/>
                      <w:szCs w:val="24"/>
                    </w:rPr>
                  </w:rPrChange>
                </w:rPr>
                <w:delText>.0</w:delText>
              </w:r>
            </w:del>
          </w:p>
        </w:tc>
        <w:tc>
          <w:tcPr>
            <w:tcW w:w="1196" w:type="pct"/>
            <w:vAlign w:val="center"/>
          </w:tcPr>
          <w:p w14:paraId="24F8F003" w14:textId="087AD2DE" w:rsidR="00C575CE" w:rsidRPr="007C2DDC" w:rsidRDefault="00702F42" w:rsidP="00890835">
            <w:pPr>
              <w:tabs>
                <w:tab w:val="left" w:pos="1200"/>
              </w:tabs>
              <w:jc w:val="center"/>
              <w:rPr>
                <w:rFonts w:ascii="Times New Roman" w:hAnsi="Times New Roman" w:cs="Times New Roman"/>
                <w:color w:val="000000" w:themeColor="text1"/>
                <w:sz w:val="24"/>
                <w:szCs w:val="24"/>
                <w:rPrChange w:id="2154" w:author="nayeem hasan" w:date="2020-08-19T04:23:00Z">
                  <w:rPr>
                    <w:rFonts w:ascii="Times New Roman" w:hAnsi="Times New Roman" w:cs="Times New Roman"/>
                    <w:sz w:val="24"/>
                    <w:szCs w:val="24"/>
                  </w:rPr>
                </w:rPrChange>
              </w:rPr>
            </w:pPr>
            <w:ins w:id="2155" w:author="nayeem hasan" w:date="2020-08-18T20:39:00Z">
              <w:r w:rsidRPr="007C2DDC">
                <w:rPr>
                  <w:rFonts w:ascii="Times New Roman" w:hAnsi="Times New Roman" w:cs="Times New Roman"/>
                  <w:color w:val="000000" w:themeColor="text1"/>
                  <w:sz w:val="24"/>
                  <w:szCs w:val="24"/>
                  <w:rPrChange w:id="2156" w:author="nayeem hasan" w:date="2020-08-19T04:23:00Z">
                    <w:rPr>
                      <w:rFonts w:ascii="Times New Roman" w:hAnsi="Times New Roman" w:cs="Times New Roman"/>
                      <w:sz w:val="24"/>
                      <w:szCs w:val="24"/>
                    </w:rPr>
                  </w:rPrChange>
                </w:rPr>
                <w:t>53189.0</w:t>
              </w:r>
            </w:ins>
            <w:del w:id="2157" w:author="nayeem hasan" w:date="2020-08-18T20:00:00Z">
              <w:r w:rsidR="00C575CE" w:rsidRPr="007C2DDC" w:rsidDel="00C20951">
                <w:rPr>
                  <w:rFonts w:ascii="Times New Roman" w:hAnsi="Times New Roman" w:cs="Times New Roman"/>
                  <w:color w:val="000000" w:themeColor="text1"/>
                  <w:sz w:val="24"/>
                  <w:szCs w:val="24"/>
                  <w:rPrChange w:id="2158" w:author="nayeem hasan" w:date="2020-08-19T04:23:00Z">
                    <w:rPr>
                      <w:rFonts w:ascii="Times New Roman" w:hAnsi="Times New Roman" w:cs="Times New Roman"/>
                      <w:sz w:val="24"/>
                      <w:szCs w:val="24"/>
                    </w:rPr>
                  </w:rPrChange>
                </w:rPr>
                <w:delText>53189.0</w:delText>
              </w:r>
            </w:del>
          </w:p>
        </w:tc>
        <w:tc>
          <w:tcPr>
            <w:tcW w:w="1054" w:type="pct"/>
            <w:vAlign w:val="center"/>
          </w:tcPr>
          <w:p w14:paraId="7D1C6540" w14:textId="1C93932A" w:rsidR="00C575CE" w:rsidRPr="007C2DDC" w:rsidRDefault="00C575CE" w:rsidP="00890835">
            <w:pPr>
              <w:tabs>
                <w:tab w:val="left" w:pos="1200"/>
              </w:tabs>
              <w:jc w:val="center"/>
              <w:rPr>
                <w:rFonts w:ascii="Times New Roman" w:hAnsi="Times New Roman" w:cs="Times New Roman"/>
                <w:color w:val="000000" w:themeColor="text1"/>
                <w:sz w:val="24"/>
                <w:szCs w:val="24"/>
                <w:rPrChange w:id="2159"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2160" w:author="nayeem hasan" w:date="2020-08-19T04:23:00Z">
                  <w:rPr>
                    <w:rFonts w:ascii="Times New Roman" w:hAnsi="Times New Roman" w:cs="Times New Roman"/>
                    <w:sz w:val="24"/>
                    <w:szCs w:val="24"/>
                  </w:rPr>
                </w:rPrChange>
              </w:rPr>
              <w:t>2</w:t>
            </w:r>
            <w:ins w:id="2161" w:author="nayeem hasan" w:date="2020-08-18T20:42:00Z">
              <w:r w:rsidR="0083464F" w:rsidRPr="007C2DDC">
                <w:rPr>
                  <w:rFonts w:ascii="Times New Roman" w:hAnsi="Times New Roman" w:cs="Times New Roman"/>
                  <w:color w:val="000000" w:themeColor="text1"/>
                  <w:sz w:val="24"/>
                  <w:szCs w:val="24"/>
                  <w:rPrChange w:id="2162" w:author="nayeem hasan" w:date="2020-08-19T04:23:00Z">
                    <w:rPr>
                      <w:rFonts w:ascii="Times New Roman" w:hAnsi="Times New Roman" w:cs="Times New Roman"/>
                      <w:sz w:val="24"/>
                      <w:szCs w:val="24"/>
                    </w:rPr>
                  </w:rPrChange>
                </w:rPr>
                <w:t>5.</w:t>
              </w:r>
            </w:ins>
            <w:ins w:id="2163" w:author="nayeem hasan" w:date="2020-08-18T20:43:00Z">
              <w:r w:rsidR="0083464F" w:rsidRPr="007C2DDC">
                <w:rPr>
                  <w:rFonts w:ascii="Times New Roman" w:hAnsi="Times New Roman" w:cs="Times New Roman"/>
                  <w:color w:val="000000" w:themeColor="text1"/>
                  <w:sz w:val="24"/>
                  <w:szCs w:val="24"/>
                  <w:rPrChange w:id="2164" w:author="nayeem hasan" w:date="2020-08-19T04:23:00Z">
                    <w:rPr>
                      <w:rFonts w:ascii="Times New Roman" w:hAnsi="Times New Roman" w:cs="Times New Roman"/>
                      <w:sz w:val="24"/>
                      <w:szCs w:val="24"/>
                    </w:rPr>
                  </w:rPrChange>
                </w:rPr>
                <w:t>0</w:t>
              </w:r>
            </w:ins>
            <w:del w:id="2165" w:author="nayeem hasan" w:date="2020-08-18T20:09:00Z">
              <w:r w:rsidRPr="007C2DDC" w:rsidDel="00582419">
                <w:rPr>
                  <w:rFonts w:ascii="Times New Roman" w:hAnsi="Times New Roman" w:cs="Times New Roman"/>
                  <w:color w:val="000000" w:themeColor="text1"/>
                  <w:sz w:val="24"/>
                  <w:szCs w:val="24"/>
                  <w:rPrChange w:id="2166" w:author="nayeem hasan" w:date="2020-08-19T04:23:00Z">
                    <w:rPr>
                      <w:rFonts w:ascii="Times New Roman" w:hAnsi="Times New Roman" w:cs="Times New Roman"/>
                      <w:sz w:val="24"/>
                      <w:szCs w:val="24"/>
                    </w:rPr>
                  </w:rPrChange>
                </w:rPr>
                <w:delText>5</w:delText>
              </w:r>
            </w:del>
            <w:del w:id="2167" w:author="nayeem hasan" w:date="2020-08-18T20:42:00Z">
              <w:r w:rsidRPr="007C2DDC" w:rsidDel="0083464F">
                <w:rPr>
                  <w:rFonts w:ascii="Times New Roman" w:hAnsi="Times New Roman" w:cs="Times New Roman"/>
                  <w:color w:val="000000" w:themeColor="text1"/>
                  <w:sz w:val="24"/>
                  <w:szCs w:val="24"/>
                  <w:rPrChange w:id="2168" w:author="nayeem hasan" w:date="2020-08-19T04:23:00Z">
                    <w:rPr>
                      <w:rFonts w:ascii="Times New Roman" w:hAnsi="Times New Roman" w:cs="Times New Roman"/>
                      <w:sz w:val="24"/>
                      <w:szCs w:val="24"/>
                    </w:rPr>
                  </w:rPrChange>
                </w:rPr>
                <w:delText>.</w:delText>
              </w:r>
            </w:del>
            <w:del w:id="2169" w:author="nayeem hasan" w:date="2020-08-18T20:09:00Z">
              <w:r w:rsidRPr="007C2DDC" w:rsidDel="00582419">
                <w:rPr>
                  <w:rFonts w:ascii="Times New Roman" w:hAnsi="Times New Roman" w:cs="Times New Roman"/>
                  <w:color w:val="000000" w:themeColor="text1"/>
                  <w:sz w:val="24"/>
                  <w:szCs w:val="24"/>
                  <w:rPrChange w:id="2170" w:author="nayeem hasan" w:date="2020-08-19T04:23:00Z">
                    <w:rPr>
                      <w:rFonts w:ascii="Times New Roman" w:hAnsi="Times New Roman" w:cs="Times New Roman"/>
                      <w:sz w:val="24"/>
                      <w:szCs w:val="24"/>
                    </w:rPr>
                  </w:rPrChange>
                </w:rPr>
                <w:delText>0</w:delText>
              </w:r>
            </w:del>
          </w:p>
        </w:tc>
      </w:tr>
      <w:tr w:rsidR="007C2DDC" w:rsidRPr="007C2DDC" w14:paraId="3867196B" w14:textId="77777777" w:rsidTr="00890835">
        <w:trPr>
          <w:trHeight w:val="70"/>
        </w:trPr>
        <w:tc>
          <w:tcPr>
            <w:tcW w:w="1489" w:type="pct"/>
            <w:vAlign w:val="center"/>
          </w:tcPr>
          <w:p w14:paraId="5615A471"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171"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2172" w:author="nayeem hasan" w:date="2020-08-19T04:23:00Z">
                  <w:rPr>
                    <w:rFonts w:ascii="Times New Roman" w:hAnsi="Times New Roman" w:cs="Times New Roman"/>
                    <w:sz w:val="24"/>
                    <w:szCs w:val="24"/>
                  </w:rPr>
                </w:rPrChange>
              </w:rPr>
              <w:t>Mean (SD)</w:t>
            </w:r>
          </w:p>
        </w:tc>
        <w:tc>
          <w:tcPr>
            <w:tcW w:w="1261" w:type="pct"/>
            <w:vAlign w:val="center"/>
          </w:tcPr>
          <w:p w14:paraId="17525BEB" w14:textId="47EFBDDD" w:rsidR="00C575CE" w:rsidRPr="007C2DDC" w:rsidRDefault="00C575CE" w:rsidP="00890835">
            <w:pPr>
              <w:tabs>
                <w:tab w:val="left" w:pos="1200"/>
              </w:tabs>
              <w:jc w:val="center"/>
              <w:rPr>
                <w:rFonts w:ascii="Times New Roman" w:hAnsi="Times New Roman" w:cs="Times New Roman"/>
                <w:color w:val="000000" w:themeColor="text1"/>
                <w:sz w:val="24"/>
                <w:szCs w:val="24"/>
                <w:rPrChange w:id="2173" w:author="nayeem hasan" w:date="2020-08-19T04:23:00Z">
                  <w:rPr>
                    <w:rFonts w:ascii="Times New Roman" w:hAnsi="Times New Roman" w:cs="Times New Roman"/>
                    <w:sz w:val="24"/>
                    <w:szCs w:val="24"/>
                  </w:rPr>
                </w:rPrChange>
              </w:rPr>
            </w:pPr>
            <w:del w:id="2174" w:author="nayeem hasan" w:date="2020-08-18T19:59:00Z">
              <w:r w:rsidRPr="007C2DDC" w:rsidDel="00284128">
                <w:rPr>
                  <w:rFonts w:ascii="Times New Roman" w:hAnsi="Times New Roman" w:cs="Times New Roman"/>
                  <w:color w:val="000000" w:themeColor="text1"/>
                  <w:sz w:val="24"/>
                  <w:szCs w:val="24"/>
                  <w:rPrChange w:id="2175" w:author="nayeem hasan" w:date="2020-08-19T04:23:00Z">
                    <w:rPr>
                      <w:rFonts w:ascii="Times New Roman" w:hAnsi="Times New Roman" w:cs="Times New Roman"/>
                      <w:sz w:val="24"/>
                      <w:szCs w:val="24"/>
                    </w:rPr>
                  </w:rPrChange>
                </w:rPr>
                <w:delText>13770</w:delText>
              </w:r>
            </w:del>
            <w:ins w:id="2176" w:author="nayeem hasan" w:date="2020-08-18T20:38:00Z">
              <w:r w:rsidR="00425435" w:rsidRPr="007C2DDC">
                <w:rPr>
                  <w:rFonts w:ascii="Times New Roman" w:hAnsi="Times New Roman" w:cs="Times New Roman"/>
                  <w:color w:val="000000" w:themeColor="text1"/>
                  <w:sz w:val="24"/>
                  <w:szCs w:val="24"/>
                  <w:rPrChange w:id="2177" w:author="nayeem hasan" w:date="2020-08-19T04:23:00Z">
                    <w:rPr>
                      <w:rFonts w:ascii="Times New Roman" w:hAnsi="Times New Roman" w:cs="Times New Roman"/>
                      <w:sz w:val="24"/>
                      <w:szCs w:val="24"/>
                    </w:rPr>
                  </w:rPrChange>
                </w:rPr>
                <w:t>1</w:t>
              </w:r>
            </w:ins>
            <w:ins w:id="2178" w:author="nayeem hasan" w:date="2020-08-18T20:41:00Z">
              <w:r w:rsidR="00836C04" w:rsidRPr="007C2DDC">
                <w:rPr>
                  <w:rFonts w:ascii="Times New Roman" w:hAnsi="Times New Roman" w:cs="Times New Roman"/>
                  <w:color w:val="000000" w:themeColor="text1"/>
                  <w:sz w:val="24"/>
                  <w:szCs w:val="24"/>
                  <w:rPrChange w:id="2179" w:author="nayeem hasan" w:date="2020-08-19T04:23:00Z">
                    <w:rPr>
                      <w:rFonts w:ascii="Times New Roman" w:hAnsi="Times New Roman" w:cs="Times New Roman"/>
                      <w:sz w:val="24"/>
                      <w:szCs w:val="24"/>
                    </w:rPr>
                  </w:rPrChange>
                </w:rPr>
                <w:t>3779.1</w:t>
              </w:r>
            </w:ins>
            <w:del w:id="2180" w:author="nayeem hasan" w:date="2020-08-18T19:59:00Z">
              <w:r w:rsidRPr="007C2DDC" w:rsidDel="00284128">
                <w:rPr>
                  <w:rFonts w:ascii="Times New Roman" w:hAnsi="Times New Roman" w:cs="Times New Roman"/>
                  <w:color w:val="000000" w:themeColor="text1"/>
                  <w:sz w:val="24"/>
                  <w:szCs w:val="24"/>
                  <w:rPrChange w:id="2181" w:author="nayeem hasan" w:date="2020-08-19T04:23:00Z">
                    <w:rPr>
                      <w:rFonts w:ascii="Times New Roman" w:hAnsi="Times New Roman" w:cs="Times New Roman"/>
                      <w:sz w:val="24"/>
                      <w:szCs w:val="24"/>
                    </w:rPr>
                  </w:rPrChange>
                </w:rPr>
                <w:delText>.5</w:delText>
              </w:r>
            </w:del>
            <w:r w:rsidRPr="007C2DDC">
              <w:rPr>
                <w:rFonts w:ascii="Times New Roman" w:hAnsi="Times New Roman" w:cs="Times New Roman"/>
                <w:color w:val="000000" w:themeColor="text1"/>
                <w:sz w:val="24"/>
                <w:szCs w:val="24"/>
                <w:rPrChange w:id="2182" w:author="nayeem hasan" w:date="2020-08-19T04:23:00Z">
                  <w:rPr>
                    <w:rFonts w:ascii="Times New Roman" w:hAnsi="Times New Roman" w:cs="Times New Roman"/>
                    <w:sz w:val="24"/>
                    <w:szCs w:val="24"/>
                  </w:rPr>
                </w:rPrChange>
              </w:rPr>
              <w:t xml:space="preserve"> (</w:t>
            </w:r>
            <w:ins w:id="2183" w:author="nayeem hasan" w:date="2020-08-18T20:41:00Z">
              <w:r w:rsidR="00836C04" w:rsidRPr="007C2DDC">
                <w:rPr>
                  <w:rFonts w:ascii="Times New Roman" w:hAnsi="Times New Roman" w:cs="Times New Roman"/>
                  <w:color w:val="000000" w:themeColor="text1"/>
                  <w:sz w:val="24"/>
                  <w:szCs w:val="24"/>
                  <w:rPrChange w:id="2184" w:author="nayeem hasan" w:date="2020-08-19T04:23:00Z">
                    <w:rPr>
                      <w:rFonts w:ascii="Times New Roman" w:hAnsi="Times New Roman" w:cs="Times New Roman"/>
                      <w:sz w:val="24"/>
                      <w:szCs w:val="24"/>
                    </w:rPr>
                  </w:rPrChange>
                </w:rPr>
                <w:t>71045</w:t>
              </w:r>
              <w:r w:rsidR="00960718" w:rsidRPr="007C2DDC">
                <w:rPr>
                  <w:rFonts w:ascii="Times New Roman" w:hAnsi="Times New Roman" w:cs="Times New Roman"/>
                  <w:color w:val="000000" w:themeColor="text1"/>
                  <w:sz w:val="24"/>
                  <w:szCs w:val="24"/>
                  <w:rPrChange w:id="2185" w:author="nayeem hasan" w:date="2020-08-19T04:23:00Z">
                    <w:rPr>
                      <w:rFonts w:ascii="Times New Roman" w:hAnsi="Times New Roman" w:cs="Times New Roman"/>
                      <w:sz w:val="24"/>
                      <w:szCs w:val="24"/>
                    </w:rPr>
                  </w:rPrChange>
                </w:rPr>
                <w:t>.0</w:t>
              </w:r>
            </w:ins>
            <w:del w:id="2186" w:author="nayeem hasan" w:date="2020-08-18T19:59:00Z">
              <w:r w:rsidRPr="007C2DDC" w:rsidDel="00284128">
                <w:rPr>
                  <w:rFonts w:ascii="Times New Roman" w:hAnsi="Times New Roman" w:cs="Times New Roman"/>
                  <w:color w:val="000000" w:themeColor="text1"/>
                  <w:sz w:val="24"/>
                  <w:szCs w:val="24"/>
                  <w:rPrChange w:id="2187" w:author="nayeem hasan" w:date="2020-08-19T04:23:00Z">
                    <w:rPr>
                      <w:rFonts w:ascii="Times New Roman" w:hAnsi="Times New Roman" w:cs="Times New Roman"/>
                      <w:sz w:val="24"/>
                      <w:szCs w:val="24"/>
                    </w:rPr>
                  </w:rPrChange>
                </w:rPr>
                <w:delText>71024.8</w:delText>
              </w:r>
            </w:del>
            <w:r w:rsidRPr="007C2DDC">
              <w:rPr>
                <w:rFonts w:ascii="Times New Roman" w:hAnsi="Times New Roman" w:cs="Times New Roman"/>
                <w:color w:val="000000" w:themeColor="text1"/>
                <w:sz w:val="24"/>
                <w:szCs w:val="24"/>
                <w:rPrChange w:id="2188" w:author="nayeem hasan" w:date="2020-08-19T04:23:00Z">
                  <w:rPr>
                    <w:rFonts w:ascii="Times New Roman" w:hAnsi="Times New Roman" w:cs="Times New Roman"/>
                    <w:sz w:val="24"/>
                    <w:szCs w:val="24"/>
                  </w:rPr>
                </w:rPrChange>
              </w:rPr>
              <w:t>)</w:t>
            </w:r>
          </w:p>
        </w:tc>
        <w:tc>
          <w:tcPr>
            <w:tcW w:w="1196" w:type="pct"/>
            <w:vAlign w:val="center"/>
          </w:tcPr>
          <w:p w14:paraId="4D9D0A2E" w14:textId="12F74F1D" w:rsidR="00C575CE" w:rsidRPr="007C2DDC" w:rsidRDefault="00595087" w:rsidP="00890835">
            <w:pPr>
              <w:tabs>
                <w:tab w:val="left" w:pos="1200"/>
              </w:tabs>
              <w:jc w:val="center"/>
              <w:rPr>
                <w:rFonts w:ascii="Times New Roman" w:hAnsi="Times New Roman" w:cs="Times New Roman"/>
                <w:color w:val="000000" w:themeColor="text1"/>
                <w:sz w:val="24"/>
                <w:szCs w:val="24"/>
                <w:rPrChange w:id="2189" w:author="nayeem hasan" w:date="2020-08-19T04:23:00Z">
                  <w:rPr>
                    <w:rFonts w:ascii="Times New Roman" w:hAnsi="Times New Roman" w:cs="Times New Roman"/>
                    <w:sz w:val="24"/>
                    <w:szCs w:val="24"/>
                  </w:rPr>
                </w:rPrChange>
              </w:rPr>
            </w:pPr>
            <w:ins w:id="2190" w:author="nayeem hasan" w:date="2020-08-18T20:41:00Z">
              <w:r w:rsidRPr="007C2DDC">
                <w:rPr>
                  <w:rFonts w:ascii="Times New Roman" w:eastAsia="Times New Roman" w:hAnsi="Times New Roman" w:cs="Times New Roman"/>
                  <w:color w:val="000000" w:themeColor="text1"/>
                  <w:sz w:val="24"/>
                  <w:szCs w:val="24"/>
                  <w:lang w:eastAsia="en-GB"/>
                  <w:rPrChange w:id="2191" w:author="nayeem hasan" w:date="2020-08-19T04:23:00Z">
                    <w:rPr>
                      <w:rFonts w:ascii="Times New Roman" w:eastAsia="Times New Roman" w:hAnsi="Times New Roman" w:cs="Times New Roman"/>
                      <w:color w:val="000000"/>
                      <w:sz w:val="24"/>
                      <w:szCs w:val="24"/>
                      <w:lang w:eastAsia="en-GB"/>
                    </w:rPr>
                  </w:rPrChange>
                </w:rPr>
                <w:t>999.1</w:t>
              </w:r>
            </w:ins>
            <w:del w:id="2192" w:author="nayeem hasan" w:date="2020-08-18T20:00:00Z">
              <w:r w:rsidR="00C575CE" w:rsidRPr="007C2DDC" w:rsidDel="00C20951">
                <w:rPr>
                  <w:rFonts w:ascii="Times New Roman" w:eastAsia="Times New Roman" w:hAnsi="Times New Roman" w:cs="Times New Roman"/>
                  <w:color w:val="000000" w:themeColor="text1"/>
                  <w:sz w:val="24"/>
                  <w:szCs w:val="24"/>
                  <w:lang w:eastAsia="en-GB"/>
                  <w:rPrChange w:id="2193" w:author="nayeem hasan" w:date="2020-08-19T04:23:00Z">
                    <w:rPr>
                      <w:rFonts w:ascii="Times New Roman" w:eastAsia="Times New Roman" w:hAnsi="Times New Roman" w:cs="Times New Roman"/>
                      <w:color w:val="000000"/>
                      <w:sz w:val="24"/>
                      <w:szCs w:val="24"/>
                      <w:lang w:eastAsia="en-GB"/>
                    </w:rPr>
                  </w:rPrChange>
                </w:rPr>
                <w:delText>999.0</w:delText>
              </w:r>
            </w:del>
            <w:r w:rsidR="00C575CE" w:rsidRPr="007C2DDC">
              <w:rPr>
                <w:rFonts w:ascii="Times New Roman" w:eastAsia="Times New Roman" w:hAnsi="Times New Roman" w:cs="Times New Roman"/>
                <w:color w:val="000000" w:themeColor="text1"/>
                <w:sz w:val="24"/>
                <w:szCs w:val="24"/>
                <w:lang w:eastAsia="en-GB"/>
                <w:rPrChange w:id="2194" w:author="nayeem hasan" w:date="2020-08-19T04:23:00Z">
                  <w:rPr>
                    <w:rFonts w:ascii="Times New Roman" w:eastAsia="Times New Roman" w:hAnsi="Times New Roman" w:cs="Times New Roman"/>
                    <w:color w:val="000000"/>
                    <w:sz w:val="24"/>
                    <w:szCs w:val="24"/>
                    <w:lang w:eastAsia="en-GB"/>
                  </w:rPr>
                </w:rPrChange>
              </w:rPr>
              <w:t xml:space="preserve"> (</w:t>
            </w:r>
            <w:ins w:id="2195" w:author="nayeem hasan" w:date="2020-08-18T20:42:00Z">
              <w:r w:rsidRPr="007C2DDC">
                <w:rPr>
                  <w:rFonts w:ascii="Times New Roman" w:eastAsia="Times New Roman" w:hAnsi="Times New Roman" w:cs="Times New Roman"/>
                  <w:color w:val="000000" w:themeColor="text1"/>
                  <w:sz w:val="24"/>
                  <w:szCs w:val="24"/>
                  <w:lang w:eastAsia="en-GB"/>
                  <w:rPrChange w:id="2196" w:author="nayeem hasan" w:date="2020-08-19T04:23:00Z">
                    <w:rPr>
                      <w:rFonts w:ascii="Times New Roman" w:eastAsia="Times New Roman" w:hAnsi="Times New Roman" w:cs="Times New Roman"/>
                      <w:color w:val="000000"/>
                      <w:sz w:val="24"/>
                      <w:szCs w:val="24"/>
                      <w:lang w:eastAsia="en-GB"/>
                    </w:rPr>
                  </w:rPrChange>
                </w:rPr>
                <w:t>5003</w:t>
              </w:r>
            </w:ins>
            <w:ins w:id="2197" w:author="nayeem hasan" w:date="2020-08-18T20:39:00Z">
              <w:r w:rsidR="00702F42" w:rsidRPr="007C2DDC">
                <w:rPr>
                  <w:rFonts w:ascii="Times New Roman" w:hAnsi="Times New Roman" w:cs="Times New Roman"/>
                  <w:color w:val="000000" w:themeColor="text1"/>
                  <w:sz w:val="24"/>
                  <w:szCs w:val="24"/>
                  <w:rPrChange w:id="2198" w:author="nayeem hasan" w:date="2020-08-19T04:23:00Z">
                    <w:rPr>
                      <w:rFonts w:ascii="Times New Roman" w:hAnsi="Times New Roman" w:cs="Times New Roman"/>
                      <w:sz w:val="24"/>
                      <w:szCs w:val="24"/>
                    </w:rPr>
                  </w:rPrChange>
                </w:rPr>
                <w:t>.5</w:t>
              </w:r>
            </w:ins>
            <w:del w:id="2199" w:author="nayeem hasan" w:date="2020-08-18T20:00:00Z">
              <w:r w:rsidR="00C575CE" w:rsidRPr="007C2DDC" w:rsidDel="00C20951">
                <w:rPr>
                  <w:rFonts w:ascii="Times New Roman" w:eastAsia="Times New Roman" w:hAnsi="Times New Roman" w:cs="Times New Roman"/>
                  <w:color w:val="000000" w:themeColor="text1"/>
                  <w:sz w:val="24"/>
                  <w:szCs w:val="24"/>
                  <w:lang w:eastAsia="en-GB"/>
                  <w:rPrChange w:id="2200" w:author="nayeem hasan" w:date="2020-08-19T04:23:00Z">
                    <w:rPr>
                      <w:rFonts w:ascii="Times New Roman" w:eastAsia="Times New Roman" w:hAnsi="Times New Roman" w:cs="Times New Roman"/>
                      <w:color w:val="000000"/>
                      <w:sz w:val="24"/>
                      <w:szCs w:val="24"/>
                      <w:lang w:eastAsia="en-GB"/>
                    </w:rPr>
                  </w:rPrChange>
                </w:rPr>
                <w:delText>5003.2</w:delText>
              </w:r>
            </w:del>
            <w:r w:rsidR="00C575CE" w:rsidRPr="007C2DDC">
              <w:rPr>
                <w:rFonts w:ascii="Times New Roman" w:eastAsia="Times New Roman" w:hAnsi="Times New Roman" w:cs="Times New Roman"/>
                <w:color w:val="000000" w:themeColor="text1"/>
                <w:sz w:val="24"/>
                <w:szCs w:val="24"/>
                <w:lang w:eastAsia="en-GB"/>
                <w:rPrChange w:id="2201" w:author="nayeem hasan" w:date="2020-08-19T04:23:00Z">
                  <w:rPr>
                    <w:rFonts w:ascii="Times New Roman" w:eastAsia="Times New Roman" w:hAnsi="Times New Roman" w:cs="Times New Roman"/>
                    <w:color w:val="000000"/>
                    <w:sz w:val="24"/>
                    <w:szCs w:val="24"/>
                    <w:lang w:eastAsia="en-GB"/>
                  </w:rPr>
                </w:rPrChange>
              </w:rPr>
              <w:t>)</w:t>
            </w:r>
          </w:p>
        </w:tc>
        <w:tc>
          <w:tcPr>
            <w:tcW w:w="1054" w:type="pct"/>
            <w:vAlign w:val="center"/>
          </w:tcPr>
          <w:p w14:paraId="1C9C6F50" w14:textId="394E5B99" w:rsidR="00C575CE" w:rsidRPr="007C2DDC" w:rsidRDefault="0083464F" w:rsidP="00890835">
            <w:pPr>
              <w:tabs>
                <w:tab w:val="left" w:pos="1200"/>
              </w:tabs>
              <w:jc w:val="center"/>
              <w:rPr>
                <w:rFonts w:ascii="Times New Roman" w:hAnsi="Times New Roman" w:cs="Times New Roman"/>
                <w:color w:val="000000" w:themeColor="text1"/>
                <w:sz w:val="24"/>
                <w:szCs w:val="24"/>
                <w:rPrChange w:id="2202" w:author="nayeem hasan" w:date="2020-08-19T04:23:00Z">
                  <w:rPr>
                    <w:rFonts w:ascii="Times New Roman" w:hAnsi="Times New Roman" w:cs="Times New Roman"/>
                    <w:sz w:val="24"/>
                    <w:szCs w:val="24"/>
                  </w:rPr>
                </w:rPrChange>
              </w:rPr>
            </w:pPr>
            <w:ins w:id="2203" w:author="nayeem hasan" w:date="2020-08-18T20:43:00Z">
              <w:r w:rsidRPr="007C2DDC">
                <w:rPr>
                  <w:rFonts w:ascii="Times New Roman" w:hAnsi="Times New Roman" w:cs="Times New Roman"/>
                  <w:color w:val="000000" w:themeColor="text1"/>
                  <w:sz w:val="24"/>
                  <w:szCs w:val="24"/>
                  <w:rPrChange w:id="2204" w:author="nayeem hasan" w:date="2020-08-19T04:23:00Z">
                    <w:rPr>
                      <w:rFonts w:ascii="Times New Roman" w:hAnsi="Times New Roman" w:cs="Times New Roman"/>
                      <w:sz w:val="24"/>
                      <w:szCs w:val="24"/>
                    </w:rPr>
                  </w:rPrChange>
                </w:rPr>
                <w:t>3.98</w:t>
              </w:r>
            </w:ins>
            <w:del w:id="2205" w:author="nayeem hasan" w:date="2020-08-18T20:09:00Z">
              <w:r w:rsidR="00C575CE" w:rsidRPr="007C2DDC" w:rsidDel="00582419">
                <w:rPr>
                  <w:rFonts w:ascii="Times New Roman" w:hAnsi="Times New Roman" w:cs="Times New Roman"/>
                  <w:color w:val="000000" w:themeColor="text1"/>
                  <w:sz w:val="24"/>
                  <w:szCs w:val="24"/>
                  <w:rPrChange w:id="2206" w:author="nayeem hasan" w:date="2020-08-19T04:23:00Z">
                    <w:rPr>
                      <w:rFonts w:ascii="Times New Roman" w:hAnsi="Times New Roman" w:cs="Times New Roman"/>
                      <w:sz w:val="24"/>
                      <w:szCs w:val="24"/>
                    </w:rPr>
                  </w:rPrChange>
                </w:rPr>
                <w:delText>3.98</w:delText>
              </w:r>
            </w:del>
            <w:r w:rsidR="00C575CE" w:rsidRPr="007C2DDC">
              <w:rPr>
                <w:rFonts w:ascii="Times New Roman" w:hAnsi="Times New Roman" w:cs="Times New Roman"/>
                <w:color w:val="000000" w:themeColor="text1"/>
                <w:sz w:val="24"/>
                <w:szCs w:val="24"/>
                <w:rPrChange w:id="2207" w:author="nayeem hasan" w:date="2020-08-19T04:23:00Z">
                  <w:rPr>
                    <w:rFonts w:ascii="Times New Roman" w:hAnsi="Times New Roman" w:cs="Times New Roman"/>
                    <w:sz w:val="24"/>
                    <w:szCs w:val="24"/>
                  </w:rPr>
                </w:rPrChange>
              </w:rPr>
              <w:t xml:space="preserve"> (</w:t>
            </w:r>
            <w:ins w:id="2208" w:author="nayeem hasan" w:date="2020-08-18T20:43:00Z">
              <w:r w:rsidRPr="007C2DDC">
                <w:rPr>
                  <w:rFonts w:ascii="Times New Roman" w:hAnsi="Times New Roman" w:cs="Times New Roman"/>
                  <w:color w:val="000000" w:themeColor="text1"/>
                  <w:sz w:val="24"/>
                  <w:szCs w:val="24"/>
                  <w:rPrChange w:id="2209" w:author="nayeem hasan" w:date="2020-08-19T04:23:00Z">
                    <w:rPr>
                      <w:rFonts w:ascii="Times New Roman" w:hAnsi="Times New Roman" w:cs="Times New Roman"/>
                      <w:sz w:val="24"/>
                      <w:szCs w:val="24"/>
                    </w:rPr>
                  </w:rPrChange>
                </w:rPr>
                <w:t>4.25</w:t>
              </w:r>
            </w:ins>
            <w:del w:id="2210" w:author="nayeem hasan" w:date="2020-08-18T20:09:00Z">
              <w:r w:rsidR="00C575CE" w:rsidRPr="007C2DDC" w:rsidDel="00582419">
                <w:rPr>
                  <w:rFonts w:ascii="Times New Roman" w:hAnsi="Times New Roman" w:cs="Times New Roman"/>
                  <w:color w:val="000000" w:themeColor="text1"/>
                  <w:sz w:val="24"/>
                  <w:szCs w:val="24"/>
                  <w:rPrChange w:id="2211" w:author="nayeem hasan" w:date="2020-08-19T04:23:00Z">
                    <w:rPr>
                      <w:rFonts w:ascii="Times New Roman" w:hAnsi="Times New Roman" w:cs="Times New Roman"/>
                      <w:sz w:val="24"/>
                      <w:szCs w:val="24"/>
                    </w:rPr>
                  </w:rPrChange>
                </w:rPr>
                <w:delText>4.</w:delText>
              </w:r>
              <w:r w:rsidR="0053704F" w:rsidRPr="007C2DDC" w:rsidDel="00582419">
                <w:rPr>
                  <w:rFonts w:ascii="Times New Roman" w:hAnsi="Times New Roman" w:cs="Times New Roman"/>
                  <w:color w:val="000000" w:themeColor="text1"/>
                  <w:sz w:val="24"/>
                  <w:szCs w:val="24"/>
                  <w:rPrChange w:id="2212" w:author="nayeem hasan" w:date="2020-08-19T04:23:00Z">
                    <w:rPr>
                      <w:rFonts w:ascii="Times New Roman" w:hAnsi="Times New Roman" w:cs="Times New Roman"/>
                      <w:sz w:val="24"/>
                      <w:szCs w:val="24"/>
                    </w:rPr>
                  </w:rPrChange>
                </w:rPr>
                <w:delText>3</w:delText>
              </w:r>
            </w:del>
            <w:r w:rsidR="00C575CE" w:rsidRPr="007C2DDC">
              <w:rPr>
                <w:rFonts w:ascii="Times New Roman" w:hAnsi="Times New Roman" w:cs="Times New Roman"/>
                <w:color w:val="000000" w:themeColor="text1"/>
                <w:sz w:val="24"/>
                <w:szCs w:val="24"/>
                <w:rPrChange w:id="2213" w:author="nayeem hasan" w:date="2020-08-19T04:23:00Z">
                  <w:rPr>
                    <w:rFonts w:ascii="Times New Roman" w:hAnsi="Times New Roman" w:cs="Times New Roman"/>
                    <w:sz w:val="24"/>
                    <w:szCs w:val="24"/>
                  </w:rPr>
                </w:rPrChange>
              </w:rPr>
              <w:t>)</w:t>
            </w:r>
          </w:p>
        </w:tc>
      </w:tr>
      <w:tr w:rsidR="007C2DDC" w:rsidRPr="007C2DDC" w14:paraId="41C3E471" w14:textId="77777777" w:rsidTr="00890835">
        <w:trPr>
          <w:trHeight w:val="70"/>
        </w:trPr>
        <w:tc>
          <w:tcPr>
            <w:tcW w:w="1489" w:type="pct"/>
            <w:vAlign w:val="center"/>
          </w:tcPr>
          <w:p w14:paraId="6646F10A" w14:textId="77777777" w:rsidR="00C575CE" w:rsidRPr="007C2DDC" w:rsidRDefault="00C575CE" w:rsidP="00890835">
            <w:pPr>
              <w:tabs>
                <w:tab w:val="left" w:pos="1200"/>
              </w:tabs>
              <w:rPr>
                <w:rFonts w:ascii="Times New Roman" w:hAnsi="Times New Roman" w:cs="Times New Roman"/>
                <w:color w:val="000000" w:themeColor="text1"/>
                <w:sz w:val="24"/>
                <w:szCs w:val="24"/>
                <w:rPrChange w:id="2214" w:author="nayeem hasan" w:date="2020-08-19T04:23:00Z">
                  <w:rPr>
                    <w:rFonts w:ascii="Times New Roman" w:hAnsi="Times New Roman" w:cs="Times New Roman"/>
                    <w:sz w:val="24"/>
                    <w:szCs w:val="24"/>
                  </w:rPr>
                </w:rPrChange>
              </w:rPr>
            </w:pPr>
            <w:r w:rsidRPr="007C2DDC">
              <w:rPr>
                <w:rFonts w:ascii="Times New Roman" w:hAnsi="Times New Roman" w:cs="Times New Roman"/>
                <w:b/>
                <w:bCs/>
                <w:color w:val="000000" w:themeColor="text1"/>
                <w:sz w:val="24"/>
                <w:szCs w:val="24"/>
                <w:rPrChange w:id="2215" w:author="nayeem hasan" w:date="2020-08-19T04:23:00Z">
                  <w:rPr>
                    <w:rFonts w:ascii="Times New Roman" w:hAnsi="Times New Roman" w:cs="Times New Roman"/>
                    <w:b/>
                    <w:bCs/>
                    <w:sz w:val="24"/>
                    <w:szCs w:val="24"/>
                  </w:rPr>
                </w:rPrChange>
              </w:rPr>
              <w:t>After peak (after 17 weeks)</w:t>
            </w:r>
          </w:p>
        </w:tc>
        <w:tc>
          <w:tcPr>
            <w:tcW w:w="1261" w:type="pct"/>
            <w:vAlign w:val="center"/>
          </w:tcPr>
          <w:p w14:paraId="4A99FE4C"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216" w:author="nayeem hasan" w:date="2020-08-19T04:23:00Z">
                  <w:rPr>
                    <w:rFonts w:ascii="Times New Roman" w:hAnsi="Times New Roman" w:cs="Times New Roman"/>
                    <w:sz w:val="24"/>
                    <w:szCs w:val="24"/>
                  </w:rPr>
                </w:rPrChange>
              </w:rPr>
            </w:pPr>
          </w:p>
        </w:tc>
        <w:tc>
          <w:tcPr>
            <w:tcW w:w="1196" w:type="pct"/>
            <w:vAlign w:val="center"/>
          </w:tcPr>
          <w:p w14:paraId="10BD9882"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217" w:author="nayeem hasan" w:date="2020-08-19T04:23:00Z">
                  <w:rPr>
                    <w:rFonts w:ascii="Times New Roman" w:hAnsi="Times New Roman" w:cs="Times New Roman"/>
                    <w:sz w:val="24"/>
                    <w:szCs w:val="24"/>
                  </w:rPr>
                </w:rPrChange>
              </w:rPr>
            </w:pPr>
          </w:p>
        </w:tc>
        <w:tc>
          <w:tcPr>
            <w:tcW w:w="1054" w:type="pct"/>
            <w:vAlign w:val="center"/>
          </w:tcPr>
          <w:p w14:paraId="5490601C"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218" w:author="nayeem hasan" w:date="2020-08-19T04:23:00Z">
                  <w:rPr>
                    <w:rFonts w:ascii="Times New Roman" w:hAnsi="Times New Roman" w:cs="Times New Roman"/>
                    <w:sz w:val="24"/>
                    <w:szCs w:val="24"/>
                  </w:rPr>
                </w:rPrChange>
              </w:rPr>
            </w:pPr>
          </w:p>
        </w:tc>
      </w:tr>
      <w:tr w:rsidR="007C2DDC" w:rsidRPr="007C2DDC" w14:paraId="3DC1423B" w14:textId="77777777" w:rsidTr="00890835">
        <w:trPr>
          <w:trHeight w:val="70"/>
        </w:trPr>
        <w:tc>
          <w:tcPr>
            <w:tcW w:w="1489" w:type="pct"/>
            <w:vAlign w:val="center"/>
          </w:tcPr>
          <w:p w14:paraId="131FADD4"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219"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2220" w:author="nayeem hasan" w:date="2020-08-19T04:23:00Z">
                  <w:rPr>
                    <w:rFonts w:ascii="Times New Roman" w:hAnsi="Times New Roman" w:cs="Times New Roman"/>
                    <w:sz w:val="24"/>
                    <w:szCs w:val="24"/>
                  </w:rPr>
                </w:rPrChange>
              </w:rPr>
              <w:t>Minimum</w:t>
            </w:r>
          </w:p>
        </w:tc>
        <w:tc>
          <w:tcPr>
            <w:tcW w:w="1261" w:type="pct"/>
            <w:vAlign w:val="center"/>
          </w:tcPr>
          <w:p w14:paraId="415C4B46"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221"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2222" w:author="nayeem hasan" w:date="2020-08-19T04:23:00Z">
                  <w:rPr>
                    <w:rFonts w:ascii="Times New Roman" w:hAnsi="Times New Roman" w:cs="Times New Roman"/>
                    <w:sz w:val="24"/>
                    <w:szCs w:val="24"/>
                  </w:rPr>
                </w:rPrChange>
              </w:rPr>
              <w:t>0.0</w:t>
            </w:r>
          </w:p>
        </w:tc>
        <w:tc>
          <w:tcPr>
            <w:tcW w:w="1196" w:type="pct"/>
            <w:vAlign w:val="center"/>
          </w:tcPr>
          <w:p w14:paraId="0CC08B2F"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223"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2224" w:author="nayeem hasan" w:date="2020-08-19T04:23:00Z">
                  <w:rPr>
                    <w:rFonts w:ascii="Times New Roman" w:hAnsi="Times New Roman" w:cs="Times New Roman"/>
                    <w:sz w:val="24"/>
                    <w:szCs w:val="24"/>
                  </w:rPr>
                </w:rPrChange>
              </w:rPr>
              <w:t>0.0</w:t>
            </w:r>
          </w:p>
        </w:tc>
        <w:tc>
          <w:tcPr>
            <w:tcW w:w="1054" w:type="pct"/>
            <w:vAlign w:val="center"/>
          </w:tcPr>
          <w:p w14:paraId="51A839E1"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225"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2226" w:author="nayeem hasan" w:date="2020-08-19T04:23:00Z">
                  <w:rPr>
                    <w:rFonts w:ascii="Times New Roman" w:hAnsi="Times New Roman" w:cs="Times New Roman"/>
                    <w:sz w:val="24"/>
                    <w:szCs w:val="24"/>
                  </w:rPr>
                </w:rPrChange>
              </w:rPr>
              <w:t>0.0</w:t>
            </w:r>
          </w:p>
        </w:tc>
      </w:tr>
      <w:tr w:rsidR="007C2DDC" w:rsidRPr="007C2DDC" w14:paraId="55B262F7" w14:textId="77777777" w:rsidTr="00890835">
        <w:trPr>
          <w:trHeight w:val="70"/>
        </w:trPr>
        <w:tc>
          <w:tcPr>
            <w:tcW w:w="1489" w:type="pct"/>
            <w:vAlign w:val="center"/>
          </w:tcPr>
          <w:p w14:paraId="753BA3BD"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227"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2228" w:author="nayeem hasan" w:date="2020-08-19T04:23:00Z">
                  <w:rPr>
                    <w:rFonts w:ascii="Times New Roman" w:hAnsi="Times New Roman" w:cs="Times New Roman"/>
                    <w:sz w:val="24"/>
                    <w:szCs w:val="24"/>
                  </w:rPr>
                </w:rPrChange>
              </w:rPr>
              <w:lastRenderedPageBreak/>
              <w:t>Maximum</w:t>
            </w:r>
          </w:p>
        </w:tc>
        <w:tc>
          <w:tcPr>
            <w:tcW w:w="1261" w:type="pct"/>
            <w:vAlign w:val="center"/>
          </w:tcPr>
          <w:p w14:paraId="0C057603" w14:textId="3369A215" w:rsidR="00C575CE" w:rsidRPr="007C2DDC" w:rsidRDefault="00C575CE" w:rsidP="00890835">
            <w:pPr>
              <w:tabs>
                <w:tab w:val="left" w:pos="1200"/>
              </w:tabs>
              <w:jc w:val="center"/>
              <w:rPr>
                <w:rFonts w:ascii="Times New Roman" w:hAnsi="Times New Roman" w:cs="Times New Roman"/>
                <w:color w:val="000000" w:themeColor="text1"/>
                <w:sz w:val="24"/>
                <w:szCs w:val="24"/>
                <w:rPrChange w:id="2229" w:author="nayeem hasan" w:date="2020-08-19T04:23:00Z">
                  <w:rPr>
                    <w:rFonts w:ascii="Times New Roman" w:hAnsi="Times New Roman" w:cs="Times New Roman"/>
                    <w:sz w:val="24"/>
                    <w:szCs w:val="24"/>
                  </w:rPr>
                </w:rPrChange>
              </w:rPr>
            </w:pPr>
            <w:del w:id="2230" w:author="nayeem hasan" w:date="2020-08-18T23:11:00Z">
              <w:r w:rsidRPr="007C2DDC" w:rsidDel="00E64805">
                <w:rPr>
                  <w:rFonts w:ascii="Times New Roman" w:hAnsi="Times New Roman" w:cs="Times New Roman"/>
                  <w:color w:val="000000" w:themeColor="text1"/>
                  <w:sz w:val="24"/>
                  <w:szCs w:val="24"/>
                  <w:rPrChange w:id="2231" w:author="nayeem hasan" w:date="2020-08-19T04:23:00Z">
                    <w:rPr>
                      <w:rFonts w:ascii="Times New Roman" w:hAnsi="Times New Roman" w:cs="Times New Roman"/>
                      <w:sz w:val="24"/>
                      <w:szCs w:val="24"/>
                    </w:rPr>
                  </w:rPrChange>
                </w:rPr>
                <w:delText>1651499.0</w:delText>
              </w:r>
            </w:del>
            <w:ins w:id="2232" w:author="nayeem hasan" w:date="2020-08-18T23:11:00Z">
              <w:r w:rsidR="00E64805" w:rsidRPr="007C2DDC">
                <w:rPr>
                  <w:rFonts w:ascii="Times New Roman" w:hAnsi="Times New Roman" w:cs="Times New Roman"/>
                  <w:color w:val="000000" w:themeColor="text1"/>
                  <w:sz w:val="24"/>
                  <w:szCs w:val="24"/>
                  <w:rPrChange w:id="2233" w:author="nayeem hasan" w:date="2020-08-19T04:23:00Z">
                    <w:rPr>
                      <w:rFonts w:ascii="Times New Roman" w:hAnsi="Times New Roman" w:cs="Times New Roman"/>
                      <w:sz w:val="24"/>
                      <w:szCs w:val="24"/>
                    </w:rPr>
                  </w:rPrChange>
                </w:rPr>
                <w:t>4</w:t>
              </w:r>
              <w:r w:rsidR="00E64805" w:rsidRPr="007C2DDC">
                <w:rPr>
                  <w:rFonts w:ascii="Times New Roman" w:hAnsi="Times New Roman" w:cs="Times New Roman"/>
                  <w:color w:val="000000" w:themeColor="text1"/>
                  <w:sz w:val="24"/>
                  <w:szCs w:val="24"/>
                  <w:rPrChange w:id="2234" w:author="nayeem hasan" w:date="2020-08-19T04:23:00Z">
                    <w:rPr/>
                  </w:rPrChange>
                </w:rPr>
                <w:t>105811</w:t>
              </w:r>
            </w:ins>
          </w:p>
        </w:tc>
        <w:tc>
          <w:tcPr>
            <w:tcW w:w="1196" w:type="pct"/>
            <w:vAlign w:val="center"/>
          </w:tcPr>
          <w:p w14:paraId="488CF761" w14:textId="387A82EF" w:rsidR="00C575CE" w:rsidRPr="007C2DDC" w:rsidRDefault="00C575CE" w:rsidP="00890835">
            <w:pPr>
              <w:tabs>
                <w:tab w:val="left" w:pos="1200"/>
              </w:tabs>
              <w:jc w:val="center"/>
              <w:rPr>
                <w:rFonts w:ascii="Times New Roman" w:hAnsi="Times New Roman" w:cs="Times New Roman"/>
                <w:color w:val="000000" w:themeColor="text1"/>
                <w:sz w:val="24"/>
                <w:szCs w:val="24"/>
                <w:rPrChange w:id="2235" w:author="nayeem hasan" w:date="2020-08-19T04:23:00Z">
                  <w:rPr>
                    <w:rFonts w:ascii="Times New Roman" w:hAnsi="Times New Roman" w:cs="Times New Roman"/>
                    <w:sz w:val="24"/>
                    <w:szCs w:val="24"/>
                  </w:rPr>
                </w:rPrChange>
              </w:rPr>
            </w:pPr>
            <w:del w:id="2236" w:author="nayeem hasan" w:date="2020-08-18T23:12:00Z">
              <w:r w:rsidRPr="007C2DDC" w:rsidDel="00A056EA">
                <w:rPr>
                  <w:rFonts w:ascii="Times New Roman" w:hAnsi="Times New Roman" w:cs="Times New Roman"/>
                  <w:color w:val="000000" w:themeColor="text1"/>
                  <w:sz w:val="24"/>
                  <w:szCs w:val="24"/>
                  <w:rPrChange w:id="2237" w:author="nayeem hasan" w:date="2020-08-19T04:23:00Z">
                    <w:rPr>
                      <w:rFonts w:ascii="Times New Roman" w:hAnsi="Times New Roman" w:cs="Times New Roman"/>
                      <w:sz w:val="24"/>
                      <w:szCs w:val="24"/>
                    </w:rPr>
                  </w:rPrChange>
                </w:rPr>
                <w:delText>72951.0</w:delText>
              </w:r>
            </w:del>
            <w:ins w:id="2238" w:author="nayeem hasan" w:date="2020-08-18T23:12:00Z">
              <w:r w:rsidR="00A056EA" w:rsidRPr="007C2DDC">
                <w:rPr>
                  <w:rFonts w:ascii="Times New Roman" w:hAnsi="Times New Roman" w:cs="Times New Roman"/>
                  <w:color w:val="000000" w:themeColor="text1"/>
                  <w:sz w:val="24"/>
                  <w:szCs w:val="24"/>
                  <w:rPrChange w:id="2239" w:author="nayeem hasan" w:date="2020-08-19T04:23:00Z">
                    <w:rPr>
                      <w:rFonts w:ascii="Times New Roman" w:hAnsi="Times New Roman" w:cs="Times New Roman"/>
                      <w:sz w:val="24"/>
                      <w:szCs w:val="24"/>
                    </w:rPr>
                  </w:rPrChange>
                </w:rPr>
                <w:t>1</w:t>
              </w:r>
              <w:r w:rsidR="00A056EA" w:rsidRPr="007C2DDC">
                <w:rPr>
                  <w:rFonts w:ascii="Times New Roman" w:hAnsi="Times New Roman" w:cs="Times New Roman"/>
                  <w:color w:val="000000" w:themeColor="text1"/>
                  <w:sz w:val="24"/>
                  <w:szCs w:val="24"/>
                  <w:rPrChange w:id="2240" w:author="nayeem hasan" w:date="2020-08-19T04:23:00Z">
                    <w:rPr/>
                  </w:rPrChange>
                </w:rPr>
                <w:t>09749.0</w:t>
              </w:r>
            </w:ins>
          </w:p>
        </w:tc>
        <w:tc>
          <w:tcPr>
            <w:tcW w:w="1054" w:type="pct"/>
            <w:vAlign w:val="center"/>
          </w:tcPr>
          <w:p w14:paraId="62FB171B" w14:textId="41ACD5F4" w:rsidR="00C575CE" w:rsidRPr="007C2DDC" w:rsidRDefault="002F2756" w:rsidP="00890835">
            <w:pPr>
              <w:tabs>
                <w:tab w:val="left" w:pos="1200"/>
              </w:tabs>
              <w:jc w:val="center"/>
              <w:rPr>
                <w:rFonts w:ascii="Times New Roman" w:hAnsi="Times New Roman" w:cs="Times New Roman"/>
                <w:color w:val="000000" w:themeColor="text1"/>
                <w:sz w:val="24"/>
                <w:szCs w:val="24"/>
                <w:rPrChange w:id="2241" w:author="nayeem hasan" w:date="2020-08-19T04:23:00Z">
                  <w:rPr>
                    <w:rFonts w:ascii="Times New Roman" w:hAnsi="Times New Roman" w:cs="Times New Roman"/>
                    <w:sz w:val="24"/>
                    <w:szCs w:val="24"/>
                  </w:rPr>
                </w:rPrChange>
              </w:rPr>
            </w:pPr>
            <w:ins w:id="2242" w:author="nayeem hasan" w:date="2020-08-18T23:13:00Z">
              <w:r w:rsidRPr="007C2DDC">
                <w:rPr>
                  <w:rFonts w:ascii="Times New Roman" w:hAnsi="Times New Roman" w:cs="Times New Roman"/>
                  <w:color w:val="000000" w:themeColor="text1"/>
                  <w:sz w:val="24"/>
                  <w:szCs w:val="24"/>
                  <w:rPrChange w:id="2243" w:author="nayeem hasan" w:date="2020-08-19T04:23:00Z">
                    <w:rPr>
                      <w:rFonts w:ascii="Times New Roman" w:hAnsi="Times New Roman" w:cs="Times New Roman"/>
                      <w:sz w:val="24"/>
                      <w:szCs w:val="24"/>
                    </w:rPr>
                  </w:rPrChange>
                </w:rPr>
                <w:t>50</w:t>
              </w:r>
            </w:ins>
            <w:ins w:id="2244" w:author="nayeem hasan" w:date="2020-08-19T04:24:00Z">
              <w:r w:rsidR="00315CD8">
                <w:rPr>
                  <w:rFonts w:ascii="Times New Roman" w:hAnsi="Times New Roman" w:cs="Times New Roman"/>
                  <w:color w:val="000000" w:themeColor="text1"/>
                  <w:sz w:val="24"/>
                  <w:szCs w:val="24"/>
                </w:rPr>
                <w:t>.0</w:t>
              </w:r>
            </w:ins>
            <w:del w:id="2245" w:author="nayeem hasan" w:date="2020-08-18T23:13:00Z">
              <w:r w:rsidR="00C575CE" w:rsidRPr="007C2DDC" w:rsidDel="002F2756">
                <w:rPr>
                  <w:rFonts w:ascii="Times New Roman" w:hAnsi="Times New Roman" w:cs="Times New Roman"/>
                  <w:color w:val="000000" w:themeColor="text1"/>
                  <w:sz w:val="24"/>
                  <w:szCs w:val="24"/>
                  <w:rPrChange w:id="2246" w:author="nayeem hasan" w:date="2020-08-19T04:23:00Z">
                    <w:rPr>
                      <w:rFonts w:ascii="Times New Roman" w:hAnsi="Times New Roman" w:cs="Times New Roman"/>
                      <w:sz w:val="24"/>
                      <w:szCs w:val="24"/>
                    </w:rPr>
                  </w:rPrChange>
                </w:rPr>
                <w:delText>75.0</w:delText>
              </w:r>
            </w:del>
          </w:p>
        </w:tc>
      </w:tr>
      <w:tr w:rsidR="007C2DDC" w:rsidRPr="007C2DDC" w14:paraId="38A92994" w14:textId="77777777" w:rsidTr="00890835">
        <w:trPr>
          <w:trHeight w:val="70"/>
        </w:trPr>
        <w:tc>
          <w:tcPr>
            <w:tcW w:w="1489" w:type="pct"/>
            <w:vAlign w:val="center"/>
          </w:tcPr>
          <w:p w14:paraId="378B76BF"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247"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2248" w:author="nayeem hasan" w:date="2020-08-19T04:23:00Z">
                  <w:rPr>
                    <w:rFonts w:ascii="Times New Roman" w:hAnsi="Times New Roman" w:cs="Times New Roman"/>
                    <w:sz w:val="24"/>
                    <w:szCs w:val="24"/>
                  </w:rPr>
                </w:rPrChange>
              </w:rPr>
              <w:t>Mean (SD)</w:t>
            </w:r>
          </w:p>
        </w:tc>
        <w:tc>
          <w:tcPr>
            <w:tcW w:w="1261" w:type="pct"/>
            <w:vAlign w:val="center"/>
          </w:tcPr>
          <w:p w14:paraId="7C574F21" w14:textId="60FCF695" w:rsidR="00C575CE" w:rsidRPr="007C2DDC" w:rsidRDefault="00E64805" w:rsidP="00890835">
            <w:pPr>
              <w:tabs>
                <w:tab w:val="left" w:pos="1200"/>
              </w:tabs>
              <w:jc w:val="center"/>
              <w:rPr>
                <w:rFonts w:ascii="Times New Roman" w:hAnsi="Times New Roman" w:cs="Times New Roman"/>
                <w:color w:val="000000" w:themeColor="text1"/>
                <w:sz w:val="24"/>
                <w:szCs w:val="24"/>
                <w:rPrChange w:id="2249" w:author="nayeem hasan" w:date="2020-08-19T04:23:00Z">
                  <w:rPr>
                    <w:rFonts w:ascii="Times New Roman" w:hAnsi="Times New Roman" w:cs="Times New Roman"/>
                    <w:sz w:val="24"/>
                    <w:szCs w:val="24"/>
                  </w:rPr>
                </w:rPrChange>
              </w:rPr>
            </w:pPr>
            <w:ins w:id="2250" w:author="nayeem hasan" w:date="2020-08-18T23:11:00Z">
              <w:r w:rsidRPr="007C2DDC">
                <w:rPr>
                  <w:rFonts w:ascii="Times New Roman" w:hAnsi="Times New Roman" w:cs="Times New Roman"/>
                  <w:color w:val="000000" w:themeColor="text1"/>
                  <w:sz w:val="24"/>
                  <w:szCs w:val="24"/>
                  <w:rPrChange w:id="2251" w:author="nayeem hasan" w:date="2020-08-19T04:23:00Z">
                    <w:rPr>
                      <w:rFonts w:ascii="Times New Roman" w:hAnsi="Times New Roman" w:cs="Times New Roman"/>
                      <w:sz w:val="24"/>
                      <w:szCs w:val="24"/>
                    </w:rPr>
                  </w:rPrChange>
                </w:rPr>
                <w:t>8</w:t>
              </w:r>
              <w:r w:rsidRPr="007C2DDC">
                <w:rPr>
                  <w:rFonts w:ascii="Times New Roman" w:hAnsi="Times New Roman" w:cs="Times New Roman"/>
                  <w:color w:val="000000" w:themeColor="text1"/>
                  <w:sz w:val="24"/>
                  <w:szCs w:val="24"/>
                  <w:rPrChange w:id="2252" w:author="nayeem hasan" w:date="2020-08-19T04:23:00Z">
                    <w:rPr/>
                  </w:rPrChange>
                </w:rPr>
                <w:t>2624</w:t>
              </w:r>
            </w:ins>
            <w:del w:id="2253" w:author="nayeem hasan" w:date="2020-08-18T23:11:00Z">
              <w:r w:rsidR="00C575CE" w:rsidRPr="007C2DDC" w:rsidDel="00E64805">
                <w:rPr>
                  <w:rFonts w:ascii="Times New Roman" w:hAnsi="Times New Roman" w:cs="Times New Roman"/>
                  <w:color w:val="000000" w:themeColor="text1"/>
                  <w:sz w:val="24"/>
                  <w:szCs w:val="24"/>
                  <w:rPrChange w:id="2254" w:author="nayeem hasan" w:date="2020-08-19T04:23:00Z">
                    <w:rPr>
                      <w:rFonts w:ascii="Times New Roman" w:hAnsi="Times New Roman" w:cs="Times New Roman"/>
                      <w:sz w:val="24"/>
                      <w:szCs w:val="24"/>
                    </w:rPr>
                  </w:rPrChange>
                </w:rPr>
                <w:delText>36068.0</w:delText>
              </w:r>
            </w:del>
            <w:r w:rsidR="00C575CE" w:rsidRPr="007C2DDC">
              <w:rPr>
                <w:rFonts w:ascii="Times New Roman" w:hAnsi="Times New Roman" w:cs="Times New Roman"/>
                <w:color w:val="000000" w:themeColor="text1"/>
                <w:sz w:val="24"/>
                <w:szCs w:val="24"/>
                <w:rPrChange w:id="2255" w:author="nayeem hasan" w:date="2020-08-19T04:23:00Z">
                  <w:rPr>
                    <w:rFonts w:ascii="Times New Roman" w:hAnsi="Times New Roman" w:cs="Times New Roman"/>
                    <w:sz w:val="24"/>
                    <w:szCs w:val="24"/>
                  </w:rPr>
                </w:rPrChange>
              </w:rPr>
              <w:t xml:space="preserve"> (</w:t>
            </w:r>
            <w:del w:id="2256" w:author="nayeem hasan" w:date="2020-08-18T23:12:00Z">
              <w:r w:rsidR="00C575CE" w:rsidRPr="007C2DDC" w:rsidDel="00E64805">
                <w:rPr>
                  <w:rFonts w:ascii="Times New Roman" w:hAnsi="Times New Roman" w:cs="Times New Roman"/>
                  <w:color w:val="000000" w:themeColor="text1"/>
                  <w:sz w:val="24"/>
                  <w:szCs w:val="24"/>
                  <w:rPrChange w:id="2257" w:author="nayeem hasan" w:date="2020-08-19T04:23:00Z">
                    <w:rPr>
                      <w:rFonts w:ascii="Times New Roman" w:hAnsi="Times New Roman" w:cs="Times New Roman"/>
                      <w:sz w:val="24"/>
                      <w:szCs w:val="24"/>
                    </w:rPr>
                  </w:rPrChange>
                </w:rPr>
                <w:delText>159063.8</w:delText>
              </w:r>
            </w:del>
            <w:ins w:id="2258" w:author="nayeem hasan" w:date="2020-08-18T23:12:00Z">
              <w:r w:rsidRPr="007C2DDC">
                <w:rPr>
                  <w:rFonts w:ascii="Times New Roman" w:hAnsi="Times New Roman" w:cs="Times New Roman"/>
                  <w:color w:val="000000" w:themeColor="text1"/>
                  <w:sz w:val="24"/>
                  <w:szCs w:val="24"/>
                  <w:rPrChange w:id="2259" w:author="nayeem hasan" w:date="2020-08-19T04:23:00Z">
                    <w:rPr>
                      <w:rFonts w:ascii="Times New Roman" w:hAnsi="Times New Roman" w:cs="Times New Roman"/>
                      <w:sz w:val="24"/>
                      <w:szCs w:val="24"/>
                    </w:rPr>
                  </w:rPrChange>
                </w:rPr>
                <w:t>3</w:t>
              </w:r>
              <w:r w:rsidRPr="007C2DDC">
                <w:rPr>
                  <w:rFonts w:ascii="Times New Roman" w:hAnsi="Times New Roman" w:cs="Times New Roman"/>
                  <w:color w:val="000000" w:themeColor="text1"/>
                  <w:sz w:val="24"/>
                  <w:szCs w:val="24"/>
                  <w:rPrChange w:id="2260" w:author="nayeem hasan" w:date="2020-08-19T04:23:00Z">
                    <w:rPr/>
                  </w:rPrChange>
                </w:rPr>
                <w:t>91024.7</w:t>
              </w:r>
            </w:ins>
            <w:r w:rsidR="00C575CE" w:rsidRPr="007C2DDC">
              <w:rPr>
                <w:rFonts w:ascii="Times New Roman" w:hAnsi="Times New Roman" w:cs="Times New Roman"/>
                <w:color w:val="000000" w:themeColor="text1"/>
                <w:sz w:val="24"/>
                <w:szCs w:val="24"/>
                <w:rPrChange w:id="2261" w:author="nayeem hasan" w:date="2020-08-19T04:23:00Z">
                  <w:rPr>
                    <w:rFonts w:ascii="Times New Roman" w:hAnsi="Times New Roman" w:cs="Times New Roman"/>
                    <w:sz w:val="24"/>
                    <w:szCs w:val="24"/>
                  </w:rPr>
                </w:rPrChange>
              </w:rPr>
              <w:t>)</w:t>
            </w:r>
          </w:p>
        </w:tc>
        <w:tc>
          <w:tcPr>
            <w:tcW w:w="1196" w:type="pct"/>
            <w:vAlign w:val="center"/>
          </w:tcPr>
          <w:p w14:paraId="3C83ABB6" w14:textId="1B53545B" w:rsidR="00C575CE" w:rsidRPr="007C2DDC" w:rsidRDefault="00A056EA" w:rsidP="00890835">
            <w:pPr>
              <w:tabs>
                <w:tab w:val="left" w:pos="1200"/>
              </w:tabs>
              <w:jc w:val="center"/>
              <w:rPr>
                <w:rFonts w:ascii="Times New Roman" w:hAnsi="Times New Roman" w:cs="Times New Roman"/>
                <w:color w:val="000000" w:themeColor="text1"/>
                <w:sz w:val="24"/>
                <w:szCs w:val="24"/>
                <w:rPrChange w:id="2262" w:author="nayeem hasan" w:date="2020-08-19T04:23:00Z">
                  <w:rPr>
                    <w:rFonts w:ascii="Times New Roman" w:hAnsi="Times New Roman" w:cs="Times New Roman"/>
                    <w:sz w:val="24"/>
                    <w:szCs w:val="24"/>
                  </w:rPr>
                </w:rPrChange>
              </w:rPr>
            </w:pPr>
            <w:ins w:id="2263" w:author="nayeem hasan" w:date="2020-08-18T23:12:00Z">
              <w:r w:rsidRPr="007C2DDC">
                <w:rPr>
                  <w:rFonts w:ascii="Times New Roman" w:hAnsi="Times New Roman" w:cs="Times New Roman"/>
                  <w:color w:val="000000" w:themeColor="text1"/>
                  <w:sz w:val="24"/>
                  <w:szCs w:val="24"/>
                  <w:rPrChange w:id="2264" w:author="nayeem hasan" w:date="2020-08-19T04:23:00Z">
                    <w:rPr>
                      <w:rFonts w:ascii="Times New Roman" w:hAnsi="Times New Roman" w:cs="Times New Roman"/>
                      <w:sz w:val="24"/>
                      <w:szCs w:val="24"/>
                    </w:rPr>
                  </w:rPrChange>
                </w:rPr>
                <w:t>2</w:t>
              </w:r>
              <w:r w:rsidRPr="007C2DDC">
                <w:rPr>
                  <w:rFonts w:ascii="Times New Roman" w:hAnsi="Times New Roman" w:cs="Times New Roman"/>
                  <w:color w:val="000000" w:themeColor="text1"/>
                  <w:sz w:val="24"/>
                  <w:szCs w:val="24"/>
                  <w:rPrChange w:id="2265" w:author="nayeem hasan" w:date="2020-08-19T04:23:00Z">
                    <w:rPr/>
                  </w:rPrChange>
                </w:rPr>
                <w:t>552.4</w:t>
              </w:r>
            </w:ins>
            <w:del w:id="2266" w:author="nayeem hasan" w:date="2020-08-18T23:12:00Z">
              <w:r w:rsidR="00C575CE" w:rsidRPr="007C2DDC" w:rsidDel="00A056EA">
                <w:rPr>
                  <w:rFonts w:ascii="Times New Roman" w:hAnsi="Times New Roman" w:cs="Times New Roman"/>
                  <w:color w:val="000000" w:themeColor="text1"/>
                  <w:sz w:val="24"/>
                  <w:szCs w:val="24"/>
                  <w:rPrChange w:id="2267" w:author="nayeem hasan" w:date="2020-08-19T04:23:00Z">
                    <w:rPr>
                      <w:rFonts w:ascii="Times New Roman" w:hAnsi="Times New Roman" w:cs="Times New Roman"/>
                      <w:sz w:val="24"/>
                      <w:szCs w:val="24"/>
                    </w:rPr>
                  </w:rPrChange>
                </w:rPr>
                <w:delText>1453.6</w:delText>
              </w:r>
            </w:del>
            <w:r w:rsidR="00C575CE" w:rsidRPr="007C2DDC">
              <w:rPr>
                <w:rFonts w:ascii="Times New Roman" w:hAnsi="Times New Roman" w:cs="Times New Roman"/>
                <w:color w:val="000000" w:themeColor="text1"/>
                <w:sz w:val="24"/>
                <w:szCs w:val="24"/>
                <w:rPrChange w:id="2268" w:author="nayeem hasan" w:date="2020-08-19T04:23:00Z">
                  <w:rPr>
                    <w:rFonts w:ascii="Times New Roman" w:hAnsi="Times New Roman" w:cs="Times New Roman"/>
                    <w:sz w:val="24"/>
                    <w:szCs w:val="24"/>
                  </w:rPr>
                </w:rPrChange>
              </w:rPr>
              <w:t xml:space="preserve"> (</w:t>
            </w:r>
            <w:ins w:id="2269" w:author="nayeem hasan" w:date="2020-08-18T23:12:00Z">
              <w:r w:rsidRPr="007C2DDC">
                <w:rPr>
                  <w:rFonts w:ascii="Times New Roman" w:hAnsi="Times New Roman" w:cs="Times New Roman"/>
                  <w:color w:val="000000" w:themeColor="text1"/>
                  <w:sz w:val="24"/>
                  <w:szCs w:val="24"/>
                  <w:rPrChange w:id="2270" w:author="nayeem hasan" w:date="2020-08-19T04:23:00Z">
                    <w:rPr>
                      <w:rFonts w:ascii="Times New Roman" w:hAnsi="Times New Roman" w:cs="Times New Roman"/>
                      <w:sz w:val="24"/>
                      <w:szCs w:val="24"/>
                    </w:rPr>
                  </w:rPrChange>
                </w:rPr>
                <w:t>11462.7</w:t>
              </w:r>
            </w:ins>
            <w:del w:id="2271" w:author="nayeem hasan" w:date="2020-08-18T23:12:00Z">
              <w:r w:rsidR="00C575CE" w:rsidRPr="007C2DDC" w:rsidDel="00A056EA">
                <w:rPr>
                  <w:rFonts w:ascii="Times New Roman" w:hAnsi="Times New Roman" w:cs="Times New Roman"/>
                  <w:color w:val="000000" w:themeColor="text1"/>
                  <w:sz w:val="24"/>
                  <w:szCs w:val="24"/>
                  <w:rPrChange w:id="2272" w:author="nayeem hasan" w:date="2020-08-19T04:23:00Z">
                    <w:rPr>
                      <w:rFonts w:ascii="Times New Roman" w:hAnsi="Times New Roman" w:cs="Times New Roman"/>
                      <w:sz w:val="24"/>
                      <w:szCs w:val="24"/>
                    </w:rPr>
                  </w:rPrChange>
                </w:rPr>
                <w:delText>6863.8</w:delText>
              </w:r>
            </w:del>
            <w:r w:rsidR="00C575CE" w:rsidRPr="007C2DDC">
              <w:rPr>
                <w:rFonts w:ascii="Times New Roman" w:hAnsi="Times New Roman" w:cs="Times New Roman"/>
                <w:color w:val="000000" w:themeColor="text1"/>
                <w:sz w:val="24"/>
                <w:szCs w:val="24"/>
                <w:rPrChange w:id="2273" w:author="nayeem hasan" w:date="2020-08-19T04:23:00Z">
                  <w:rPr>
                    <w:rFonts w:ascii="Times New Roman" w:hAnsi="Times New Roman" w:cs="Times New Roman"/>
                    <w:sz w:val="24"/>
                    <w:szCs w:val="24"/>
                  </w:rPr>
                </w:rPrChange>
              </w:rPr>
              <w:t>)</w:t>
            </w:r>
          </w:p>
        </w:tc>
        <w:tc>
          <w:tcPr>
            <w:tcW w:w="1054" w:type="pct"/>
            <w:vAlign w:val="center"/>
          </w:tcPr>
          <w:p w14:paraId="225F2F60" w14:textId="1B8F5796" w:rsidR="00C575CE" w:rsidRPr="007C2DDC" w:rsidRDefault="002F2756" w:rsidP="00890835">
            <w:pPr>
              <w:tabs>
                <w:tab w:val="left" w:pos="1200"/>
              </w:tabs>
              <w:jc w:val="center"/>
              <w:rPr>
                <w:rFonts w:ascii="Times New Roman" w:hAnsi="Times New Roman" w:cs="Times New Roman"/>
                <w:color w:val="000000" w:themeColor="text1"/>
                <w:sz w:val="24"/>
                <w:szCs w:val="24"/>
                <w:rPrChange w:id="2274" w:author="nayeem hasan" w:date="2020-08-19T04:23:00Z">
                  <w:rPr>
                    <w:rFonts w:ascii="Times New Roman" w:hAnsi="Times New Roman" w:cs="Times New Roman"/>
                    <w:sz w:val="24"/>
                    <w:szCs w:val="24"/>
                  </w:rPr>
                </w:rPrChange>
              </w:rPr>
            </w:pPr>
            <w:ins w:id="2275" w:author="nayeem hasan" w:date="2020-08-18T23:13:00Z">
              <w:r w:rsidRPr="007C2DDC">
                <w:rPr>
                  <w:rFonts w:ascii="Times New Roman" w:hAnsi="Times New Roman" w:cs="Times New Roman"/>
                  <w:color w:val="000000" w:themeColor="text1"/>
                  <w:sz w:val="24"/>
                  <w:szCs w:val="24"/>
                  <w:rPrChange w:id="2276" w:author="nayeem hasan" w:date="2020-08-19T04:23:00Z">
                    <w:rPr>
                      <w:rFonts w:ascii="Times New Roman" w:hAnsi="Times New Roman" w:cs="Times New Roman"/>
                      <w:sz w:val="24"/>
                      <w:szCs w:val="24"/>
                    </w:rPr>
                  </w:rPrChange>
                </w:rPr>
                <w:t>3.04</w:t>
              </w:r>
            </w:ins>
            <w:del w:id="2277" w:author="nayeem hasan" w:date="2020-08-18T23:13:00Z">
              <w:r w:rsidR="00C575CE" w:rsidRPr="007C2DDC" w:rsidDel="002F2756">
                <w:rPr>
                  <w:rFonts w:ascii="Times New Roman" w:hAnsi="Times New Roman" w:cs="Times New Roman"/>
                  <w:color w:val="000000" w:themeColor="text1"/>
                  <w:sz w:val="24"/>
                  <w:szCs w:val="24"/>
                  <w:rPrChange w:id="2278" w:author="nayeem hasan" w:date="2020-08-19T04:23:00Z">
                    <w:rPr>
                      <w:rFonts w:ascii="Times New Roman" w:hAnsi="Times New Roman" w:cs="Times New Roman"/>
                      <w:sz w:val="24"/>
                      <w:szCs w:val="24"/>
                    </w:rPr>
                  </w:rPrChange>
                </w:rPr>
                <w:delText>4.3</w:delText>
              </w:r>
            </w:del>
            <w:r w:rsidR="00C575CE" w:rsidRPr="007C2DDC">
              <w:rPr>
                <w:rFonts w:ascii="Times New Roman" w:hAnsi="Times New Roman" w:cs="Times New Roman"/>
                <w:color w:val="000000" w:themeColor="text1"/>
                <w:sz w:val="24"/>
                <w:szCs w:val="24"/>
                <w:rPrChange w:id="2279" w:author="nayeem hasan" w:date="2020-08-19T04:23:00Z">
                  <w:rPr>
                    <w:rFonts w:ascii="Times New Roman" w:hAnsi="Times New Roman" w:cs="Times New Roman"/>
                    <w:sz w:val="24"/>
                    <w:szCs w:val="24"/>
                  </w:rPr>
                </w:rPrChange>
              </w:rPr>
              <w:t xml:space="preserve"> (</w:t>
            </w:r>
            <w:ins w:id="2280" w:author="nayeem hasan" w:date="2020-08-18T23:13:00Z">
              <w:r w:rsidRPr="007C2DDC">
                <w:rPr>
                  <w:rFonts w:ascii="Times New Roman" w:hAnsi="Times New Roman" w:cs="Times New Roman"/>
                  <w:color w:val="000000" w:themeColor="text1"/>
                  <w:sz w:val="24"/>
                  <w:szCs w:val="24"/>
                  <w:rPrChange w:id="2281" w:author="nayeem hasan" w:date="2020-08-19T04:23:00Z">
                    <w:rPr>
                      <w:rFonts w:ascii="Times New Roman" w:hAnsi="Times New Roman" w:cs="Times New Roman"/>
                      <w:sz w:val="24"/>
                      <w:szCs w:val="24"/>
                    </w:rPr>
                  </w:rPrChange>
                </w:rPr>
                <w:t>5.</w:t>
              </w:r>
            </w:ins>
            <w:ins w:id="2282" w:author="nayeem hasan" w:date="2020-08-18T23:14:00Z">
              <w:r w:rsidRPr="007C2DDC">
                <w:rPr>
                  <w:rFonts w:ascii="Times New Roman" w:hAnsi="Times New Roman" w:cs="Times New Roman"/>
                  <w:color w:val="000000" w:themeColor="text1"/>
                  <w:sz w:val="24"/>
                  <w:szCs w:val="24"/>
                  <w:rPrChange w:id="2283" w:author="nayeem hasan" w:date="2020-08-19T04:23:00Z">
                    <w:rPr>
                      <w:rFonts w:ascii="Times New Roman" w:hAnsi="Times New Roman" w:cs="Times New Roman"/>
                      <w:sz w:val="24"/>
                      <w:szCs w:val="24"/>
                    </w:rPr>
                  </w:rPrChange>
                </w:rPr>
                <w:t>03</w:t>
              </w:r>
            </w:ins>
            <w:del w:id="2284" w:author="nayeem hasan" w:date="2020-08-18T23:13:00Z">
              <w:r w:rsidR="00C575CE" w:rsidRPr="007C2DDC" w:rsidDel="002F2756">
                <w:rPr>
                  <w:rFonts w:ascii="Times New Roman" w:hAnsi="Times New Roman" w:cs="Times New Roman"/>
                  <w:color w:val="000000" w:themeColor="text1"/>
                  <w:sz w:val="24"/>
                  <w:szCs w:val="24"/>
                  <w:rPrChange w:id="2285" w:author="nayeem hasan" w:date="2020-08-19T04:23:00Z">
                    <w:rPr>
                      <w:rFonts w:ascii="Times New Roman" w:hAnsi="Times New Roman" w:cs="Times New Roman"/>
                      <w:sz w:val="24"/>
                      <w:szCs w:val="24"/>
                    </w:rPr>
                  </w:rPrChange>
                </w:rPr>
                <w:delText>8.4</w:delText>
              </w:r>
            </w:del>
            <w:r w:rsidR="00C575CE" w:rsidRPr="007C2DDC">
              <w:rPr>
                <w:rFonts w:ascii="Times New Roman" w:hAnsi="Times New Roman" w:cs="Times New Roman"/>
                <w:color w:val="000000" w:themeColor="text1"/>
                <w:sz w:val="24"/>
                <w:szCs w:val="24"/>
                <w:rPrChange w:id="2286" w:author="nayeem hasan" w:date="2020-08-19T04:23:00Z">
                  <w:rPr>
                    <w:rFonts w:ascii="Times New Roman" w:hAnsi="Times New Roman" w:cs="Times New Roman"/>
                    <w:sz w:val="24"/>
                    <w:szCs w:val="24"/>
                  </w:rPr>
                </w:rPrChange>
              </w:rPr>
              <w:t>)</w:t>
            </w:r>
          </w:p>
        </w:tc>
      </w:tr>
      <w:tr w:rsidR="007C2DDC" w:rsidRPr="007C2DDC" w14:paraId="5AB41E31" w14:textId="77777777" w:rsidTr="00890835">
        <w:trPr>
          <w:trHeight w:val="70"/>
        </w:trPr>
        <w:tc>
          <w:tcPr>
            <w:tcW w:w="1489" w:type="pct"/>
            <w:vAlign w:val="center"/>
          </w:tcPr>
          <w:p w14:paraId="4CACD2FB"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287" w:author="nayeem hasan" w:date="2020-08-19T04:23:00Z">
                  <w:rPr>
                    <w:rFonts w:ascii="Times New Roman" w:hAnsi="Times New Roman" w:cs="Times New Roman"/>
                    <w:sz w:val="24"/>
                    <w:szCs w:val="24"/>
                  </w:rPr>
                </w:rPrChange>
              </w:rPr>
            </w:pPr>
          </w:p>
        </w:tc>
        <w:tc>
          <w:tcPr>
            <w:tcW w:w="1261" w:type="pct"/>
            <w:vAlign w:val="center"/>
          </w:tcPr>
          <w:p w14:paraId="1D26B436"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288" w:author="nayeem hasan" w:date="2020-08-19T04:23:00Z">
                  <w:rPr>
                    <w:rFonts w:ascii="Times New Roman" w:hAnsi="Times New Roman" w:cs="Times New Roman"/>
                    <w:sz w:val="24"/>
                    <w:szCs w:val="24"/>
                  </w:rPr>
                </w:rPrChange>
              </w:rPr>
            </w:pPr>
          </w:p>
        </w:tc>
        <w:tc>
          <w:tcPr>
            <w:tcW w:w="1196" w:type="pct"/>
            <w:vAlign w:val="center"/>
          </w:tcPr>
          <w:p w14:paraId="70DC4AF7"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289" w:author="nayeem hasan" w:date="2020-08-19T04:23:00Z">
                  <w:rPr>
                    <w:rFonts w:ascii="Times New Roman" w:hAnsi="Times New Roman" w:cs="Times New Roman"/>
                    <w:sz w:val="24"/>
                    <w:szCs w:val="24"/>
                  </w:rPr>
                </w:rPrChange>
              </w:rPr>
            </w:pPr>
          </w:p>
        </w:tc>
        <w:tc>
          <w:tcPr>
            <w:tcW w:w="1054" w:type="pct"/>
            <w:vAlign w:val="center"/>
          </w:tcPr>
          <w:p w14:paraId="4E34CD48"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290" w:author="nayeem hasan" w:date="2020-08-19T04:23:00Z">
                  <w:rPr>
                    <w:rFonts w:ascii="Times New Roman" w:hAnsi="Times New Roman" w:cs="Times New Roman"/>
                    <w:sz w:val="24"/>
                    <w:szCs w:val="24"/>
                  </w:rPr>
                </w:rPrChange>
              </w:rPr>
            </w:pPr>
          </w:p>
        </w:tc>
      </w:tr>
      <w:tr w:rsidR="007C2DDC" w:rsidRPr="007C2DDC" w14:paraId="161C3F96" w14:textId="77777777" w:rsidTr="00890835">
        <w:trPr>
          <w:trHeight w:val="70"/>
        </w:trPr>
        <w:tc>
          <w:tcPr>
            <w:tcW w:w="1489" w:type="pct"/>
            <w:vAlign w:val="center"/>
          </w:tcPr>
          <w:p w14:paraId="4AF7323D" w14:textId="40E3AAC5" w:rsidR="00C575CE" w:rsidRPr="007C2DDC" w:rsidRDefault="00C575CE" w:rsidP="00890835">
            <w:pPr>
              <w:tabs>
                <w:tab w:val="left" w:pos="1200"/>
              </w:tabs>
              <w:jc w:val="center"/>
              <w:rPr>
                <w:rFonts w:ascii="Times New Roman" w:hAnsi="Times New Roman" w:cs="Times New Roman"/>
                <w:b/>
                <w:bCs/>
                <w:color w:val="000000" w:themeColor="text1"/>
                <w:sz w:val="24"/>
                <w:szCs w:val="24"/>
                <w:rPrChange w:id="2291" w:author="nayeem hasan" w:date="2020-08-19T04:23:00Z">
                  <w:rPr>
                    <w:rFonts w:ascii="Times New Roman" w:hAnsi="Times New Roman" w:cs="Times New Roman"/>
                    <w:b/>
                    <w:bCs/>
                    <w:sz w:val="24"/>
                    <w:szCs w:val="24"/>
                  </w:rPr>
                </w:rPrChange>
              </w:rPr>
            </w:pPr>
            <w:r w:rsidRPr="007C2DDC">
              <w:rPr>
                <w:rFonts w:ascii="Times New Roman" w:hAnsi="Times New Roman" w:cs="Times New Roman"/>
                <w:b/>
                <w:bCs/>
                <w:color w:val="000000" w:themeColor="text1"/>
                <w:sz w:val="24"/>
                <w:szCs w:val="24"/>
                <w:rPrChange w:id="2292" w:author="nayeem hasan" w:date="2020-08-19T04:23:00Z">
                  <w:rPr>
                    <w:rFonts w:ascii="Times New Roman" w:hAnsi="Times New Roman" w:cs="Times New Roman"/>
                    <w:b/>
                    <w:bCs/>
                    <w:sz w:val="24"/>
                    <w:szCs w:val="24"/>
                  </w:rPr>
                </w:rPrChange>
              </w:rPr>
              <w:t>Overall (1</w:t>
            </w:r>
            <w:r w:rsidRPr="007C2DDC">
              <w:rPr>
                <w:rFonts w:ascii="Times New Roman" w:hAnsi="Times New Roman" w:cs="Times New Roman"/>
                <w:b/>
                <w:bCs/>
                <w:color w:val="000000" w:themeColor="text1"/>
                <w:sz w:val="24"/>
                <w:szCs w:val="24"/>
                <w:vertAlign w:val="superscript"/>
                <w:rPrChange w:id="2293" w:author="nayeem hasan" w:date="2020-08-19T04:23:00Z">
                  <w:rPr>
                    <w:rFonts w:ascii="Times New Roman" w:hAnsi="Times New Roman" w:cs="Times New Roman"/>
                    <w:b/>
                    <w:bCs/>
                    <w:sz w:val="24"/>
                    <w:szCs w:val="24"/>
                    <w:vertAlign w:val="superscript"/>
                  </w:rPr>
                </w:rPrChange>
              </w:rPr>
              <w:t>st</w:t>
            </w:r>
            <w:r w:rsidRPr="007C2DDC">
              <w:rPr>
                <w:rFonts w:ascii="Times New Roman" w:hAnsi="Times New Roman" w:cs="Times New Roman"/>
                <w:b/>
                <w:bCs/>
                <w:color w:val="000000" w:themeColor="text1"/>
                <w:sz w:val="24"/>
                <w:szCs w:val="24"/>
                <w:rPrChange w:id="2294" w:author="nayeem hasan" w:date="2020-08-19T04:23:00Z">
                  <w:rPr>
                    <w:rFonts w:ascii="Times New Roman" w:hAnsi="Times New Roman" w:cs="Times New Roman"/>
                    <w:b/>
                    <w:bCs/>
                    <w:sz w:val="24"/>
                    <w:szCs w:val="24"/>
                  </w:rPr>
                </w:rPrChange>
              </w:rPr>
              <w:t xml:space="preserve"> week to </w:t>
            </w:r>
            <w:ins w:id="2295" w:author="nayeem hasan" w:date="2020-08-19T04:21:00Z">
              <w:r w:rsidR="00712822" w:rsidRPr="007C2DDC">
                <w:rPr>
                  <w:rFonts w:ascii="Times New Roman" w:hAnsi="Times New Roman" w:cs="Times New Roman"/>
                  <w:b/>
                  <w:bCs/>
                  <w:color w:val="000000" w:themeColor="text1"/>
                  <w:sz w:val="24"/>
                  <w:szCs w:val="24"/>
                  <w:rPrChange w:id="2296" w:author="nayeem hasan" w:date="2020-08-19T04:23:00Z">
                    <w:rPr>
                      <w:rFonts w:ascii="Times New Roman" w:hAnsi="Times New Roman" w:cs="Times New Roman"/>
                      <w:b/>
                      <w:bCs/>
                      <w:sz w:val="24"/>
                      <w:szCs w:val="24"/>
                    </w:rPr>
                  </w:rPrChange>
                </w:rPr>
                <w:t>32</w:t>
              </w:r>
            </w:ins>
            <w:del w:id="2297" w:author="nayeem hasan" w:date="2020-08-19T04:21:00Z">
              <w:r w:rsidRPr="007C2DDC" w:rsidDel="00712822">
                <w:rPr>
                  <w:rFonts w:ascii="Times New Roman" w:hAnsi="Times New Roman" w:cs="Times New Roman"/>
                  <w:b/>
                  <w:bCs/>
                  <w:color w:val="000000" w:themeColor="text1"/>
                  <w:sz w:val="24"/>
                  <w:szCs w:val="24"/>
                  <w:rPrChange w:id="2298" w:author="nayeem hasan" w:date="2020-08-19T04:23:00Z">
                    <w:rPr>
                      <w:rFonts w:ascii="Times New Roman" w:hAnsi="Times New Roman" w:cs="Times New Roman"/>
                      <w:b/>
                      <w:bCs/>
                      <w:sz w:val="24"/>
                      <w:szCs w:val="24"/>
                    </w:rPr>
                  </w:rPrChange>
                </w:rPr>
                <w:delText>26</w:delText>
              </w:r>
            </w:del>
            <w:ins w:id="2299" w:author="nayeem hasan" w:date="2020-08-19T04:21:00Z">
              <w:r w:rsidR="00712822" w:rsidRPr="007C2DDC">
                <w:rPr>
                  <w:rFonts w:ascii="Times New Roman" w:hAnsi="Times New Roman" w:cs="Times New Roman"/>
                  <w:b/>
                  <w:bCs/>
                  <w:color w:val="000000" w:themeColor="text1"/>
                  <w:sz w:val="24"/>
                  <w:szCs w:val="24"/>
                  <w:vertAlign w:val="superscript"/>
                  <w:rPrChange w:id="2300" w:author="nayeem hasan" w:date="2020-08-19T04:23:00Z">
                    <w:rPr>
                      <w:rFonts w:ascii="Times New Roman" w:hAnsi="Times New Roman" w:cs="Times New Roman"/>
                      <w:b/>
                      <w:bCs/>
                      <w:sz w:val="24"/>
                      <w:szCs w:val="24"/>
                      <w:vertAlign w:val="superscript"/>
                    </w:rPr>
                  </w:rPrChange>
                </w:rPr>
                <w:t>nd</w:t>
              </w:r>
            </w:ins>
            <w:del w:id="2301" w:author="nayeem hasan" w:date="2020-08-19T04:21:00Z">
              <w:r w:rsidRPr="007C2DDC" w:rsidDel="00712822">
                <w:rPr>
                  <w:rFonts w:ascii="Times New Roman" w:hAnsi="Times New Roman" w:cs="Times New Roman"/>
                  <w:b/>
                  <w:bCs/>
                  <w:color w:val="000000" w:themeColor="text1"/>
                  <w:sz w:val="24"/>
                  <w:szCs w:val="24"/>
                  <w:vertAlign w:val="superscript"/>
                  <w:rPrChange w:id="2302" w:author="nayeem hasan" w:date="2020-08-19T04:23:00Z">
                    <w:rPr>
                      <w:rFonts w:ascii="Times New Roman" w:hAnsi="Times New Roman" w:cs="Times New Roman"/>
                      <w:b/>
                      <w:bCs/>
                      <w:sz w:val="24"/>
                      <w:szCs w:val="24"/>
                      <w:vertAlign w:val="superscript"/>
                    </w:rPr>
                  </w:rPrChange>
                </w:rPr>
                <w:delText>th</w:delText>
              </w:r>
            </w:del>
            <w:r w:rsidRPr="007C2DDC">
              <w:rPr>
                <w:rFonts w:ascii="Times New Roman" w:hAnsi="Times New Roman" w:cs="Times New Roman"/>
                <w:b/>
                <w:bCs/>
                <w:color w:val="000000" w:themeColor="text1"/>
                <w:sz w:val="24"/>
                <w:szCs w:val="24"/>
                <w:rPrChange w:id="2303" w:author="nayeem hasan" w:date="2020-08-19T04:23:00Z">
                  <w:rPr>
                    <w:rFonts w:ascii="Times New Roman" w:hAnsi="Times New Roman" w:cs="Times New Roman"/>
                    <w:b/>
                    <w:bCs/>
                    <w:sz w:val="24"/>
                    <w:szCs w:val="24"/>
                  </w:rPr>
                </w:rPrChange>
              </w:rPr>
              <w:t xml:space="preserve"> wee</w:t>
            </w:r>
            <w:ins w:id="2304" w:author="nayeem hasan" w:date="2020-08-19T04:21:00Z">
              <w:r w:rsidR="002E15C1" w:rsidRPr="007C2DDC">
                <w:rPr>
                  <w:rFonts w:ascii="Times New Roman" w:hAnsi="Times New Roman" w:cs="Times New Roman"/>
                  <w:b/>
                  <w:bCs/>
                  <w:color w:val="000000" w:themeColor="text1"/>
                  <w:sz w:val="24"/>
                  <w:szCs w:val="24"/>
                  <w:rPrChange w:id="2305" w:author="nayeem hasan" w:date="2020-08-19T04:23:00Z">
                    <w:rPr>
                      <w:rFonts w:ascii="Times New Roman" w:hAnsi="Times New Roman" w:cs="Times New Roman"/>
                      <w:b/>
                      <w:bCs/>
                      <w:sz w:val="24"/>
                      <w:szCs w:val="24"/>
                    </w:rPr>
                  </w:rPrChange>
                </w:rPr>
                <w:t>k</w:t>
              </w:r>
            </w:ins>
            <w:del w:id="2306" w:author="nayeem hasan" w:date="2020-08-19T04:21:00Z">
              <w:r w:rsidRPr="007C2DDC" w:rsidDel="002E15C1">
                <w:rPr>
                  <w:rFonts w:ascii="Times New Roman" w:hAnsi="Times New Roman" w:cs="Times New Roman"/>
                  <w:b/>
                  <w:bCs/>
                  <w:color w:val="000000" w:themeColor="text1"/>
                  <w:sz w:val="24"/>
                  <w:szCs w:val="24"/>
                  <w:rPrChange w:id="2307" w:author="nayeem hasan" w:date="2020-08-19T04:23:00Z">
                    <w:rPr>
                      <w:rFonts w:ascii="Times New Roman" w:hAnsi="Times New Roman" w:cs="Times New Roman"/>
                      <w:b/>
                      <w:bCs/>
                      <w:sz w:val="24"/>
                      <w:szCs w:val="24"/>
                    </w:rPr>
                  </w:rPrChange>
                </w:rPr>
                <w:delText>l</w:delText>
              </w:r>
            </w:del>
            <w:r w:rsidRPr="007C2DDC">
              <w:rPr>
                <w:rFonts w:ascii="Times New Roman" w:hAnsi="Times New Roman" w:cs="Times New Roman"/>
                <w:b/>
                <w:bCs/>
                <w:color w:val="000000" w:themeColor="text1"/>
                <w:sz w:val="24"/>
                <w:szCs w:val="24"/>
                <w:rPrChange w:id="2308" w:author="nayeem hasan" w:date="2020-08-19T04:23:00Z">
                  <w:rPr>
                    <w:rFonts w:ascii="Times New Roman" w:hAnsi="Times New Roman" w:cs="Times New Roman"/>
                    <w:b/>
                    <w:bCs/>
                    <w:sz w:val="24"/>
                    <w:szCs w:val="24"/>
                  </w:rPr>
                </w:rPrChange>
              </w:rPr>
              <w:t>s)</w:t>
            </w:r>
          </w:p>
        </w:tc>
        <w:tc>
          <w:tcPr>
            <w:tcW w:w="1261" w:type="pct"/>
            <w:vAlign w:val="center"/>
          </w:tcPr>
          <w:p w14:paraId="084F3258"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309" w:author="nayeem hasan" w:date="2020-08-19T04:23:00Z">
                  <w:rPr>
                    <w:rFonts w:ascii="Times New Roman" w:hAnsi="Times New Roman" w:cs="Times New Roman"/>
                    <w:sz w:val="24"/>
                    <w:szCs w:val="24"/>
                  </w:rPr>
                </w:rPrChange>
              </w:rPr>
            </w:pPr>
          </w:p>
        </w:tc>
        <w:tc>
          <w:tcPr>
            <w:tcW w:w="1196" w:type="pct"/>
            <w:vAlign w:val="center"/>
          </w:tcPr>
          <w:p w14:paraId="614B07D3"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310" w:author="nayeem hasan" w:date="2020-08-19T04:23:00Z">
                  <w:rPr>
                    <w:rFonts w:ascii="Times New Roman" w:hAnsi="Times New Roman" w:cs="Times New Roman"/>
                    <w:sz w:val="24"/>
                    <w:szCs w:val="24"/>
                  </w:rPr>
                </w:rPrChange>
              </w:rPr>
            </w:pPr>
          </w:p>
        </w:tc>
        <w:tc>
          <w:tcPr>
            <w:tcW w:w="1054" w:type="pct"/>
            <w:vAlign w:val="center"/>
          </w:tcPr>
          <w:p w14:paraId="167809CA"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311" w:author="nayeem hasan" w:date="2020-08-19T04:23:00Z">
                  <w:rPr>
                    <w:rFonts w:ascii="Times New Roman" w:hAnsi="Times New Roman" w:cs="Times New Roman"/>
                    <w:sz w:val="24"/>
                    <w:szCs w:val="24"/>
                  </w:rPr>
                </w:rPrChange>
              </w:rPr>
            </w:pPr>
          </w:p>
        </w:tc>
      </w:tr>
      <w:tr w:rsidR="007C2DDC" w:rsidRPr="007C2DDC" w14:paraId="7BA6CCAC" w14:textId="77777777" w:rsidTr="00890835">
        <w:trPr>
          <w:trHeight w:val="70"/>
        </w:trPr>
        <w:tc>
          <w:tcPr>
            <w:tcW w:w="1489" w:type="pct"/>
            <w:vAlign w:val="center"/>
          </w:tcPr>
          <w:p w14:paraId="54C00F9E" w14:textId="6752C0D7" w:rsidR="00273AF6" w:rsidRPr="007C2DDC" w:rsidRDefault="00273AF6" w:rsidP="00273AF6">
            <w:pPr>
              <w:tabs>
                <w:tab w:val="left" w:pos="1200"/>
              </w:tabs>
              <w:jc w:val="center"/>
              <w:rPr>
                <w:rFonts w:ascii="Times New Roman" w:hAnsi="Times New Roman" w:cs="Times New Roman"/>
                <w:color w:val="000000" w:themeColor="text1"/>
                <w:sz w:val="24"/>
                <w:szCs w:val="24"/>
                <w:rPrChange w:id="2312"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2313" w:author="nayeem hasan" w:date="2020-08-19T04:23:00Z">
                  <w:rPr>
                    <w:rFonts w:ascii="Times New Roman" w:hAnsi="Times New Roman" w:cs="Times New Roman"/>
                    <w:sz w:val="24"/>
                    <w:szCs w:val="24"/>
                  </w:rPr>
                </w:rPrChange>
              </w:rPr>
              <w:t>Minimum</w:t>
            </w:r>
          </w:p>
        </w:tc>
        <w:tc>
          <w:tcPr>
            <w:tcW w:w="1261" w:type="pct"/>
            <w:vAlign w:val="center"/>
          </w:tcPr>
          <w:p w14:paraId="67240E17" w14:textId="5EA51417" w:rsidR="00273AF6" w:rsidRPr="007C2DDC" w:rsidRDefault="00273AF6" w:rsidP="00273AF6">
            <w:pPr>
              <w:tabs>
                <w:tab w:val="left" w:pos="1200"/>
              </w:tabs>
              <w:jc w:val="center"/>
              <w:rPr>
                <w:rFonts w:ascii="Times New Roman" w:hAnsi="Times New Roman" w:cs="Times New Roman"/>
                <w:color w:val="000000" w:themeColor="text1"/>
                <w:sz w:val="24"/>
                <w:szCs w:val="24"/>
                <w:rPrChange w:id="2314" w:author="nayeem hasan" w:date="2020-08-19T04:23:00Z">
                  <w:rPr>
                    <w:rFonts w:ascii="Times New Roman" w:hAnsi="Times New Roman" w:cs="Times New Roman"/>
                    <w:sz w:val="24"/>
                    <w:szCs w:val="24"/>
                  </w:rPr>
                </w:rPrChange>
              </w:rPr>
            </w:pPr>
            <w:ins w:id="2315" w:author="nayeem hasan" w:date="2020-08-18T20:14:00Z">
              <w:r w:rsidRPr="007C2DDC">
                <w:rPr>
                  <w:rFonts w:ascii="Times New Roman" w:hAnsi="Times New Roman" w:cs="Times New Roman"/>
                  <w:color w:val="000000" w:themeColor="text1"/>
                  <w:sz w:val="24"/>
                  <w:szCs w:val="24"/>
                  <w:rPrChange w:id="2316" w:author="nayeem hasan" w:date="2020-08-19T04:23:00Z">
                    <w:rPr>
                      <w:rFonts w:ascii="Times New Roman" w:hAnsi="Times New Roman" w:cs="Times New Roman"/>
                      <w:sz w:val="24"/>
                      <w:szCs w:val="24"/>
                    </w:rPr>
                  </w:rPrChange>
                </w:rPr>
                <w:t>3.0</w:t>
              </w:r>
            </w:ins>
            <w:del w:id="2317" w:author="nayeem hasan" w:date="2020-08-18T20:14:00Z">
              <w:r w:rsidRPr="007C2DDC" w:rsidDel="00F164F2">
                <w:rPr>
                  <w:rFonts w:ascii="Times New Roman" w:hAnsi="Times New Roman" w:cs="Times New Roman"/>
                  <w:color w:val="000000" w:themeColor="text1"/>
                  <w:sz w:val="24"/>
                  <w:szCs w:val="24"/>
                  <w:rPrChange w:id="2318" w:author="nayeem hasan" w:date="2020-08-19T04:23:00Z">
                    <w:rPr>
                      <w:rFonts w:ascii="Times New Roman" w:hAnsi="Times New Roman" w:cs="Times New Roman"/>
                      <w:sz w:val="24"/>
                      <w:szCs w:val="24"/>
                    </w:rPr>
                  </w:rPrChange>
                </w:rPr>
                <w:delText>3.0</w:delText>
              </w:r>
            </w:del>
          </w:p>
        </w:tc>
        <w:tc>
          <w:tcPr>
            <w:tcW w:w="1196" w:type="pct"/>
            <w:vAlign w:val="center"/>
          </w:tcPr>
          <w:p w14:paraId="6D3D858F" w14:textId="79745FA1" w:rsidR="00273AF6" w:rsidRPr="007C2DDC" w:rsidRDefault="00273AF6" w:rsidP="00273AF6">
            <w:pPr>
              <w:tabs>
                <w:tab w:val="left" w:pos="1200"/>
              </w:tabs>
              <w:jc w:val="center"/>
              <w:rPr>
                <w:rFonts w:ascii="Times New Roman" w:hAnsi="Times New Roman" w:cs="Times New Roman"/>
                <w:color w:val="000000" w:themeColor="text1"/>
                <w:sz w:val="24"/>
                <w:szCs w:val="24"/>
                <w:rPrChange w:id="2319" w:author="nayeem hasan" w:date="2020-08-19T04:23:00Z">
                  <w:rPr>
                    <w:rFonts w:ascii="Times New Roman" w:hAnsi="Times New Roman" w:cs="Times New Roman"/>
                    <w:sz w:val="24"/>
                    <w:szCs w:val="24"/>
                  </w:rPr>
                </w:rPrChange>
              </w:rPr>
            </w:pPr>
            <w:ins w:id="2320" w:author="nayeem hasan" w:date="2020-08-18T20:14:00Z">
              <w:r w:rsidRPr="007C2DDC">
                <w:rPr>
                  <w:rFonts w:ascii="Times New Roman" w:hAnsi="Times New Roman" w:cs="Times New Roman"/>
                  <w:color w:val="000000" w:themeColor="text1"/>
                  <w:sz w:val="24"/>
                  <w:szCs w:val="24"/>
                  <w:rPrChange w:id="2321" w:author="nayeem hasan" w:date="2020-08-19T04:23:00Z">
                    <w:rPr>
                      <w:rFonts w:ascii="Times New Roman" w:hAnsi="Times New Roman" w:cs="Times New Roman"/>
                      <w:sz w:val="24"/>
                      <w:szCs w:val="24"/>
                    </w:rPr>
                  </w:rPrChange>
                </w:rPr>
                <w:t>0.0</w:t>
              </w:r>
            </w:ins>
            <w:del w:id="2322" w:author="nayeem hasan" w:date="2020-08-18T20:14:00Z">
              <w:r w:rsidRPr="007C2DDC" w:rsidDel="00F164F2">
                <w:rPr>
                  <w:rFonts w:ascii="Times New Roman" w:hAnsi="Times New Roman" w:cs="Times New Roman"/>
                  <w:color w:val="000000" w:themeColor="text1"/>
                  <w:sz w:val="24"/>
                  <w:szCs w:val="24"/>
                  <w:rPrChange w:id="2323" w:author="nayeem hasan" w:date="2020-08-19T04:23:00Z">
                    <w:rPr>
                      <w:rFonts w:ascii="Times New Roman" w:hAnsi="Times New Roman" w:cs="Times New Roman"/>
                      <w:sz w:val="24"/>
                      <w:szCs w:val="24"/>
                    </w:rPr>
                  </w:rPrChange>
                </w:rPr>
                <w:delText>0.0</w:delText>
              </w:r>
            </w:del>
          </w:p>
        </w:tc>
        <w:tc>
          <w:tcPr>
            <w:tcW w:w="1054" w:type="pct"/>
            <w:vAlign w:val="center"/>
          </w:tcPr>
          <w:p w14:paraId="6C39ACCB" w14:textId="2349FF03" w:rsidR="00273AF6" w:rsidRPr="007C2DDC" w:rsidRDefault="00273AF6" w:rsidP="00273AF6">
            <w:pPr>
              <w:tabs>
                <w:tab w:val="left" w:pos="1200"/>
              </w:tabs>
              <w:jc w:val="center"/>
              <w:rPr>
                <w:rFonts w:ascii="Times New Roman" w:hAnsi="Times New Roman" w:cs="Times New Roman"/>
                <w:color w:val="000000" w:themeColor="text1"/>
                <w:sz w:val="24"/>
                <w:szCs w:val="24"/>
                <w:rPrChange w:id="2324" w:author="nayeem hasan" w:date="2020-08-19T04:23:00Z">
                  <w:rPr>
                    <w:rFonts w:ascii="Times New Roman" w:hAnsi="Times New Roman" w:cs="Times New Roman"/>
                    <w:sz w:val="24"/>
                    <w:szCs w:val="24"/>
                  </w:rPr>
                </w:rPrChange>
              </w:rPr>
            </w:pPr>
            <w:ins w:id="2325" w:author="nayeem hasan" w:date="2020-08-18T20:14:00Z">
              <w:r w:rsidRPr="007C2DDC">
                <w:rPr>
                  <w:rFonts w:ascii="Times New Roman" w:hAnsi="Times New Roman" w:cs="Times New Roman"/>
                  <w:color w:val="000000" w:themeColor="text1"/>
                  <w:sz w:val="24"/>
                  <w:szCs w:val="24"/>
                  <w:rPrChange w:id="2326" w:author="nayeem hasan" w:date="2020-08-19T04:23:00Z">
                    <w:rPr>
                      <w:rFonts w:ascii="Times New Roman" w:hAnsi="Times New Roman" w:cs="Times New Roman"/>
                      <w:sz w:val="24"/>
                      <w:szCs w:val="24"/>
                    </w:rPr>
                  </w:rPrChange>
                </w:rPr>
                <w:t>0.0</w:t>
              </w:r>
            </w:ins>
            <w:del w:id="2327" w:author="nayeem hasan" w:date="2020-08-18T20:14:00Z">
              <w:r w:rsidRPr="007C2DDC" w:rsidDel="00F164F2">
                <w:rPr>
                  <w:rFonts w:ascii="Times New Roman" w:hAnsi="Times New Roman" w:cs="Times New Roman"/>
                  <w:color w:val="000000" w:themeColor="text1"/>
                  <w:sz w:val="24"/>
                  <w:szCs w:val="24"/>
                  <w:rPrChange w:id="2328" w:author="nayeem hasan" w:date="2020-08-19T04:23:00Z">
                    <w:rPr>
                      <w:rFonts w:ascii="Times New Roman" w:hAnsi="Times New Roman" w:cs="Times New Roman"/>
                      <w:sz w:val="24"/>
                      <w:szCs w:val="24"/>
                    </w:rPr>
                  </w:rPrChange>
                </w:rPr>
                <w:delText>0.0</w:delText>
              </w:r>
            </w:del>
          </w:p>
        </w:tc>
      </w:tr>
      <w:tr w:rsidR="007C2DDC" w:rsidRPr="007C2DDC" w14:paraId="70F9B982" w14:textId="77777777" w:rsidTr="00890835">
        <w:trPr>
          <w:trHeight w:val="70"/>
        </w:trPr>
        <w:tc>
          <w:tcPr>
            <w:tcW w:w="1489" w:type="pct"/>
            <w:vAlign w:val="center"/>
          </w:tcPr>
          <w:p w14:paraId="2A23EBDB" w14:textId="6CBCD996" w:rsidR="00273AF6" w:rsidRPr="007C2DDC" w:rsidRDefault="00273AF6" w:rsidP="00273AF6">
            <w:pPr>
              <w:tabs>
                <w:tab w:val="left" w:pos="1200"/>
              </w:tabs>
              <w:jc w:val="center"/>
              <w:rPr>
                <w:rFonts w:ascii="Times New Roman" w:hAnsi="Times New Roman" w:cs="Times New Roman"/>
                <w:color w:val="000000" w:themeColor="text1"/>
                <w:sz w:val="24"/>
                <w:szCs w:val="24"/>
                <w:rPrChange w:id="2329"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2330" w:author="nayeem hasan" w:date="2020-08-19T04:23:00Z">
                  <w:rPr>
                    <w:rFonts w:ascii="Times New Roman" w:hAnsi="Times New Roman" w:cs="Times New Roman"/>
                    <w:sz w:val="24"/>
                    <w:szCs w:val="24"/>
                  </w:rPr>
                </w:rPrChange>
              </w:rPr>
              <w:t>Maximum</w:t>
            </w:r>
          </w:p>
        </w:tc>
        <w:tc>
          <w:tcPr>
            <w:tcW w:w="1261" w:type="pct"/>
            <w:vAlign w:val="center"/>
          </w:tcPr>
          <w:p w14:paraId="3F1C0826" w14:textId="73D90758" w:rsidR="00273AF6" w:rsidRPr="007C2DDC" w:rsidRDefault="00273AF6" w:rsidP="00273AF6">
            <w:pPr>
              <w:tabs>
                <w:tab w:val="left" w:pos="1200"/>
              </w:tabs>
              <w:jc w:val="center"/>
              <w:rPr>
                <w:rFonts w:ascii="Times New Roman" w:hAnsi="Times New Roman" w:cs="Times New Roman"/>
                <w:color w:val="000000" w:themeColor="text1"/>
                <w:sz w:val="24"/>
                <w:szCs w:val="24"/>
                <w:rPrChange w:id="2331" w:author="nayeem hasan" w:date="2020-08-19T04:23:00Z">
                  <w:rPr>
                    <w:rFonts w:ascii="Times New Roman" w:hAnsi="Times New Roman" w:cs="Times New Roman"/>
                    <w:sz w:val="24"/>
                    <w:szCs w:val="24"/>
                  </w:rPr>
                </w:rPrChange>
              </w:rPr>
            </w:pPr>
            <w:ins w:id="2332" w:author="nayeem hasan" w:date="2020-08-18T20:14:00Z">
              <w:r w:rsidRPr="007C2DDC">
                <w:rPr>
                  <w:rFonts w:ascii="Times New Roman" w:hAnsi="Times New Roman" w:cs="Times New Roman"/>
                  <w:color w:val="000000" w:themeColor="text1"/>
                  <w:sz w:val="24"/>
                  <w:szCs w:val="24"/>
                  <w:rPrChange w:id="2333" w:author="nayeem hasan" w:date="2020-08-19T04:23:00Z">
                    <w:rPr>
                      <w:rFonts w:ascii="Times New Roman" w:hAnsi="Times New Roman" w:cs="Times New Roman"/>
                      <w:sz w:val="24"/>
                      <w:szCs w:val="24"/>
                    </w:rPr>
                  </w:rPrChange>
                </w:rPr>
                <w:t>5044864.0</w:t>
              </w:r>
            </w:ins>
            <w:del w:id="2334" w:author="nayeem hasan" w:date="2020-08-18T20:14:00Z">
              <w:r w:rsidRPr="007C2DDC" w:rsidDel="00F164F2">
                <w:rPr>
                  <w:rFonts w:ascii="Times New Roman" w:hAnsi="Times New Roman" w:cs="Times New Roman"/>
                  <w:color w:val="000000" w:themeColor="text1"/>
                  <w:sz w:val="24"/>
                  <w:szCs w:val="24"/>
                  <w:rPrChange w:id="2335" w:author="nayeem hasan" w:date="2020-08-19T04:23:00Z">
                    <w:rPr>
                      <w:rFonts w:ascii="Times New Roman" w:hAnsi="Times New Roman" w:cs="Times New Roman"/>
                      <w:sz w:val="24"/>
                      <w:szCs w:val="24"/>
                    </w:rPr>
                  </w:rPrChange>
                </w:rPr>
                <w:delText>2590552.0</w:delText>
              </w:r>
            </w:del>
          </w:p>
        </w:tc>
        <w:tc>
          <w:tcPr>
            <w:tcW w:w="1196" w:type="pct"/>
            <w:vAlign w:val="center"/>
          </w:tcPr>
          <w:p w14:paraId="3171809C" w14:textId="3CAD76BC" w:rsidR="00273AF6" w:rsidRPr="007C2DDC" w:rsidRDefault="00273AF6" w:rsidP="00273AF6">
            <w:pPr>
              <w:tabs>
                <w:tab w:val="left" w:pos="1200"/>
              </w:tabs>
              <w:jc w:val="center"/>
              <w:rPr>
                <w:rFonts w:ascii="Times New Roman" w:hAnsi="Times New Roman" w:cs="Times New Roman"/>
                <w:color w:val="000000" w:themeColor="text1"/>
                <w:sz w:val="24"/>
                <w:szCs w:val="24"/>
                <w:rPrChange w:id="2336" w:author="nayeem hasan" w:date="2020-08-19T04:23:00Z">
                  <w:rPr>
                    <w:rFonts w:ascii="Times New Roman" w:hAnsi="Times New Roman" w:cs="Times New Roman"/>
                    <w:sz w:val="24"/>
                    <w:szCs w:val="24"/>
                  </w:rPr>
                </w:rPrChange>
              </w:rPr>
            </w:pPr>
            <w:ins w:id="2337" w:author="nayeem hasan" w:date="2020-08-18T20:14:00Z">
              <w:r w:rsidRPr="007C2DDC">
                <w:rPr>
                  <w:rFonts w:ascii="Times New Roman" w:hAnsi="Times New Roman" w:cs="Times New Roman"/>
                  <w:color w:val="000000" w:themeColor="text1"/>
                  <w:sz w:val="24"/>
                  <w:szCs w:val="24"/>
                  <w:rPrChange w:id="2338" w:author="nayeem hasan" w:date="2020-08-19T04:23:00Z">
                    <w:rPr>
                      <w:rFonts w:ascii="Times New Roman" w:hAnsi="Times New Roman" w:cs="Times New Roman"/>
                      <w:sz w:val="24"/>
                      <w:szCs w:val="24"/>
                    </w:rPr>
                  </w:rPrChange>
                </w:rPr>
                <w:t>162938.0</w:t>
              </w:r>
            </w:ins>
            <w:del w:id="2339" w:author="nayeem hasan" w:date="2020-08-18T20:14:00Z">
              <w:r w:rsidRPr="007C2DDC" w:rsidDel="00F164F2">
                <w:rPr>
                  <w:rFonts w:ascii="Times New Roman" w:hAnsi="Times New Roman" w:cs="Times New Roman"/>
                  <w:color w:val="000000" w:themeColor="text1"/>
                  <w:sz w:val="24"/>
                  <w:szCs w:val="24"/>
                  <w:rPrChange w:id="2340" w:author="nayeem hasan" w:date="2020-08-19T04:23:00Z">
                    <w:rPr>
                      <w:rFonts w:ascii="Times New Roman" w:hAnsi="Times New Roman" w:cs="Times New Roman"/>
                      <w:sz w:val="24"/>
                      <w:szCs w:val="24"/>
                    </w:rPr>
                  </w:rPrChange>
                </w:rPr>
                <w:delText>126140.0</w:delText>
              </w:r>
            </w:del>
          </w:p>
        </w:tc>
        <w:tc>
          <w:tcPr>
            <w:tcW w:w="1054" w:type="pct"/>
            <w:vAlign w:val="center"/>
          </w:tcPr>
          <w:p w14:paraId="6A5F9C3D" w14:textId="4EB3FE4F" w:rsidR="00273AF6" w:rsidRPr="007C2DDC" w:rsidRDefault="00273AF6" w:rsidP="00273AF6">
            <w:pPr>
              <w:tabs>
                <w:tab w:val="left" w:pos="1200"/>
              </w:tabs>
              <w:jc w:val="center"/>
              <w:rPr>
                <w:rFonts w:ascii="Times New Roman" w:hAnsi="Times New Roman" w:cs="Times New Roman"/>
                <w:color w:val="000000" w:themeColor="text1"/>
                <w:sz w:val="24"/>
                <w:szCs w:val="24"/>
                <w:rPrChange w:id="2341" w:author="nayeem hasan" w:date="2020-08-19T04:23:00Z">
                  <w:rPr>
                    <w:rFonts w:ascii="Times New Roman" w:hAnsi="Times New Roman" w:cs="Times New Roman"/>
                    <w:sz w:val="24"/>
                    <w:szCs w:val="24"/>
                  </w:rPr>
                </w:rPrChange>
              </w:rPr>
            </w:pPr>
            <w:ins w:id="2342" w:author="nayeem hasan" w:date="2020-08-18T20:14:00Z">
              <w:r w:rsidRPr="007C2DDC">
                <w:rPr>
                  <w:rFonts w:ascii="Times New Roman" w:hAnsi="Times New Roman" w:cs="Times New Roman"/>
                  <w:color w:val="000000" w:themeColor="text1"/>
                  <w:sz w:val="24"/>
                  <w:szCs w:val="24"/>
                  <w:rPrChange w:id="2343" w:author="nayeem hasan" w:date="2020-08-19T04:23:00Z">
                    <w:rPr>
                      <w:rFonts w:ascii="Times New Roman" w:hAnsi="Times New Roman" w:cs="Times New Roman"/>
                      <w:sz w:val="24"/>
                      <w:szCs w:val="24"/>
                    </w:rPr>
                  </w:rPrChange>
                </w:rPr>
                <w:t>28.5</w:t>
              </w:r>
            </w:ins>
            <w:del w:id="2344" w:author="nayeem hasan" w:date="2020-08-18T20:14:00Z">
              <w:r w:rsidRPr="007C2DDC" w:rsidDel="00F164F2">
                <w:rPr>
                  <w:rFonts w:ascii="Times New Roman" w:hAnsi="Times New Roman" w:cs="Times New Roman"/>
                  <w:color w:val="000000" w:themeColor="text1"/>
                  <w:sz w:val="24"/>
                  <w:szCs w:val="24"/>
                  <w:rPrChange w:id="2345" w:author="nayeem hasan" w:date="2020-08-19T04:23:00Z">
                    <w:rPr>
                      <w:rFonts w:ascii="Times New Roman" w:hAnsi="Times New Roman" w:cs="Times New Roman"/>
                      <w:sz w:val="24"/>
                      <w:szCs w:val="24"/>
                    </w:rPr>
                  </w:rPrChange>
                </w:rPr>
                <w:delText>27.0</w:delText>
              </w:r>
            </w:del>
          </w:p>
        </w:tc>
      </w:tr>
      <w:tr w:rsidR="00273AF6" w:rsidRPr="007C2DDC" w14:paraId="09720056" w14:textId="77777777" w:rsidTr="00890835">
        <w:trPr>
          <w:trHeight w:val="70"/>
        </w:trPr>
        <w:tc>
          <w:tcPr>
            <w:tcW w:w="1489" w:type="pct"/>
            <w:vAlign w:val="center"/>
          </w:tcPr>
          <w:p w14:paraId="2F92B281" w14:textId="758393B8" w:rsidR="00273AF6" w:rsidRPr="007C2DDC" w:rsidRDefault="00273AF6" w:rsidP="00273AF6">
            <w:pPr>
              <w:tabs>
                <w:tab w:val="left" w:pos="1200"/>
              </w:tabs>
              <w:jc w:val="center"/>
              <w:rPr>
                <w:rFonts w:ascii="Times New Roman" w:hAnsi="Times New Roman" w:cs="Times New Roman"/>
                <w:color w:val="000000" w:themeColor="text1"/>
                <w:sz w:val="24"/>
                <w:szCs w:val="24"/>
                <w:rPrChange w:id="2346"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2347" w:author="nayeem hasan" w:date="2020-08-19T04:23:00Z">
                  <w:rPr>
                    <w:rFonts w:ascii="Times New Roman" w:hAnsi="Times New Roman" w:cs="Times New Roman"/>
                    <w:sz w:val="24"/>
                    <w:szCs w:val="24"/>
                  </w:rPr>
                </w:rPrChange>
              </w:rPr>
              <w:t>Mean (SD)</w:t>
            </w:r>
          </w:p>
        </w:tc>
        <w:tc>
          <w:tcPr>
            <w:tcW w:w="1261" w:type="pct"/>
            <w:vAlign w:val="center"/>
          </w:tcPr>
          <w:p w14:paraId="29D6B8A2" w14:textId="27392603" w:rsidR="00273AF6" w:rsidRPr="007C2DDC" w:rsidRDefault="00273AF6" w:rsidP="00273AF6">
            <w:pPr>
              <w:tabs>
                <w:tab w:val="left" w:pos="1200"/>
              </w:tabs>
              <w:jc w:val="center"/>
              <w:rPr>
                <w:rFonts w:ascii="Times New Roman" w:hAnsi="Times New Roman" w:cs="Times New Roman"/>
                <w:color w:val="000000" w:themeColor="text1"/>
                <w:sz w:val="24"/>
                <w:szCs w:val="24"/>
                <w:rPrChange w:id="2348" w:author="nayeem hasan" w:date="2020-08-19T04:23:00Z">
                  <w:rPr>
                    <w:rFonts w:ascii="Times New Roman" w:hAnsi="Times New Roman" w:cs="Times New Roman"/>
                    <w:sz w:val="24"/>
                    <w:szCs w:val="24"/>
                  </w:rPr>
                </w:rPrChange>
              </w:rPr>
            </w:pPr>
            <w:ins w:id="2349" w:author="nayeem hasan" w:date="2020-08-18T20:14:00Z">
              <w:r w:rsidRPr="007C2DDC">
                <w:rPr>
                  <w:rFonts w:ascii="Times New Roman" w:hAnsi="Times New Roman" w:cs="Times New Roman"/>
                  <w:color w:val="000000" w:themeColor="text1"/>
                  <w:sz w:val="24"/>
                  <w:szCs w:val="24"/>
                  <w:rPrChange w:id="2350" w:author="nayeem hasan" w:date="2020-08-19T04:23:00Z">
                    <w:rPr>
                      <w:rFonts w:ascii="Times New Roman" w:hAnsi="Times New Roman" w:cs="Times New Roman"/>
                      <w:sz w:val="24"/>
                      <w:szCs w:val="24"/>
                    </w:rPr>
                  </w:rPrChange>
                </w:rPr>
                <w:t>95062.0 (441662.2)</w:t>
              </w:r>
            </w:ins>
            <w:del w:id="2351" w:author="nayeem hasan" w:date="2020-08-18T20:14:00Z">
              <w:r w:rsidRPr="007C2DDC" w:rsidDel="00F164F2">
                <w:rPr>
                  <w:rFonts w:ascii="Times New Roman" w:hAnsi="Times New Roman" w:cs="Times New Roman"/>
                  <w:color w:val="000000" w:themeColor="text1"/>
                  <w:sz w:val="24"/>
                  <w:szCs w:val="24"/>
                  <w:rPrChange w:id="2352" w:author="nayeem hasan" w:date="2020-08-19T04:23:00Z">
                    <w:rPr>
                      <w:rFonts w:ascii="Times New Roman" w:hAnsi="Times New Roman" w:cs="Times New Roman"/>
                      <w:sz w:val="24"/>
                      <w:szCs w:val="24"/>
                    </w:rPr>
                  </w:rPrChange>
                </w:rPr>
                <w:delText>49152.0 (214860.5)</w:delText>
              </w:r>
            </w:del>
          </w:p>
        </w:tc>
        <w:tc>
          <w:tcPr>
            <w:tcW w:w="1196" w:type="pct"/>
            <w:vAlign w:val="center"/>
          </w:tcPr>
          <w:p w14:paraId="2D75FA6A" w14:textId="26F36D7C" w:rsidR="00273AF6" w:rsidRPr="007C2DDC" w:rsidRDefault="00273AF6" w:rsidP="00273AF6">
            <w:pPr>
              <w:tabs>
                <w:tab w:val="left" w:pos="1200"/>
              </w:tabs>
              <w:jc w:val="center"/>
              <w:rPr>
                <w:rFonts w:ascii="Times New Roman" w:hAnsi="Times New Roman" w:cs="Times New Roman"/>
                <w:color w:val="000000" w:themeColor="text1"/>
                <w:sz w:val="24"/>
                <w:szCs w:val="24"/>
                <w:rPrChange w:id="2353" w:author="nayeem hasan" w:date="2020-08-19T04:23:00Z">
                  <w:rPr>
                    <w:rFonts w:ascii="Times New Roman" w:hAnsi="Times New Roman" w:cs="Times New Roman"/>
                    <w:sz w:val="24"/>
                    <w:szCs w:val="24"/>
                  </w:rPr>
                </w:rPrChange>
              </w:rPr>
            </w:pPr>
            <w:ins w:id="2354" w:author="nayeem hasan" w:date="2020-08-18T20:14:00Z">
              <w:r w:rsidRPr="007C2DDC">
                <w:rPr>
                  <w:rFonts w:ascii="Times New Roman" w:eastAsia="Times New Roman" w:hAnsi="Times New Roman" w:cs="Times New Roman"/>
                  <w:color w:val="000000" w:themeColor="text1"/>
                  <w:sz w:val="24"/>
                  <w:szCs w:val="24"/>
                  <w:lang w:eastAsia="en-GB"/>
                  <w:rPrChange w:id="2355" w:author="nayeem hasan" w:date="2020-08-19T04:23:00Z">
                    <w:rPr>
                      <w:rFonts w:ascii="Times New Roman" w:eastAsia="Times New Roman" w:hAnsi="Times New Roman" w:cs="Times New Roman"/>
                      <w:color w:val="000000"/>
                      <w:sz w:val="24"/>
                      <w:szCs w:val="24"/>
                      <w:lang w:eastAsia="en-GB"/>
                    </w:rPr>
                  </w:rPrChange>
                </w:rPr>
                <w:t>3501.0 (14886.16)</w:t>
              </w:r>
            </w:ins>
            <w:del w:id="2356" w:author="nayeem hasan" w:date="2020-08-18T20:14:00Z">
              <w:r w:rsidRPr="007C2DDC" w:rsidDel="00F164F2">
                <w:rPr>
                  <w:rFonts w:ascii="Times New Roman" w:hAnsi="Times New Roman" w:cs="Times New Roman"/>
                  <w:color w:val="000000" w:themeColor="text1"/>
                  <w:sz w:val="24"/>
                  <w:szCs w:val="24"/>
                  <w:rPrChange w:id="2357" w:author="nayeem hasan" w:date="2020-08-19T04:23:00Z">
                    <w:rPr>
                      <w:rFonts w:ascii="Times New Roman" w:hAnsi="Times New Roman" w:cs="Times New Roman"/>
                      <w:sz w:val="24"/>
                      <w:szCs w:val="24"/>
                    </w:rPr>
                  </w:rPrChange>
                </w:rPr>
                <w:delText>2418.0 (10897.0)</w:delText>
              </w:r>
            </w:del>
          </w:p>
        </w:tc>
        <w:tc>
          <w:tcPr>
            <w:tcW w:w="1054" w:type="pct"/>
            <w:vAlign w:val="center"/>
          </w:tcPr>
          <w:p w14:paraId="22148D00" w14:textId="116C7A77" w:rsidR="00273AF6" w:rsidRPr="007C2DDC" w:rsidRDefault="00273AF6" w:rsidP="00273AF6">
            <w:pPr>
              <w:tabs>
                <w:tab w:val="left" w:pos="1200"/>
              </w:tabs>
              <w:jc w:val="center"/>
              <w:rPr>
                <w:rFonts w:ascii="Times New Roman" w:hAnsi="Times New Roman" w:cs="Times New Roman"/>
                <w:color w:val="000000" w:themeColor="text1"/>
                <w:sz w:val="24"/>
                <w:szCs w:val="24"/>
                <w:rPrChange w:id="2358" w:author="nayeem hasan" w:date="2020-08-19T04:23:00Z">
                  <w:rPr>
                    <w:rFonts w:ascii="Times New Roman" w:hAnsi="Times New Roman" w:cs="Times New Roman"/>
                    <w:sz w:val="24"/>
                    <w:szCs w:val="24"/>
                  </w:rPr>
                </w:rPrChange>
              </w:rPr>
            </w:pPr>
            <w:ins w:id="2359" w:author="nayeem hasan" w:date="2020-08-18T20:14:00Z">
              <w:r w:rsidRPr="007C2DDC">
                <w:rPr>
                  <w:rFonts w:ascii="Times New Roman" w:hAnsi="Times New Roman" w:cs="Times New Roman"/>
                  <w:color w:val="000000" w:themeColor="text1"/>
                  <w:sz w:val="24"/>
                  <w:szCs w:val="24"/>
                  <w:rPrChange w:id="2360" w:author="nayeem hasan" w:date="2020-08-19T04:23:00Z">
                    <w:rPr>
                      <w:rFonts w:ascii="Times New Roman" w:hAnsi="Times New Roman" w:cs="Times New Roman"/>
                      <w:sz w:val="24"/>
                      <w:szCs w:val="24"/>
                    </w:rPr>
                  </w:rPrChange>
                </w:rPr>
                <w:t>2.9 (3.3)</w:t>
              </w:r>
            </w:ins>
            <w:del w:id="2361" w:author="nayeem hasan" w:date="2020-08-18T20:14:00Z">
              <w:r w:rsidRPr="007C2DDC" w:rsidDel="00F164F2">
                <w:rPr>
                  <w:rFonts w:ascii="Times New Roman" w:hAnsi="Times New Roman" w:cs="Times New Roman"/>
                  <w:color w:val="000000" w:themeColor="text1"/>
                  <w:sz w:val="24"/>
                  <w:szCs w:val="24"/>
                  <w:rPrChange w:id="2362" w:author="nayeem hasan" w:date="2020-08-19T04:23:00Z">
                    <w:rPr>
                      <w:rFonts w:ascii="Times New Roman" w:hAnsi="Times New Roman" w:cs="Times New Roman"/>
                      <w:sz w:val="24"/>
                      <w:szCs w:val="24"/>
                    </w:rPr>
                  </w:rPrChange>
                </w:rPr>
                <w:delText>3.3 (3.8)</w:delText>
              </w:r>
            </w:del>
          </w:p>
        </w:tc>
      </w:tr>
    </w:tbl>
    <w:p w14:paraId="4E5CE0F9" w14:textId="6242D869" w:rsidR="00C575CE" w:rsidRPr="007C2DDC" w:rsidRDefault="00C575CE" w:rsidP="00C575CE">
      <w:pPr>
        <w:spacing w:after="0" w:line="480" w:lineRule="auto"/>
        <w:jc w:val="both"/>
        <w:rPr>
          <w:rFonts w:ascii="Times New Roman" w:hAnsi="Times New Roman" w:cs="Times New Roman"/>
          <w:b/>
          <w:color w:val="000000" w:themeColor="text1"/>
          <w:sz w:val="24"/>
          <w:szCs w:val="24"/>
          <w:rPrChange w:id="2363" w:author="nayeem hasan" w:date="2020-08-19T04:23:00Z">
            <w:rPr>
              <w:rFonts w:ascii="Times New Roman" w:hAnsi="Times New Roman" w:cs="Times New Roman"/>
              <w:b/>
              <w:sz w:val="24"/>
              <w:szCs w:val="24"/>
            </w:rPr>
          </w:rPrChange>
        </w:rPr>
      </w:pPr>
    </w:p>
    <w:p w14:paraId="56B8232C" w14:textId="454C3E29" w:rsidR="00C575CE" w:rsidRPr="007C2DDC" w:rsidRDefault="00C575CE" w:rsidP="009F31CD">
      <w:pPr>
        <w:rPr>
          <w:rFonts w:ascii="Times New Roman" w:hAnsi="Times New Roman" w:cs="Times New Roman"/>
          <w:b/>
          <w:color w:val="000000" w:themeColor="text1"/>
          <w:sz w:val="24"/>
          <w:szCs w:val="24"/>
          <w:rPrChange w:id="2364" w:author="nayeem hasan" w:date="2020-08-19T04:23:00Z">
            <w:rPr>
              <w:rFonts w:ascii="Times New Roman" w:hAnsi="Times New Roman" w:cs="Times New Roman"/>
              <w:b/>
              <w:sz w:val="24"/>
              <w:szCs w:val="24"/>
            </w:rPr>
          </w:rPrChange>
        </w:rPr>
        <w:sectPr w:rsidR="00C575CE" w:rsidRPr="007C2DDC" w:rsidSect="009C7F77">
          <w:pgSz w:w="12240" w:h="15840"/>
          <w:pgMar w:top="1440" w:right="1440" w:bottom="1440" w:left="1440" w:header="720" w:footer="720" w:gutter="0"/>
          <w:cols w:space="720"/>
          <w:docGrid w:linePitch="360"/>
        </w:sectPr>
      </w:pPr>
      <w:r w:rsidRPr="007C2DDC">
        <w:rPr>
          <w:rFonts w:ascii="Times New Roman" w:hAnsi="Times New Roman" w:cs="Times New Roman"/>
          <w:b/>
          <w:color w:val="000000" w:themeColor="text1"/>
          <w:sz w:val="24"/>
          <w:szCs w:val="24"/>
          <w:rPrChange w:id="2365" w:author="nayeem hasan" w:date="2020-08-19T04:23:00Z">
            <w:rPr>
              <w:rFonts w:ascii="Times New Roman" w:hAnsi="Times New Roman" w:cs="Times New Roman"/>
              <w:b/>
              <w:sz w:val="24"/>
              <w:szCs w:val="24"/>
            </w:rPr>
          </w:rPrChange>
        </w:rPr>
        <w:br w:type="page"/>
      </w:r>
    </w:p>
    <w:p w14:paraId="712A418C" w14:textId="77777777" w:rsidR="00C575CE" w:rsidRPr="007C2DDC" w:rsidRDefault="00C575CE" w:rsidP="00C575CE">
      <w:pPr>
        <w:tabs>
          <w:tab w:val="left" w:pos="1200"/>
        </w:tabs>
        <w:spacing w:after="0" w:line="480" w:lineRule="auto"/>
        <w:jc w:val="both"/>
        <w:rPr>
          <w:rFonts w:ascii="Times New Roman" w:hAnsi="Times New Roman" w:cs="Times New Roman"/>
          <w:color w:val="000000" w:themeColor="text1"/>
          <w:sz w:val="24"/>
          <w:szCs w:val="24"/>
          <w:rPrChange w:id="2366" w:author="nayeem hasan" w:date="2020-08-19T04:23:00Z">
            <w:rPr>
              <w:rFonts w:ascii="Times New Roman" w:hAnsi="Times New Roman" w:cs="Times New Roman"/>
              <w:sz w:val="24"/>
              <w:szCs w:val="24"/>
            </w:rPr>
          </w:rPrChange>
        </w:rPr>
      </w:pPr>
      <w:r w:rsidRPr="007C2DDC">
        <w:rPr>
          <w:rFonts w:ascii="Times New Roman" w:hAnsi="Times New Roman" w:cs="Times New Roman"/>
          <w:b/>
          <w:bCs/>
          <w:color w:val="000000" w:themeColor="text1"/>
          <w:sz w:val="24"/>
          <w:szCs w:val="24"/>
          <w:rPrChange w:id="2367" w:author="nayeem hasan" w:date="2020-08-19T04:23:00Z">
            <w:rPr>
              <w:rFonts w:ascii="Times New Roman" w:hAnsi="Times New Roman" w:cs="Times New Roman"/>
              <w:b/>
              <w:bCs/>
              <w:sz w:val="24"/>
              <w:szCs w:val="24"/>
            </w:rPr>
          </w:rPrChange>
        </w:rPr>
        <w:lastRenderedPageBreak/>
        <w:t>Table 2. Factors associated with CFR using beta regression analysis</w:t>
      </w:r>
    </w:p>
    <w:tbl>
      <w:tblPr>
        <w:tblStyle w:val="TableGrid"/>
        <w:tblW w:w="5000" w:type="pct"/>
        <w:tblLook w:val="04A0" w:firstRow="1" w:lastRow="0" w:firstColumn="1" w:lastColumn="0" w:noHBand="0" w:noVBand="1"/>
      </w:tblPr>
      <w:tblGrid>
        <w:gridCol w:w="2496"/>
        <w:gridCol w:w="747"/>
        <w:gridCol w:w="1343"/>
        <w:gridCol w:w="1159"/>
        <w:gridCol w:w="1056"/>
        <w:gridCol w:w="1343"/>
        <w:gridCol w:w="1432"/>
        <w:gridCol w:w="876"/>
        <w:gridCol w:w="1343"/>
        <w:gridCol w:w="1155"/>
      </w:tblGrid>
      <w:tr w:rsidR="007C2DDC" w:rsidRPr="007C2DDC" w14:paraId="2BE15D5D" w14:textId="77777777" w:rsidTr="00890835">
        <w:tc>
          <w:tcPr>
            <w:tcW w:w="991" w:type="pct"/>
          </w:tcPr>
          <w:p w14:paraId="7D218DA5" w14:textId="77777777" w:rsidR="00C575CE" w:rsidRPr="007C2DDC" w:rsidRDefault="00C575CE" w:rsidP="00890835">
            <w:pPr>
              <w:tabs>
                <w:tab w:val="left" w:pos="1200"/>
              </w:tabs>
              <w:jc w:val="center"/>
              <w:rPr>
                <w:rFonts w:ascii="Times New Roman" w:hAnsi="Times New Roman" w:cs="Times New Roman"/>
                <w:b/>
                <w:bCs/>
                <w:color w:val="000000" w:themeColor="text1"/>
                <w:sz w:val="24"/>
                <w:szCs w:val="24"/>
                <w:rPrChange w:id="2368" w:author="nayeem hasan" w:date="2020-08-19T04:23:00Z">
                  <w:rPr>
                    <w:rFonts w:ascii="Times New Roman" w:hAnsi="Times New Roman" w:cs="Times New Roman"/>
                    <w:b/>
                    <w:bCs/>
                    <w:sz w:val="24"/>
                    <w:szCs w:val="24"/>
                  </w:rPr>
                </w:rPrChange>
              </w:rPr>
            </w:pPr>
          </w:p>
        </w:tc>
        <w:tc>
          <w:tcPr>
            <w:tcW w:w="1336" w:type="pct"/>
            <w:gridSpan w:val="3"/>
          </w:tcPr>
          <w:p w14:paraId="0B43E177" w14:textId="77777777" w:rsidR="00C575CE" w:rsidRPr="007C2DDC" w:rsidRDefault="00C575CE" w:rsidP="00890835">
            <w:pPr>
              <w:tabs>
                <w:tab w:val="left" w:pos="1200"/>
              </w:tabs>
              <w:jc w:val="center"/>
              <w:rPr>
                <w:rFonts w:ascii="Times New Roman" w:hAnsi="Times New Roman" w:cs="Times New Roman"/>
                <w:b/>
                <w:bCs/>
                <w:color w:val="000000" w:themeColor="text1"/>
                <w:sz w:val="24"/>
                <w:szCs w:val="24"/>
                <w:rPrChange w:id="2369" w:author="nayeem hasan" w:date="2020-08-19T04:23:00Z">
                  <w:rPr>
                    <w:rFonts w:ascii="Times New Roman" w:hAnsi="Times New Roman" w:cs="Times New Roman"/>
                    <w:b/>
                    <w:bCs/>
                    <w:sz w:val="24"/>
                    <w:szCs w:val="24"/>
                  </w:rPr>
                </w:rPrChange>
              </w:rPr>
            </w:pPr>
            <w:r w:rsidRPr="007C2DDC">
              <w:rPr>
                <w:rFonts w:ascii="Times New Roman" w:hAnsi="Times New Roman" w:cs="Times New Roman"/>
                <w:b/>
                <w:bCs/>
                <w:color w:val="000000" w:themeColor="text1"/>
                <w:sz w:val="24"/>
                <w:szCs w:val="24"/>
                <w:rPrChange w:id="2370" w:author="nayeem hasan" w:date="2020-08-19T04:23:00Z">
                  <w:rPr>
                    <w:rFonts w:ascii="Times New Roman" w:hAnsi="Times New Roman" w:cs="Times New Roman"/>
                    <w:b/>
                    <w:bCs/>
                    <w:sz w:val="24"/>
                    <w:szCs w:val="24"/>
                  </w:rPr>
                </w:rPrChange>
              </w:rPr>
              <w:t>Overall*</w:t>
            </w:r>
          </w:p>
        </w:tc>
        <w:tc>
          <w:tcPr>
            <w:tcW w:w="1336" w:type="pct"/>
            <w:gridSpan w:val="3"/>
          </w:tcPr>
          <w:p w14:paraId="462D42B6" w14:textId="77777777" w:rsidR="00C575CE" w:rsidRPr="007C2DDC" w:rsidRDefault="00C575CE" w:rsidP="00890835">
            <w:pPr>
              <w:tabs>
                <w:tab w:val="left" w:pos="1200"/>
              </w:tabs>
              <w:jc w:val="center"/>
              <w:rPr>
                <w:rFonts w:ascii="Times New Roman" w:hAnsi="Times New Roman" w:cs="Times New Roman"/>
                <w:b/>
                <w:bCs/>
                <w:color w:val="000000" w:themeColor="text1"/>
                <w:sz w:val="24"/>
                <w:szCs w:val="24"/>
                <w:rPrChange w:id="2371" w:author="nayeem hasan" w:date="2020-08-19T04:23:00Z">
                  <w:rPr>
                    <w:rFonts w:ascii="Times New Roman" w:hAnsi="Times New Roman" w:cs="Times New Roman"/>
                    <w:b/>
                    <w:bCs/>
                    <w:sz w:val="24"/>
                    <w:szCs w:val="24"/>
                  </w:rPr>
                </w:rPrChange>
              </w:rPr>
            </w:pPr>
            <w:r w:rsidRPr="007C2DDC">
              <w:rPr>
                <w:rFonts w:ascii="Times New Roman" w:hAnsi="Times New Roman" w:cs="Times New Roman"/>
                <w:b/>
                <w:bCs/>
                <w:color w:val="000000" w:themeColor="text1"/>
                <w:sz w:val="24"/>
                <w:szCs w:val="24"/>
                <w:rPrChange w:id="2372" w:author="nayeem hasan" w:date="2020-08-19T04:23:00Z">
                  <w:rPr>
                    <w:rFonts w:ascii="Times New Roman" w:hAnsi="Times New Roman" w:cs="Times New Roman"/>
                    <w:b/>
                    <w:bCs/>
                    <w:sz w:val="24"/>
                    <w:szCs w:val="24"/>
                  </w:rPr>
                </w:rPrChange>
              </w:rPr>
              <w:t>Before peak**</w:t>
            </w:r>
          </w:p>
        </w:tc>
        <w:tc>
          <w:tcPr>
            <w:tcW w:w="1336" w:type="pct"/>
            <w:gridSpan w:val="3"/>
          </w:tcPr>
          <w:p w14:paraId="51650799" w14:textId="77777777" w:rsidR="00C575CE" w:rsidRPr="007C2DDC" w:rsidRDefault="00C575CE" w:rsidP="00890835">
            <w:pPr>
              <w:tabs>
                <w:tab w:val="left" w:pos="1200"/>
              </w:tabs>
              <w:jc w:val="center"/>
              <w:rPr>
                <w:rFonts w:ascii="Times New Roman" w:hAnsi="Times New Roman" w:cs="Times New Roman"/>
                <w:b/>
                <w:bCs/>
                <w:color w:val="000000" w:themeColor="text1"/>
                <w:sz w:val="24"/>
                <w:szCs w:val="24"/>
                <w:rPrChange w:id="2373" w:author="nayeem hasan" w:date="2020-08-19T04:23:00Z">
                  <w:rPr>
                    <w:rFonts w:ascii="Times New Roman" w:hAnsi="Times New Roman" w:cs="Times New Roman"/>
                    <w:b/>
                    <w:bCs/>
                    <w:sz w:val="24"/>
                    <w:szCs w:val="24"/>
                  </w:rPr>
                </w:rPrChange>
              </w:rPr>
            </w:pPr>
            <w:r w:rsidRPr="007C2DDC">
              <w:rPr>
                <w:rFonts w:ascii="Times New Roman" w:hAnsi="Times New Roman" w:cs="Times New Roman"/>
                <w:b/>
                <w:bCs/>
                <w:color w:val="000000" w:themeColor="text1"/>
                <w:sz w:val="24"/>
                <w:szCs w:val="24"/>
                <w:rPrChange w:id="2374" w:author="nayeem hasan" w:date="2020-08-19T04:23:00Z">
                  <w:rPr>
                    <w:rFonts w:ascii="Times New Roman" w:hAnsi="Times New Roman" w:cs="Times New Roman"/>
                    <w:b/>
                    <w:bCs/>
                    <w:sz w:val="24"/>
                    <w:szCs w:val="24"/>
                  </w:rPr>
                </w:rPrChange>
              </w:rPr>
              <w:t>After peak***</w:t>
            </w:r>
          </w:p>
        </w:tc>
      </w:tr>
      <w:tr w:rsidR="007C2DDC" w:rsidRPr="007C2DDC" w14:paraId="60D4C714" w14:textId="77777777" w:rsidTr="00890835">
        <w:tc>
          <w:tcPr>
            <w:tcW w:w="991" w:type="pct"/>
          </w:tcPr>
          <w:p w14:paraId="7FC77805" w14:textId="77777777" w:rsidR="00C575CE" w:rsidRPr="007C2DDC" w:rsidRDefault="00C575CE" w:rsidP="00890835">
            <w:pPr>
              <w:tabs>
                <w:tab w:val="left" w:pos="1200"/>
              </w:tabs>
              <w:jc w:val="center"/>
              <w:rPr>
                <w:rFonts w:ascii="Times New Roman" w:hAnsi="Times New Roman" w:cs="Times New Roman"/>
                <w:b/>
                <w:bCs/>
                <w:color w:val="000000" w:themeColor="text1"/>
                <w:sz w:val="24"/>
                <w:szCs w:val="24"/>
                <w:rPrChange w:id="2375" w:author="nayeem hasan" w:date="2020-08-19T04:23:00Z">
                  <w:rPr>
                    <w:rFonts w:ascii="Times New Roman" w:hAnsi="Times New Roman" w:cs="Times New Roman"/>
                    <w:b/>
                    <w:bCs/>
                    <w:sz w:val="24"/>
                    <w:szCs w:val="24"/>
                  </w:rPr>
                </w:rPrChange>
              </w:rPr>
            </w:pPr>
            <w:r w:rsidRPr="007C2DDC">
              <w:rPr>
                <w:rFonts w:ascii="Times New Roman" w:hAnsi="Times New Roman" w:cs="Times New Roman"/>
                <w:b/>
                <w:bCs/>
                <w:color w:val="000000" w:themeColor="text1"/>
                <w:sz w:val="24"/>
                <w:szCs w:val="24"/>
                <w:rPrChange w:id="2376" w:author="nayeem hasan" w:date="2020-08-19T04:23:00Z">
                  <w:rPr>
                    <w:rFonts w:ascii="Times New Roman" w:hAnsi="Times New Roman" w:cs="Times New Roman"/>
                    <w:b/>
                    <w:bCs/>
                    <w:sz w:val="24"/>
                    <w:szCs w:val="24"/>
                  </w:rPr>
                </w:rPrChange>
              </w:rPr>
              <w:t>Variables</w:t>
            </w:r>
          </w:p>
        </w:tc>
        <w:tc>
          <w:tcPr>
            <w:tcW w:w="316" w:type="pct"/>
          </w:tcPr>
          <w:p w14:paraId="225463B6" w14:textId="77777777" w:rsidR="00C575CE" w:rsidRPr="007C2DDC" w:rsidRDefault="00C575CE" w:rsidP="00890835">
            <w:pPr>
              <w:tabs>
                <w:tab w:val="left" w:pos="1200"/>
              </w:tabs>
              <w:jc w:val="center"/>
              <w:rPr>
                <w:rFonts w:ascii="Times New Roman" w:hAnsi="Times New Roman" w:cs="Times New Roman"/>
                <w:b/>
                <w:bCs/>
                <w:color w:val="000000" w:themeColor="text1"/>
                <w:sz w:val="24"/>
                <w:szCs w:val="24"/>
                <w:rPrChange w:id="2377" w:author="nayeem hasan" w:date="2020-08-19T04:23:00Z">
                  <w:rPr>
                    <w:rFonts w:ascii="Times New Roman" w:hAnsi="Times New Roman" w:cs="Times New Roman"/>
                    <w:b/>
                    <w:bCs/>
                    <w:sz w:val="24"/>
                    <w:szCs w:val="24"/>
                  </w:rPr>
                </w:rPrChange>
              </w:rPr>
            </w:pPr>
            <w:r w:rsidRPr="007C2DDC">
              <w:rPr>
                <w:rFonts w:ascii="Times New Roman" w:hAnsi="Times New Roman" w:cs="Times New Roman"/>
                <w:b/>
                <w:bCs/>
                <w:color w:val="000000" w:themeColor="text1"/>
                <w:sz w:val="24"/>
                <w:szCs w:val="24"/>
                <w:rPrChange w:id="2378" w:author="nayeem hasan" w:date="2020-08-19T04:23:00Z">
                  <w:rPr>
                    <w:rFonts w:ascii="Times New Roman" w:hAnsi="Times New Roman" w:cs="Times New Roman"/>
                    <w:b/>
                    <w:bCs/>
                    <w:sz w:val="24"/>
                    <w:szCs w:val="24"/>
                  </w:rPr>
                </w:rPrChange>
              </w:rPr>
              <w:t>IRR</w:t>
            </w:r>
          </w:p>
        </w:tc>
        <w:tc>
          <w:tcPr>
            <w:tcW w:w="546" w:type="pct"/>
          </w:tcPr>
          <w:p w14:paraId="1A81F564" w14:textId="77777777" w:rsidR="00C575CE" w:rsidRPr="007C2DDC" w:rsidRDefault="00C575CE" w:rsidP="00890835">
            <w:pPr>
              <w:tabs>
                <w:tab w:val="left" w:pos="1200"/>
              </w:tabs>
              <w:jc w:val="center"/>
              <w:rPr>
                <w:rFonts w:ascii="Times New Roman" w:hAnsi="Times New Roman" w:cs="Times New Roman"/>
                <w:b/>
                <w:bCs/>
                <w:color w:val="000000" w:themeColor="text1"/>
                <w:sz w:val="24"/>
                <w:szCs w:val="24"/>
                <w:rPrChange w:id="2379" w:author="nayeem hasan" w:date="2020-08-19T04:23:00Z">
                  <w:rPr>
                    <w:rFonts w:ascii="Times New Roman" w:hAnsi="Times New Roman" w:cs="Times New Roman"/>
                    <w:b/>
                    <w:bCs/>
                    <w:sz w:val="24"/>
                    <w:szCs w:val="24"/>
                  </w:rPr>
                </w:rPrChange>
              </w:rPr>
            </w:pPr>
            <w:r w:rsidRPr="007C2DDC">
              <w:rPr>
                <w:rFonts w:ascii="Times New Roman" w:hAnsi="Times New Roman" w:cs="Times New Roman"/>
                <w:b/>
                <w:bCs/>
                <w:color w:val="000000" w:themeColor="text1"/>
                <w:sz w:val="24"/>
                <w:szCs w:val="24"/>
                <w:rPrChange w:id="2380" w:author="nayeem hasan" w:date="2020-08-19T04:23:00Z">
                  <w:rPr>
                    <w:rFonts w:ascii="Times New Roman" w:hAnsi="Times New Roman" w:cs="Times New Roman"/>
                    <w:b/>
                    <w:bCs/>
                    <w:sz w:val="24"/>
                    <w:szCs w:val="24"/>
                  </w:rPr>
                </w:rPrChange>
              </w:rPr>
              <w:t>95%CI</w:t>
            </w:r>
          </w:p>
        </w:tc>
        <w:tc>
          <w:tcPr>
            <w:tcW w:w="475" w:type="pct"/>
          </w:tcPr>
          <w:p w14:paraId="06AFC09E" w14:textId="77777777" w:rsidR="00C575CE" w:rsidRPr="007C2DDC" w:rsidRDefault="00C575CE" w:rsidP="00890835">
            <w:pPr>
              <w:tabs>
                <w:tab w:val="left" w:pos="1200"/>
              </w:tabs>
              <w:jc w:val="center"/>
              <w:rPr>
                <w:rFonts w:ascii="Times New Roman" w:hAnsi="Times New Roman" w:cs="Times New Roman"/>
                <w:b/>
                <w:bCs/>
                <w:color w:val="000000" w:themeColor="text1"/>
                <w:sz w:val="24"/>
                <w:szCs w:val="24"/>
                <w:rPrChange w:id="2381" w:author="nayeem hasan" w:date="2020-08-19T04:23:00Z">
                  <w:rPr>
                    <w:rFonts w:ascii="Times New Roman" w:hAnsi="Times New Roman" w:cs="Times New Roman"/>
                    <w:b/>
                    <w:bCs/>
                    <w:sz w:val="24"/>
                    <w:szCs w:val="24"/>
                  </w:rPr>
                </w:rPrChange>
              </w:rPr>
            </w:pPr>
            <w:r w:rsidRPr="007C2DDC">
              <w:rPr>
                <w:rFonts w:ascii="Times New Roman" w:hAnsi="Times New Roman" w:cs="Times New Roman"/>
                <w:b/>
                <w:bCs/>
                <w:color w:val="000000" w:themeColor="text1"/>
                <w:sz w:val="24"/>
                <w:szCs w:val="24"/>
                <w:rPrChange w:id="2382" w:author="nayeem hasan" w:date="2020-08-19T04:23:00Z">
                  <w:rPr>
                    <w:rFonts w:ascii="Times New Roman" w:hAnsi="Times New Roman" w:cs="Times New Roman"/>
                    <w:b/>
                    <w:bCs/>
                    <w:sz w:val="24"/>
                    <w:szCs w:val="24"/>
                  </w:rPr>
                </w:rPrChange>
              </w:rPr>
              <w:t>P-value</w:t>
            </w:r>
          </w:p>
        </w:tc>
        <w:tc>
          <w:tcPr>
            <w:tcW w:w="316" w:type="pct"/>
          </w:tcPr>
          <w:p w14:paraId="1F7D2539" w14:textId="77777777" w:rsidR="00C575CE" w:rsidRPr="007C2DDC" w:rsidRDefault="00C575CE" w:rsidP="00890835">
            <w:pPr>
              <w:tabs>
                <w:tab w:val="left" w:pos="1200"/>
              </w:tabs>
              <w:jc w:val="center"/>
              <w:rPr>
                <w:rFonts w:ascii="Times New Roman" w:hAnsi="Times New Roman" w:cs="Times New Roman"/>
                <w:b/>
                <w:bCs/>
                <w:color w:val="000000" w:themeColor="text1"/>
                <w:sz w:val="24"/>
                <w:szCs w:val="24"/>
                <w:rPrChange w:id="2383" w:author="nayeem hasan" w:date="2020-08-19T04:23:00Z">
                  <w:rPr>
                    <w:rFonts w:ascii="Times New Roman" w:hAnsi="Times New Roman" w:cs="Times New Roman"/>
                    <w:b/>
                    <w:bCs/>
                    <w:sz w:val="24"/>
                    <w:szCs w:val="24"/>
                  </w:rPr>
                </w:rPrChange>
              </w:rPr>
            </w:pPr>
            <w:r w:rsidRPr="007C2DDC">
              <w:rPr>
                <w:rFonts w:ascii="Times New Roman" w:hAnsi="Times New Roman" w:cs="Times New Roman"/>
                <w:b/>
                <w:bCs/>
                <w:color w:val="000000" w:themeColor="text1"/>
                <w:sz w:val="24"/>
                <w:szCs w:val="24"/>
                <w:rPrChange w:id="2384" w:author="nayeem hasan" w:date="2020-08-19T04:23:00Z">
                  <w:rPr>
                    <w:rFonts w:ascii="Times New Roman" w:hAnsi="Times New Roman" w:cs="Times New Roman"/>
                    <w:b/>
                    <w:bCs/>
                    <w:sz w:val="24"/>
                    <w:szCs w:val="24"/>
                  </w:rPr>
                </w:rPrChange>
              </w:rPr>
              <w:t>IRR</w:t>
            </w:r>
          </w:p>
        </w:tc>
        <w:tc>
          <w:tcPr>
            <w:tcW w:w="546" w:type="pct"/>
          </w:tcPr>
          <w:p w14:paraId="1F09BB8C" w14:textId="77777777" w:rsidR="00C575CE" w:rsidRPr="007C2DDC" w:rsidRDefault="00C575CE" w:rsidP="00890835">
            <w:pPr>
              <w:tabs>
                <w:tab w:val="left" w:pos="1200"/>
              </w:tabs>
              <w:jc w:val="center"/>
              <w:rPr>
                <w:rFonts w:ascii="Times New Roman" w:hAnsi="Times New Roman" w:cs="Times New Roman"/>
                <w:b/>
                <w:bCs/>
                <w:color w:val="000000" w:themeColor="text1"/>
                <w:sz w:val="24"/>
                <w:szCs w:val="24"/>
                <w:rPrChange w:id="2385" w:author="nayeem hasan" w:date="2020-08-19T04:23:00Z">
                  <w:rPr>
                    <w:rFonts w:ascii="Times New Roman" w:hAnsi="Times New Roman" w:cs="Times New Roman"/>
                    <w:b/>
                    <w:bCs/>
                    <w:sz w:val="24"/>
                    <w:szCs w:val="24"/>
                  </w:rPr>
                </w:rPrChange>
              </w:rPr>
            </w:pPr>
            <w:r w:rsidRPr="007C2DDC">
              <w:rPr>
                <w:rFonts w:ascii="Times New Roman" w:hAnsi="Times New Roman" w:cs="Times New Roman"/>
                <w:b/>
                <w:bCs/>
                <w:color w:val="000000" w:themeColor="text1"/>
                <w:sz w:val="24"/>
                <w:szCs w:val="24"/>
                <w:rPrChange w:id="2386" w:author="nayeem hasan" w:date="2020-08-19T04:23:00Z">
                  <w:rPr>
                    <w:rFonts w:ascii="Times New Roman" w:hAnsi="Times New Roman" w:cs="Times New Roman"/>
                    <w:b/>
                    <w:bCs/>
                    <w:sz w:val="24"/>
                    <w:szCs w:val="24"/>
                  </w:rPr>
                </w:rPrChange>
              </w:rPr>
              <w:t>95%CI</w:t>
            </w:r>
          </w:p>
        </w:tc>
        <w:tc>
          <w:tcPr>
            <w:tcW w:w="475" w:type="pct"/>
          </w:tcPr>
          <w:p w14:paraId="536CBA68" w14:textId="77777777" w:rsidR="00C575CE" w:rsidRPr="007C2DDC" w:rsidRDefault="00C575CE" w:rsidP="00890835">
            <w:pPr>
              <w:tabs>
                <w:tab w:val="left" w:pos="1200"/>
              </w:tabs>
              <w:jc w:val="center"/>
              <w:rPr>
                <w:rFonts w:ascii="Times New Roman" w:hAnsi="Times New Roman" w:cs="Times New Roman"/>
                <w:b/>
                <w:bCs/>
                <w:color w:val="000000" w:themeColor="text1"/>
                <w:sz w:val="24"/>
                <w:szCs w:val="24"/>
                <w:rPrChange w:id="2387" w:author="nayeem hasan" w:date="2020-08-19T04:23:00Z">
                  <w:rPr>
                    <w:rFonts w:ascii="Times New Roman" w:hAnsi="Times New Roman" w:cs="Times New Roman"/>
                    <w:b/>
                    <w:bCs/>
                    <w:sz w:val="24"/>
                    <w:szCs w:val="24"/>
                  </w:rPr>
                </w:rPrChange>
              </w:rPr>
            </w:pPr>
            <w:r w:rsidRPr="007C2DDC">
              <w:rPr>
                <w:rFonts w:ascii="Times New Roman" w:hAnsi="Times New Roman" w:cs="Times New Roman"/>
                <w:b/>
                <w:bCs/>
                <w:color w:val="000000" w:themeColor="text1"/>
                <w:sz w:val="24"/>
                <w:szCs w:val="24"/>
                <w:rPrChange w:id="2388" w:author="nayeem hasan" w:date="2020-08-19T04:23:00Z">
                  <w:rPr>
                    <w:rFonts w:ascii="Times New Roman" w:hAnsi="Times New Roman" w:cs="Times New Roman"/>
                    <w:b/>
                    <w:bCs/>
                    <w:sz w:val="24"/>
                    <w:szCs w:val="24"/>
                  </w:rPr>
                </w:rPrChange>
              </w:rPr>
              <w:t>P-value</w:t>
            </w:r>
          </w:p>
        </w:tc>
        <w:tc>
          <w:tcPr>
            <w:tcW w:w="316" w:type="pct"/>
          </w:tcPr>
          <w:p w14:paraId="0D380BBD" w14:textId="77777777" w:rsidR="00C575CE" w:rsidRPr="007C2DDC" w:rsidRDefault="00C575CE" w:rsidP="00890835">
            <w:pPr>
              <w:tabs>
                <w:tab w:val="left" w:pos="1200"/>
              </w:tabs>
              <w:jc w:val="center"/>
              <w:rPr>
                <w:rFonts w:ascii="Times New Roman" w:hAnsi="Times New Roman" w:cs="Times New Roman"/>
                <w:b/>
                <w:bCs/>
                <w:color w:val="000000" w:themeColor="text1"/>
                <w:sz w:val="24"/>
                <w:szCs w:val="24"/>
                <w:rPrChange w:id="2389" w:author="nayeem hasan" w:date="2020-08-19T04:23:00Z">
                  <w:rPr>
                    <w:rFonts w:ascii="Times New Roman" w:hAnsi="Times New Roman" w:cs="Times New Roman"/>
                    <w:b/>
                    <w:bCs/>
                    <w:sz w:val="24"/>
                    <w:szCs w:val="24"/>
                  </w:rPr>
                </w:rPrChange>
              </w:rPr>
            </w:pPr>
            <w:r w:rsidRPr="007C2DDC">
              <w:rPr>
                <w:rFonts w:ascii="Times New Roman" w:hAnsi="Times New Roman" w:cs="Times New Roman"/>
                <w:b/>
                <w:bCs/>
                <w:color w:val="000000" w:themeColor="text1"/>
                <w:sz w:val="24"/>
                <w:szCs w:val="24"/>
                <w:rPrChange w:id="2390" w:author="nayeem hasan" w:date="2020-08-19T04:23:00Z">
                  <w:rPr>
                    <w:rFonts w:ascii="Times New Roman" w:hAnsi="Times New Roman" w:cs="Times New Roman"/>
                    <w:b/>
                    <w:bCs/>
                    <w:sz w:val="24"/>
                    <w:szCs w:val="24"/>
                  </w:rPr>
                </w:rPrChange>
              </w:rPr>
              <w:t>IRR</w:t>
            </w:r>
          </w:p>
        </w:tc>
        <w:tc>
          <w:tcPr>
            <w:tcW w:w="546" w:type="pct"/>
          </w:tcPr>
          <w:p w14:paraId="3A2710FA" w14:textId="77777777" w:rsidR="00C575CE" w:rsidRPr="007C2DDC" w:rsidRDefault="00C575CE" w:rsidP="00890835">
            <w:pPr>
              <w:tabs>
                <w:tab w:val="left" w:pos="1200"/>
              </w:tabs>
              <w:jc w:val="center"/>
              <w:rPr>
                <w:rFonts w:ascii="Times New Roman" w:hAnsi="Times New Roman" w:cs="Times New Roman"/>
                <w:b/>
                <w:bCs/>
                <w:color w:val="000000" w:themeColor="text1"/>
                <w:sz w:val="24"/>
                <w:szCs w:val="24"/>
                <w:rPrChange w:id="2391" w:author="nayeem hasan" w:date="2020-08-19T04:23:00Z">
                  <w:rPr>
                    <w:rFonts w:ascii="Times New Roman" w:hAnsi="Times New Roman" w:cs="Times New Roman"/>
                    <w:b/>
                    <w:bCs/>
                    <w:sz w:val="24"/>
                    <w:szCs w:val="24"/>
                  </w:rPr>
                </w:rPrChange>
              </w:rPr>
            </w:pPr>
            <w:r w:rsidRPr="007C2DDC">
              <w:rPr>
                <w:rFonts w:ascii="Times New Roman" w:hAnsi="Times New Roman" w:cs="Times New Roman"/>
                <w:b/>
                <w:bCs/>
                <w:color w:val="000000" w:themeColor="text1"/>
                <w:sz w:val="24"/>
                <w:szCs w:val="24"/>
                <w:rPrChange w:id="2392" w:author="nayeem hasan" w:date="2020-08-19T04:23:00Z">
                  <w:rPr>
                    <w:rFonts w:ascii="Times New Roman" w:hAnsi="Times New Roman" w:cs="Times New Roman"/>
                    <w:b/>
                    <w:bCs/>
                    <w:sz w:val="24"/>
                    <w:szCs w:val="24"/>
                  </w:rPr>
                </w:rPrChange>
              </w:rPr>
              <w:t>95%CI</w:t>
            </w:r>
          </w:p>
        </w:tc>
        <w:tc>
          <w:tcPr>
            <w:tcW w:w="475" w:type="pct"/>
          </w:tcPr>
          <w:p w14:paraId="07C30CF5" w14:textId="77777777" w:rsidR="00C575CE" w:rsidRPr="007C2DDC" w:rsidRDefault="00C575CE" w:rsidP="00890835">
            <w:pPr>
              <w:tabs>
                <w:tab w:val="left" w:pos="1200"/>
              </w:tabs>
              <w:jc w:val="center"/>
              <w:rPr>
                <w:rFonts w:ascii="Times New Roman" w:hAnsi="Times New Roman" w:cs="Times New Roman"/>
                <w:b/>
                <w:bCs/>
                <w:color w:val="000000" w:themeColor="text1"/>
                <w:sz w:val="24"/>
                <w:szCs w:val="24"/>
                <w:rPrChange w:id="2393" w:author="nayeem hasan" w:date="2020-08-19T04:23:00Z">
                  <w:rPr>
                    <w:rFonts w:ascii="Times New Roman" w:hAnsi="Times New Roman" w:cs="Times New Roman"/>
                    <w:b/>
                    <w:bCs/>
                    <w:sz w:val="24"/>
                    <w:szCs w:val="24"/>
                  </w:rPr>
                </w:rPrChange>
              </w:rPr>
            </w:pPr>
            <w:r w:rsidRPr="007C2DDC">
              <w:rPr>
                <w:rFonts w:ascii="Times New Roman" w:hAnsi="Times New Roman" w:cs="Times New Roman"/>
                <w:b/>
                <w:bCs/>
                <w:color w:val="000000" w:themeColor="text1"/>
                <w:sz w:val="24"/>
                <w:szCs w:val="24"/>
                <w:rPrChange w:id="2394" w:author="nayeem hasan" w:date="2020-08-19T04:23:00Z">
                  <w:rPr>
                    <w:rFonts w:ascii="Times New Roman" w:hAnsi="Times New Roman" w:cs="Times New Roman"/>
                    <w:b/>
                    <w:bCs/>
                    <w:sz w:val="24"/>
                    <w:szCs w:val="24"/>
                  </w:rPr>
                </w:rPrChange>
              </w:rPr>
              <w:t>P-value</w:t>
            </w:r>
          </w:p>
        </w:tc>
      </w:tr>
      <w:tr w:rsidR="007C2DDC" w:rsidRPr="007C2DDC" w14:paraId="65628F05" w14:textId="77777777" w:rsidTr="00890835">
        <w:tc>
          <w:tcPr>
            <w:tcW w:w="991" w:type="pct"/>
          </w:tcPr>
          <w:p w14:paraId="5DE62D52"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395"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2396" w:author="nayeem hasan" w:date="2020-08-19T04:23:00Z">
                  <w:rPr>
                    <w:rFonts w:ascii="Times New Roman" w:hAnsi="Times New Roman" w:cs="Times New Roman"/>
                    <w:sz w:val="24"/>
                    <w:szCs w:val="24"/>
                  </w:rPr>
                </w:rPrChange>
              </w:rPr>
              <w:t>Median age</w:t>
            </w:r>
          </w:p>
        </w:tc>
        <w:tc>
          <w:tcPr>
            <w:tcW w:w="316" w:type="pct"/>
          </w:tcPr>
          <w:p w14:paraId="62658192" w14:textId="6F2814D8" w:rsidR="00C575CE" w:rsidRPr="007C2DDC" w:rsidRDefault="00753F41" w:rsidP="00890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Style w:val="gnkrckgcgsb"/>
                <w:rFonts w:ascii="Times New Roman" w:eastAsia="Times New Roman" w:hAnsi="Times New Roman" w:cs="Times New Roman"/>
                <w:color w:val="000000" w:themeColor="text1"/>
                <w:sz w:val="24"/>
                <w:szCs w:val="24"/>
                <w:lang w:eastAsia="en-GB"/>
                <w:rPrChange w:id="2397" w:author="nayeem hasan" w:date="2020-08-19T04:23:00Z">
                  <w:rPr>
                    <w:rStyle w:val="gnkrckgcgsb"/>
                    <w:rFonts w:ascii="Times New Roman" w:eastAsia="Times New Roman" w:hAnsi="Times New Roman" w:cs="Times New Roman"/>
                    <w:color w:val="000000"/>
                    <w:sz w:val="24"/>
                    <w:szCs w:val="24"/>
                    <w:lang w:eastAsia="en-GB"/>
                  </w:rPr>
                </w:rPrChange>
              </w:rPr>
            </w:pPr>
            <w:ins w:id="2398" w:author="nayeem hasan" w:date="2020-08-18T20:19:00Z">
              <w:r w:rsidRPr="007C2DDC">
                <w:rPr>
                  <w:rFonts w:ascii="Times New Roman" w:hAnsi="Times New Roman" w:cs="Times New Roman"/>
                  <w:color w:val="000000" w:themeColor="text1"/>
                  <w:sz w:val="24"/>
                  <w:szCs w:val="24"/>
                  <w:bdr w:val="none" w:sz="0" w:space="0" w:color="auto" w:frame="1"/>
                  <w:rPrChange w:id="2399" w:author="nayeem hasan" w:date="2020-08-19T04:23:00Z">
                    <w:rPr>
                      <w:rFonts w:ascii="Times New Roman" w:hAnsi="Times New Roman" w:cs="Times New Roman"/>
                      <w:sz w:val="24"/>
                      <w:szCs w:val="24"/>
                      <w:bdr w:val="none" w:sz="0" w:space="0" w:color="auto" w:frame="1"/>
                    </w:rPr>
                  </w:rPrChange>
                </w:rPr>
                <w:t>0.91</w:t>
              </w:r>
            </w:ins>
            <w:del w:id="2400" w:author="nayeem hasan" w:date="2020-08-18T20:19:00Z">
              <w:r w:rsidR="00C575CE" w:rsidRPr="007C2DDC" w:rsidDel="00753F41">
                <w:rPr>
                  <w:rFonts w:ascii="Times New Roman" w:hAnsi="Times New Roman" w:cs="Times New Roman"/>
                  <w:color w:val="000000" w:themeColor="text1"/>
                  <w:sz w:val="24"/>
                  <w:szCs w:val="24"/>
                  <w:bdr w:val="none" w:sz="0" w:space="0" w:color="auto" w:frame="1"/>
                  <w:rPrChange w:id="2401" w:author="nayeem hasan" w:date="2020-08-19T04:23:00Z">
                    <w:rPr>
                      <w:rFonts w:ascii="Times New Roman" w:hAnsi="Times New Roman" w:cs="Times New Roman"/>
                      <w:sz w:val="24"/>
                      <w:szCs w:val="24"/>
                      <w:bdr w:val="none" w:sz="0" w:space="0" w:color="auto" w:frame="1"/>
                    </w:rPr>
                  </w:rPrChange>
                </w:rPr>
                <w:delText>1.06</w:delText>
              </w:r>
            </w:del>
          </w:p>
        </w:tc>
        <w:tc>
          <w:tcPr>
            <w:tcW w:w="546" w:type="pct"/>
          </w:tcPr>
          <w:p w14:paraId="6B28B59F" w14:textId="681A604F" w:rsidR="00C575CE" w:rsidRPr="007C2DDC" w:rsidRDefault="005A6D95" w:rsidP="00890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Style w:val="gnkrckgcgsb"/>
                <w:rFonts w:ascii="Times New Roman" w:eastAsia="Times New Roman" w:hAnsi="Times New Roman" w:cs="Times New Roman"/>
                <w:color w:val="000000" w:themeColor="text1"/>
                <w:sz w:val="24"/>
                <w:szCs w:val="24"/>
                <w:lang w:eastAsia="en-GB"/>
                <w:rPrChange w:id="2402" w:author="nayeem hasan" w:date="2020-08-19T04:23:00Z">
                  <w:rPr>
                    <w:rStyle w:val="gnkrckgcgsb"/>
                    <w:rFonts w:ascii="Times New Roman" w:eastAsia="Times New Roman" w:hAnsi="Times New Roman" w:cs="Times New Roman"/>
                    <w:color w:val="000000"/>
                    <w:sz w:val="24"/>
                    <w:szCs w:val="24"/>
                    <w:lang w:eastAsia="en-GB"/>
                  </w:rPr>
                </w:rPrChange>
              </w:rPr>
            </w:pPr>
            <w:ins w:id="2403" w:author="nayeem hasan" w:date="2020-08-18T20:30:00Z">
              <w:r w:rsidRPr="007C2DDC">
                <w:rPr>
                  <w:rStyle w:val="gnkrckgcgsb"/>
                  <w:rFonts w:ascii="Times New Roman" w:hAnsi="Times New Roman" w:cs="Times New Roman"/>
                  <w:color w:val="000000" w:themeColor="text1"/>
                  <w:sz w:val="24"/>
                  <w:szCs w:val="24"/>
                  <w:rPrChange w:id="2404" w:author="nayeem hasan" w:date="2020-08-19T04:23:00Z">
                    <w:rPr>
                      <w:rStyle w:val="gnkrckgcgsb"/>
                      <w:rFonts w:ascii="Times New Roman" w:hAnsi="Times New Roman" w:cs="Times New Roman"/>
                      <w:sz w:val="24"/>
                      <w:szCs w:val="24"/>
                    </w:rPr>
                  </w:rPrChange>
                </w:rPr>
                <w:t>0</w:t>
              </w:r>
              <w:r w:rsidRPr="007C2DDC">
                <w:rPr>
                  <w:rStyle w:val="gnkrckgcgsb"/>
                  <w:rFonts w:ascii="Times New Roman" w:hAnsi="Times New Roman" w:cs="Times New Roman"/>
                  <w:color w:val="000000" w:themeColor="text1"/>
                  <w:sz w:val="24"/>
                  <w:szCs w:val="24"/>
                  <w:rPrChange w:id="2405" w:author="nayeem hasan" w:date="2020-08-19T04:23:00Z">
                    <w:rPr>
                      <w:rStyle w:val="gnkrckgcgsb"/>
                    </w:rPr>
                  </w:rPrChange>
                </w:rPr>
                <w:t>.8</w:t>
              </w:r>
            </w:ins>
            <w:ins w:id="2406" w:author="nayeem hasan" w:date="2020-08-18T20:32:00Z">
              <w:r w:rsidRPr="007C2DDC">
                <w:rPr>
                  <w:rStyle w:val="gnkrckgcgsb"/>
                  <w:rFonts w:ascii="Times New Roman" w:hAnsi="Times New Roman" w:cs="Times New Roman"/>
                  <w:color w:val="000000" w:themeColor="text1"/>
                  <w:sz w:val="24"/>
                  <w:szCs w:val="24"/>
                  <w:rPrChange w:id="2407" w:author="nayeem hasan" w:date="2020-08-19T04:23:00Z">
                    <w:rPr>
                      <w:rStyle w:val="gnkrckgcgsb"/>
                    </w:rPr>
                  </w:rPrChange>
                </w:rPr>
                <w:t>5</w:t>
              </w:r>
            </w:ins>
            <w:del w:id="2408" w:author="nayeem hasan" w:date="2020-08-18T20:29:00Z">
              <w:r w:rsidR="00C575CE" w:rsidRPr="007C2DDC" w:rsidDel="005A6D95">
                <w:rPr>
                  <w:rStyle w:val="gnkrckgcgsb"/>
                  <w:rFonts w:ascii="Times New Roman" w:eastAsia="Times New Roman" w:hAnsi="Times New Roman" w:cs="Times New Roman"/>
                  <w:color w:val="000000" w:themeColor="text1"/>
                  <w:sz w:val="24"/>
                  <w:szCs w:val="24"/>
                  <w:lang w:eastAsia="en-GB"/>
                  <w:rPrChange w:id="2409" w:author="nayeem hasan" w:date="2020-08-19T04:23:00Z">
                    <w:rPr>
                      <w:rStyle w:val="gnkrckgcgsb"/>
                      <w:rFonts w:ascii="Times New Roman" w:eastAsia="Times New Roman" w:hAnsi="Times New Roman" w:cs="Times New Roman"/>
                      <w:color w:val="000000"/>
                      <w:sz w:val="24"/>
                      <w:szCs w:val="24"/>
                      <w:lang w:eastAsia="en-GB"/>
                    </w:rPr>
                  </w:rPrChange>
                </w:rPr>
                <w:delText>1</w:delText>
              </w:r>
              <w:r w:rsidR="00C575CE" w:rsidRPr="007C2DDC" w:rsidDel="005A6D95">
                <w:rPr>
                  <w:rStyle w:val="gnkrckgcgsb"/>
                  <w:rFonts w:ascii="Times New Roman" w:hAnsi="Times New Roman" w:cs="Times New Roman"/>
                  <w:color w:val="000000" w:themeColor="text1"/>
                  <w:sz w:val="24"/>
                  <w:szCs w:val="24"/>
                  <w:rPrChange w:id="2410" w:author="nayeem hasan" w:date="2020-08-19T04:23:00Z">
                    <w:rPr>
                      <w:rStyle w:val="gnkrckgcgsb"/>
                      <w:rFonts w:ascii="Times New Roman" w:hAnsi="Times New Roman" w:cs="Times New Roman"/>
                      <w:sz w:val="24"/>
                      <w:szCs w:val="24"/>
                    </w:rPr>
                  </w:rPrChange>
                </w:rPr>
                <w:delText>.04</w:delText>
              </w:r>
            </w:del>
            <w:r w:rsidR="00C575CE" w:rsidRPr="007C2DDC">
              <w:rPr>
                <w:rStyle w:val="gnkrckgcgsb"/>
                <w:rFonts w:ascii="Times New Roman" w:hAnsi="Times New Roman" w:cs="Times New Roman"/>
                <w:color w:val="000000" w:themeColor="text1"/>
                <w:sz w:val="24"/>
                <w:szCs w:val="24"/>
                <w:rPrChange w:id="2411" w:author="nayeem hasan" w:date="2020-08-19T04:23:00Z">
                  <w:rPr>
                    <w:rStyle w:val="gnkrckgcgsb"/>
                    <w:rFonts w:ascii="Times New Roman" w:hAnsi="Times New Roman" w:cs="Times New Roman"/>
                    <w:sz w:val="24"/>
                    <w:szCs w:val="24"/>
                  </w:rPr>
                </w:rPrChange>
              </w:rPr>
              <w:t>-</w:t>
            </w:r>
            <w:del w:id="2412" w:author="nayeem hasan" w:date="2020-08-18T20:32:00Z">
              <w:r w:rsidR="00C575CE" w:rsidRPr="007C2DDC" w:rsidDel="005A6D95">
                <w:rPr>
                  <w:rStyle w:val="gnkrckgcgsb"/>
                  <w:rFonts w:ascii="Times New Roman" w:hAnsi="Times New Roman" w:cs="Times New Roman"/>
                  <w:color w:val="000000" w:themeColor="text1"/>
                  <w:sz w:val="24"/>
                  <w:szCs w:val="24"/>
                  <w:rPrChange w:id="2413" w:author="nayeem hasan" w:date="2020-08-19T04:23:00Z">
                    <w:rPr>
                      <w:rStyle w:val="gnkrckgcgsb"/>
                      <w:rFonts w:ascii="Times New Roman" w:hAnsi="Times New Roman" w:cs="Times New Roman"/>
                      <w:sz w:val="24"/>
                      <w:szCs w:val="24"/>
                    </w:rPr>
                  </w:rPrChange>
                </w:rPr>
                <w:delText>1.08</w:delText>
              </w:r>
            </w:del>
            <w:ins w:id="2414" w:author="nayeem hasan" w:date="2020-08-18T20:32:00Z">
              <w:r w:rsidRPr="007C2DDC">
                <w:rPr>
                  <w:rStyle w:val="gnkrckgcgsb"/>
                  <w:rFonts w:ascii="Times New Roman" w:hAnsi="Times New Roman" w:cs="Times New Roman"/>
                  <w:color w:val="000000" w:themeColor="text1"/>
                  <w:sz w:val="24"/>
                  <w:szCs w:val="24"/>
                  <w:rPrChange w:id="2415" w:author="nayeem hasan" w:date="2020-08-19T04:23:00Z">
                    <w:rPr>
                      <w:rStyle w:val="gnkrckgcgsb"/>
                      <w:rFonts w:ascii="Times New Roman" w:hAnsi="Times New Roman" w:cs="Times New Roman"/>
                      <w:sz w:val="24"/>
                      <w:szCs w:val="24"/>
                    </w:rPr>
                  </w:rPrChange>
                </w:rPr>
                <w:t>0.99</w:t>
              </w:r>
            </w:ins>
          </w:p>
        </w:tc>
        <w:tc>
          <w:tcPr>
            <w:tcW w:w="475" w:type="pct"/>
          </w:tcPr>
          <w:p w14:paraId="13CC9112" w14:textId="79360872" w:rsidR="00C575CE" w:rsidRPr="007C2DDC" w:rsidRDefault="00C575CE" w:rsidP="00890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themeColor="text1"/>
                <w:sz w:val="24"/>
                <w:szCs w:val="24"/>
                <w:lang w:eastAsia="en-GB"/>
                <w:rPrChange w:id="2416" w:author="nayeem hasan" w:date="2020-08-19T04:23:00Z">
                  <w:rPr>
                    <w:rFonts w:ascii="Times New Roman" w:eastAsia="Times New Roman" w:hAnsi="Times New Roman" w:cs="Times New Roman"/>
                    <w:color w:val="000000"/>
                    <w:sz w:val="24"/>
                    <w:szCs w:val="24"/>
                    <w:lang w:eastAsia="en-GB"/>
                  </w:rPr>
                </w:rPrChange>
              </w:rPr>
            </w:pPr>
            <w:del w:id="2417" w:author="nayeem hasan" w:date="2020-08-18T20:16:00Z">
              <w:r w:rsidRPr="007C2DDC" w:rsidDel="000236A5">
                <w:rPr>
                  <w:rFonts w:ascii="Times New Roman" w:eastAsia="Times New Roman" w:hAnsi="Times New Roman" w:cs="Times New Roman"/>
                  <w:color w:val="000000" w:themeColor="text1"/>
                  <w:sz w:val="24"/>
                  <w:szCs w:val="24"/>
                  <w:highlight w:val="yellow"/>
                  <w:lang w:eastAsia="en-GB"/>
                  <w:rPrChange w:id="2418" w:author="nayeem hasan" w:date="2020-08-19T04:23:00Z">
                    <w:rPr>
                      <w:rFonts w:ascii="Times New Roman" w:eastAsia="Times New Roman" w:hAnsi="Times New Roman" w:cs="Times New Roman"/>
                      <w:color w:val="000000"/>
                      <w:sz w:val="24"/>
                      <w:szCs w:val="24"/>
                      <w:highlight w:val="yellow"/>
                      <w:lang w:eastAsia="en-GB"/>
                    </w:rPr>
                  </w:rPrChange>
                </w:rPr>
                <w:delText>&lt;</w:delText>
              </w:r>
            </w:del>
            <w:r w:rsidRPr="007C2DDC">
              <w:rPr>
                <w:rFonts w:ascii="Times New Roman" w:eastAsia="Times New Roman" w:hAnsi="Times New Roman" w:cs="Times New Roman"/>
                <w:color w:val="000000" w:themeColor="text1"/>
                <w:sz w:val="24"/>
                <w:szCs w:val="24"/>
                <w:highlight w:val="yellow"/>
                <w:lang w:eastAsia="en-GB"/>
                <w:rPrChange w:id="2419" w:author="nayeem hasan" w:date="2020-08-19T04:23:00Z">
                  <w:rPr>
                    <w:rFonts w:ascii="Times New Roman" w:eastAsia="Times New Roman" w:hAnsi="Times New Roman" w:cs="Times New Roman"/>
                    <w:color w:val="000000"/>
                    <w:sz w:val="24"/>
                    <w:szCs w:val="24"/>
                    <w:highlight w:val="yellow"/>
                    <w:lang w:eastAsia="en-GB"/>
                  </w:rPr>
                </w:rPrChange>
              </w:rPr>
              <w:t>0.0</w:t>
            </w:r>
            <w:ins w:id="2420" w:author="nayeem hasan" w:date="2020-08-18T20:16:00Z">
              <w:r w:rsidR="000236A5" w:rsidRPr="007C2DDC">
                <w:rPr>
                  <w:rFonts w:ascii="Times New Roman" w:eastAsia="Times New Roman" w:hAnsi="Times New Roman" w:cs="Times New Roman"/>
                  <w:color w:val="000000" w:themeColor="text1"/>
                  <w:sz w:val="24"/>
                  <w:szCs w:val="24"/>
                  <w:highlight w:val="yellow"/>
                  <w:lang w:eastAsia="en-GB"/>
                  <w:rPrChange w:id="2421" w:author="nayeem hasan" w:date="2020-08-19T04:23:00Z">
                    <w:rPr>
                      <w:rFonts w:ascii="Times New Roman" w:eastAsia="Times New Roman" w:hAnsi="Times New Roman" w:cs="Times New Roman"/>
                      <w:color w:val="000000"/>
                      <w:sz w:val="24"/>
                      <w:szCs w:val="24"/>
                      <w:highlight w:val="yellow"/>
                      <w:lang w:eastAsia="en-GB"/>
                    </w:rPr>
                  </w:rPrChange>
                </w:rPr>
                <w:t>28</w:t>
              </w:r>
            </w:ins>
            <w:del w:id="2422" w:author="nayeem hasan" w:date="2020-08-18T20:16:00Z">
              <w:r w:rsidRPr="007C2DDC" w:rsidDel="000236A5">
                <w:rPr>
                  <w:rFonts w:ascii="Times New Roman" w:eastAsia="Times New Roman" w:hAnsi="Times New Roman" w:cs="Times New Roman"/>
                  <w:color w:val="000000" w:themeColor="text1"/>
                  <w:sz w:val="24"/>
                  <w:szCs w:val="24"/>
                  <w:highlight w:val="yellow"/>
                  <w:lang w:eastAsia="en-GB"/>
                  <w:rPrChange w:id="2423" w:author="nayeem hasan" w:date="2020-08-19T04:23:00Z">
                    <w:rPr>
                      <w:rFonts w:ascii="Times New Roman" w:eastAsia="Times New Roman" w:hAnsi="Times New Roman" w:cs="Times New Roman"/>
                      <w:color w:val="000000"/>
                      <w:sz w:val="24"/>
                      <w:szCs w:val="24"/>
                      <w:highlight w:val="yellow"/>
                      <w:lang w:eastAsia="en-GB"/>
                    </w:rPr>
                  </w:rPrChange>
                </w:rPr>
                <w:delText>01</w:delText>
              </w:r>
            </w:del>
          </w:p>
        </w:tc>
        <w:tc>
          <w:tcPr>
            <w:tcW w:w="316" w:type="pct"/>
          </w:tcPr>
          <w:p w14:paraId="29E62034" w14:textId="544C30C5" w:rsidR="00C575CE" w:rsidRPr="007C2DDC" w:rsidRDefault="009603BC" w:rsidP="00890835">
            <w:pPr>
              <w:tabs>
                <w:tab w:val="left" w:pos="1200"/>
              </w:tabs>
              <w:jc w:val="center"/>
              <w:rPr>
                <w:rFonts w:ascii="Times New Roman" w:hAnsi="Times New Roman" w:cs="Times New Roman"/>
                <w:color w:val="000000" w:themeColor="text1"/>
                <w:sz w:val="24"/>
                <w:szCs w:val="24"/>
                <w:rPrChange w:id="2424" w:author="nayeem hasan" w:date="2020-08-19T04:23:00Z">
                  <w:rPr>
                    <w:rFonts w:ascii="Times New Roman" w:hAnsi="Times New Roman" w:cs="Times New Roman"/>
                    <w:sz w:val="24"/>
                    <w:szCs w:val="24"/>
                  </w:rPr>
                </w:rPrChange>
              </w:rPr>
            </w:pPr>
            <w:ins w:id="2425" w:author="nayeem hasan" w:date="2020-08-18T21:09:00Z">
              <w:r w:rsidRPr="007C2DDC">
                <w:rPr>
                  <w:rFonts w:ascii="Times New Roman" w:hAnsi="Times New Roman" w:cs="Times New Roman"/>
                  <w:color w:val="000000" w:themeColor="text1"/>
                  <w:sz w:val="24"/>
                  <w:szCs w:val="24"/>
                  <w:rPrChange w:id="2426" w:author="nayeem hasan" w:date="2020-08-19T04:23:00Z">
                    <w:rPr>
                      <w:rFonts w:ascii="Times New Roman" w:hAnsi="Times New Roman" w:cs="Times New Roman"/>
                      <w:sz w:val="24"/>
                      <w:szCs w:val="24"/>
                    </w:rPr>
                  </w:rPrChange>
                </w:rPr>
                <w:t>0.96</w:t>
              </w:r>
            </w:ins>
            <w:del w:id="2427" w:author="nayeem hasan" w:date="2020-08-18T21:09:00Z">
              <w:r w:rsidR="00C575CE" w:rsidRPr="007C2DDC" w:rsidDel="009603BC">
                <w:rPr>
                  <w:rFonts w:ascii="Times New Roman" w:hAnsi="Times New Roman" w:cs="Times New Roman"/>
                  <w:color w:val="000000" w:themeColor="text1"/>
                  <w:sz w:val="24"/>
                  <w:szCs w:val="24"/>
                  <w:rPrChange w:id="2428" w:author="nayeem hasan" w:date="2020-08-19T04:23:00Z">
                    <w:rPr>
                      <w:rFonts w:ascii="Times New Roman" w:hAnsi="Times New Roman" w:cs="Times New Roman"/>
                      <w:sz w:val="24"/>
                      <w:szCs w:val="24"/>
                    </w:rPr>
                  </w:rPrChange>
                </w:rPr>
                <w:delText>1.05</w:delText>
              </w:r>
            </w:del>
          </w:p>
        </w:tc>
        <w:tc>
          <w:tcPr>
            <w:tcW w:w="546" w:type="pct"/>
          </w:tcPr>
          <w:p w14:paraId="7C6E3B5C" w14:textId="32F1C071" w:rsidR="00C575CE" w:rsidRPr="007C2DDC" w:rsidRDefault="009E207B" w:rsidP="00890835">
            <w:pPr>
              <w:tabs>
                <w:tab w:val="left" w:pos="1200"/>
              </w:tabs>
              <w:jc w:val="center"/>
              <w:rPr>
                <w:rFonts w:ascii="Times New Roman" w:hAnsi="Times New Roman" w:cs="Times New Roman"/>
                <w:color w:val="000000" w:themeColor="text1"/>
                <w:sz w:val="24"/>
                <w:szCs w:val="24"/>
                <w:rPrChange w:id="2429" w:author="nayeem hasan" w:date="2020-08-19T04:23:00Z">
                  <w:rPr>
                    <w:rFonts w:ascii="Times New Roman" w:hAnsi="Times New Roman" w:cs="Times New Roman"/>
                    <w:sz w:val="24"/>
                    <w:szCs w:val="24"/>
                  </w:rPr>
                </w:rPrChange>
              </w:rPr>
            </w:pPr>
            <w:ins w:id="2430" w:author="nayeem hasan" w:date="2020-08-18T21:11:00Z">
              <w:r w:rsidRPr="007C2DDC">
                <w:rPr>
                  <w:rStyle w:val="gnkrckgcgsb"/>
                  <w:rFonts w:ascii="Times New Roman" w:hAnsi="Times New Roman" w:cs="Times New Roman"/>
                  <w:color w:val="000000" w:themeColor="text1"/>
                  <w:sz w:val="24"/>
                  <w:szCs w:val="24"/>
                  <w:rPrChange w:id="2431" w:author="nayeem hasan" w:date="2020-08-19T04:23:00Z">
                    <w:rPr>
                      <w:rStyle w:val="gnkrckgcgsb"/>
                      <w:rFonts w:ascii="Times New Roman" w:hAnsi="Times New Roman" w:cs="Times New Roman"/>
                      <w:sz w:val="24"/>
                      <w:szCs w:val="24"/>
                    </w:rPr>
                  </w:rPrChange>
                </w:rPr>
                <w:t>0</w:t>
              </w:r>
              <w:r w:rsidRPr="007C2DDC">
                <w:rPr>
                  <w:rStyle w:val="gnkrckgcgsb"/>
                  <w:rFonts w:ascii="Times New Roman" w:hAnsi="Times New Roman" w:cs="Times New Roman"/>
                  <w:color w:val="000000" w:themeColor="text1"/>
                  <w:sz w:val="24"/>
                  <w:szCs w:val="24"/>
                  <w:rPrChange w:id="2432" w:author="nayeem hasan" w:date="2020-08-19T04:23:00Z">
                    <w:rPr>
                      <w:rStyle w:val="gnkrckgcgsb"/>
                    </w:rPr>
                  </w:rPrChange>
                </w:rPr>
                <w:t>.89</w:t>
              </w:r>
            </w:ins>
            <w:del w:id="2433" w:author="nayeem hasan" w:date="2020-08-18T21:11:00Z">
              <w:r w:rsidR="00C575CE" w:rsidRPr="007C2DDC" w:rsidDel="009E207B">
                <w:rPr>
                  <w:rStyle w:val="gnkrckgcgsb"/>
                  <w:rFonts w:ascii="Times New Roman" w:eastAsia="Times New Roman" w:hAnsi="Times New Roman" w:cs="Times New Roman"/>
                  <w:color w:val="000000" w:themeColor="text1"/>
                  <w:sz w:val="24"/>
                  <w:szCs w:val="24"/>
                  <w:lang w:eastAsia="en-GB"/>
                  <w:rPrChange w:id="2434" w:author="nayeem hasan" w:date="2020-08-19T04:23:00Z">
                    <w:rPr>
                      <w:rStyle w:val="gnkrckgcgsb"/>
                      <w:rFonts w:ascii="Times New Roman" w:eastAsia="Times New Roman" w:hAnsi="Times New Roman" w:cs="Times New Roman"/>
                      <w:color w:val="000000"/>
                      <w:sz w:val="24"/>
                      <w:szCs w:val="24"/>
                      <w:lang w:eastAsia="en-GB"/>
                    </w:rPr>
                  </w:rPrChange>
                </w:rPr>
                <w:delText>1</w:delText>
              </w:r>
              <w:r w:rsidR="00C575CE" w:rsidRPr="007C2DDC" w:rsidDel="009E207B">
                <w:rPr>
                  <w:rStyle w:val="gnkrckgcgsb"/>
                  <w:rFonts w:ascii="Times New Roman" w:hAnsi="Times New Roman" w:cs="Times New Roman"/>
                  <w:color w:val="000000" w:themeColor="text1"/>
                  <w:sz w:val="24"/>
                  <w:szCs w:val="24"/>
                  <w:rPrChange w:id="2435" w:author="nayeem hasan" w:date="2020-08-19T04:23:00Z">
                    <w:rPr>
                      <w:rStyle w:val="gnkrckgcgsb"/>
                      <w:rFonts w:ascii="Times New Roman" w:hAnsi="Times New Roman" w:cs="Times New Roman"/>
                      <w:sz w:val="24"/>
                      <w:szCs w:val="24"/>
                    </w:rPr>
                  </w:rPrChange>
                </w:rPr>
                <w:delText>.02</w:delText>
              </w:r>
            </w:del>
            <w:r w:rsidR="00C575CE" w:rsidRPr="007C2DDC">
              <w:rPr>
                <w:rStyle w:val="gnkrckgcgsb"/>
                <w:rFonts w:ascii="Times New Roman" w:hAnsi="Times New Roman" w:cs="Times New Roman"/>
                <w:color w:val="000000" w:themeColor="text1"/>
                <w:sz w:val="24"/>
                <w:szCs w:val="24"/>
                <w:rPrChange w:id="2436" w:author="nayeem hasan" w:date="2020-08-19T04:23:00Z">
                  <w:rPr>
                    <w:rStyle w:val="gnkrckgcgsb"/>
                    <w:rFonts w:ascii="Times New Roman" w:hAnsi="Times New Roman" w:cs="Times New Roman"/>
                    <w:sz w:val="24"/>
                    <w:szCs w:val="24"/>
                  </w:rPr>
                </w:rPrChange>
              </w:rPr>
              <w:t>-1.0</w:t>
            </w:r>
            <w:ins w:id="2437" w:author="nayeem hasan" w:date="2020-08-18T21:11:00Z">
              <w:r w:rsidRPr="007C2DDC">
                <w:rPr>
                  <w:rStyle w:val="gnkrckgcgsb"/>
                  <w:rFonts w:ascii="Times New Roman" w:hAnsi="Times New Roman" w:cs="Times New Roman"/>
                  <w:color w:val="000000" w:themeColor="text1"/>
                  <w:sz w:val="24"/>
                  <w:szCs w:val="24"/>
                  <w:rPrChange w:id="2438" w:author="nayeem hasan" w:date="2020-08-19T04:23:00Z">
                    <w:rPr>
                      <w:rStyle w:val="gnkrckgcgsb"/>
                      <w:rFonts w:ascii="Times New Roman" w:hAnsi="Times New Roman" w:cs="Times New Roman"/>
                      <w:sz w:val="24"/>
                      <w:szCs w:val="24"/>
                    </w:rPr>
                  </w:rPrChange>
                </w:rPr>
                <w:t>3</w:t>
              </w:r>
            </w:ins>
            <w:del w:id="2439" w:author="nayeem hasan" w:date="2020-08-18T21:11:00Z">
              <w:r w:rsidR="00C575CE" w:rsidRPr="007C2DDC" w:rsidDel="009E207B">
                <w:rPr>
                  <w:rStyle w:val="gnkrckgcgsb"/>
                  <w:rFonts w:ascii="Times New Roman" w:hAnsi="Times New Roman" w:cs="Times New Roman"/>
                  <w:color w:val="000000" w:themeColor="text1"/>
                  <w:sz w:val="24"/>
                  <w:szCs w:val="24"/>
                  <w:rPrChange w:id="2440" w:author="nayeem hasan" w:date="2020-08-19T04:23:00Z">
                    <w:rPr>
                      <w:rStyle w:val="gnkrckgcgsb"/>
                      <w:rFonts w:ascii="Times New Roman" w:hAnsi="Times New Roman" w:cs="Times New Roman"/>
                      <w:sz w:val="24"/>
                      <w:szCs w:val="24"/>
                    </w:rPr>
                  </w:rPrChange>
                </w:rPr>
                <w:delText>7</w:delText>
              </w:r>
            </w:del>
          </w:p>
        </w:tc>
        <w:tc>
          <w:tcPr>
            <w:tcW w:w="475" w:type="pct"/>
          </w:tcPr>
          <w:p w14:paraId="2BE83BC6" w14:textId="666C399B" w:rsidR="00C575CE" w:rsidRPr="007C2DDC" w:rsidRDefault="00C575CE" w:rsidP="00890835">
            <w:pPr>
              <w:tabs>
                <w:tab w:val="left" w:pos="1200"/>
              </w:tabs>
              <w:jc w:val="center"/>
              <w:rPr>
                <w:rFonts w:ascii="Times New Roman" w:hAnsi="Times New Roman" w:cs="Times New Roman"/>
                <w:color w:val="000000" w:themeColor="text1"/>
                <w:sz w:val="24"/>
                <w:szCs w:val="24"/>
                <w:rPrChange w:id="2441" w:author="nayeem hasan" w:date="2020-08-19T04:23:00Z">
                  <w:rPr>
                    <w:rFonts w:ascii="Times New Roman" w:hAnsi="Times New Roman" w:cs="Times New Roman"/>
                    <w:sz w:val="24"/>
                    <w:szCs w:val="24"/>
                  </w:rPr>
                </w:rPrChange>
              </w:rPr>
            </w:pPr>
            <w:del w:id="2442" w:author="nayeem hasan" w:date="2020-08-18T21:02:00Z">
              <w:r w:rsidRPr="007C2DDC" w:rsidDel="00CE36C1">
                <w:rPr>
                  <w:rFonts w:ascii="Times New Roman" w:eastAsia="Times New Roman" w:hAnsi="Times New Roman" w:cs="Times New Roman"/>
                  <w:color w:val="000000" w:themeColor="text1"/>
                  <w:sz w:val="24"/>
                  <w:szCs w:val="24"/>
                  <w:highlight w:val="yellow"/>
                  <w:lang w:eastAsia="en-GB"/>
                  <w:rPrChange w:id="2443" w:author="nayeem hasan" w:date="2020-08-19T04:23:00Z">
                    <w:rPr>
                      <w:rFonts w:ascii="Times New Roman" w:eastAsia="Times New Roman" w:hAnsi="Times New Roman" w:cs="Times New Roman"/>
                      <w:color w:val="000000"/>
                      <w:sz w:val="24"/>
                      <w:szCs w:val="24"/>
                      <w:highlight w:val="yellow"/>
                      <w:lang w:eastAsia="en-GB"/>
                    </w:rPr>
                  </w:rPrChange>
                </w:rPr>
                <w:delText>&lt;0.001</w:delText>
              </w:r>
            </w:del>
            <w:ins w:id="2444" w:author="nayeem hasan" w:date="2020-08-18T21:02:00Z">
              <w:r w:rsidR="00CE36C1" w:rsidRPr="007C2DDC">
                <w:rPr>
                  <w:rFonts w:ascii="Times New Roman" w:eastAsia="Times New Roman" w:hAnsi="Times New Roman" w:cs="Times New Roman"/>
                  <w:color w:val="000000" w:themeColor="text1"/>
                  <w:sz w:val="24"/>
                  <w:szCs w:val="24"/>
                  <w:lang w:eastAsia="en-GB"/>
                  <w:rPrChange w:id="2445" w:author="nayeem hasan" w:date="2020-08-19T04:23:00Z">
                    <w:rPr>
                      <w:rFonts w:ascii="Times New Roman" w:eastAsia="Times New Roman" w:hAnsi="Times New Roman" w:cs="Times New Roman"/>
                      <w:color w:val="000000"/>
                      <w:sz w:val="24"/>
                      <w:szCs w:val="24"/>
                      <w:lang w:eastAsia="en-GB"/>
                    </w:rPr>
                  </w:rPrChange>
                </w:rPr>
                <w:t>0.254</w:t>
              </w:r>
            </w:ins>
          </w:p>
        </w:tc>
        <w:tc>
          <w:tcPr>
            <w:tcW w:w="316" w:type="pct"/>
          </w:tcPr>
          <w:p w14:paraId="0749DE72"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446"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2447" w:author="nayeem hasan" w:date="2020-08-19T04:23:00Z">
                  <w:rPr>
                    <w:rFonts w:ascii="Times New Roman" w:hAnsi="Times New Roman" w:cs="Times New Roman"/>
                    <w:sz w:val="24"/>
                    <w:szCs w:val="24"/>
                  </w:rPr>
                </w:rPrChange>
              </w:rPr>
              <w:t>1.02</w:t>
            </w:r>
          </w:p>
        </w:tc>
        <w:tc>
          <w:tcPr>
            <w:tcW w:w="546" w:type="pct"/>
          </w:tcPr>
          <w:p w14:paraId="37E761C7" w14:textId="0D904D4B" w:rsidR="00C575CE" w:rsidRPr="007C2DDC" w:rsidRDefault="00C575CE" w:rsidP="00890835">
            <w:pPr>
              <w:tabs>
                <w:tab w:val="left" w:pos="1200"/>
              </w:tabs>
              <w:jc w:val="center"/>
              <w:rPr>
                <w:rFonts w:ascii="Times New Roman" w:hAnsi="Times New Roman" w:cs="Times New Roman"/>
                <w:color w:val="000000" w:themeColor="text1"/>
                <w:sz w:val="24"/>
                <w:szCs w:val="24"/>
                <w:rPrChange w:id="2448" w:author="nayeem hasan" w:date="2020-08-19T04:23:00Z">
                  <w:rPr>
                    <w:rFonts w:ascii="Times New Roman" w:hAnsi="Times New Roman" w:cs="Times New Roman"/>
                    <w:sz w:val="24"/>
                    <w:szCs w:val="24"/>
                  </w:rPr>
                </w:rPrChange>
              </w:rPr>
            </w:pPr>
            <w:r w:rsidRPr="007C2DDC">
              <w:rPr>
                <w:rStyle w:val="gnkrckgcgsb"/>
                <w:rFonts w:ascii="Times New Roman" w:hAnsi="Times New Roman" w:cs="Times New Roman"/>
                <w:color w:val="000000" w:themeColor="text1"/>
                <w:sz w:val="24"/>
                <w:szCs w:val="24"/>
                <w:rPrChange w:id="2449" w:author="nayeem hasan" w:date="2020-08-19T04:23:00Z">
                  <w:rPr>
                    <w:rStyle w:val="gnkrckgcgsb"/>
                    <w:rFonts w:ascii="Times New Roman" w:hAnsi="Times New Roman" w:cs="Times New Roman"/>
                    <w:sz w:val="24"/>
                    <w:szCs w:val="24"/>
                  </w:rPr>
                </w:rPrChange>
              </w:rPr>
              <w:t>0.9</w:t>
            </w:r>
            <w:ins w:id="2450" w:author="nayeem hasan" w:date="2020-08-18T23:30:00Z">
              <w:r w:rsidR="00031520" w:rsidRPr="007C2DDC">
                <w:rPr>
                  <w:rStyle w:val="gnkrckgcgsb"/>
                  <w:rFonts w:ascii="Times New Roman" w:hAnsi="Times New Roman" w:cs="Times New Roman"/>
                  <w:color w:val="000000" w:themeColor="text1"/>
                  <w:sz w:val="24"/>
                  <w:szCs w:val="24"/>
                  <w:rPrChange w:id="2451" w:author="nayeem hasan" w:date="2020-08-19T04:23:00Z">
                    <w:rPr>
                      <w:rStyle w:val="gnkrckgcgsb"/>
                      <w:rFonts w:ascii="Times New Roman" w:hAnsi="Times New Roman" w:cs="Times New Roman"/>
                      <w:sz w:val="24"/>
                      <w:szCs w:val="24"/>
                    </w:rPr>
                  </w:rPrChange>
                </w:rPr>
                <w:t>7</w:t>
              </w:r>
            </w:ins>
            <w:del w:id="2452" w:author="nayeem hasan" w:date="2020-08-18T23:30:00Z">
              <w:r w:rsidRPr="007C2DDC" w:rsidDel="00031520">
                <w:rPr>
                  <w:rStyle w:val="gnkrckgcgsb"/>
                  <w:rFonts w:ascii="Times New Roman" w:hAnsi="Times New Roman" w:cs="Times New Roman"/>
                  <w:color w:val="000000" w:themeColor="text1"/>
                  <w:sz w:val="24"/>
                  <w:szCs w:val="24"/>
                  <w:rPrChange w:id="2453" w:author="nayeem hasan" w:date="2020-08-19T04:23:00Z">
                    <w:rPr>
                      <w:rStyle w:val="gnkrckgcgsb"/>
                      <w:rFonts w:ascii="Times New Roman" w:hAnsi="Times New Roman" w:cs="Times New Roman"/>
                      <w:sz w:val="24"/>
                      <w:szCs w:val="24"/>
                    </w:rPr>
                  </w:rPrChange>
                </w:rPr>
                <w:delText>9</w:delText>
              </w:r>
            </w:del>
            <w:r w:rsidRPr="007C2DDC">
              <w:rPr>
                <w:rStyle w:val="gnkrckgcgsb"/>
                <w:rFonts w:ascii="Times New Roman" w:hAnsi="Times New Roman" w:cs="Times New Roman"/>
                <w:color w:val="000000" w:themeColor="text1"/>
                <w:sz w:val="24"/>
                <w:szCs w:val="24"/>
                <w:rPrChange w:id="2454" w:author="nayeem hasan" w:date="2020-08-19T04:23:00Z">
                  <w:rPr>
                    <w:rStyle w:val="gnkrckgcgsb"/>
                    <w:rFonts w:ascii="Times New Roman" w:hAnsi="Times New Roman" w:cs="Times New Roman"/>
                    <w:sz w:val="24"/>
                    <w:szCs w:val="24"/>
                  </w:rPr>
                </w:rPrChange>
              </w:rPr>
              <w:t>-1.0</w:t>
            </w:r>
            <w:ins w:id="2455" w:author="nayeem hasan" w:date="2020-08-18T23:31:00Z">
              <w:r w:rsidR="008D3E34" w:rsidRPr="007C2DDC">
                <w:rPr>
                  <w:rStyle w:val="gnkrckgcgsb"/>
                  <w:rFonts w:ascii="Times New Roman" w:hAnsi="Times New Roman" w:cs="Times New Roman"/>
                  <w:color w:val="000000" w:themeColor="text1"/>
                  <w:sz w:val="24"/>
                  <w:szCs w:val="24"/>
                  <w:rPrChange w:id="2456" w:author="nayeem hasan" w:date="2020-08-19T04:23:00Z">
                    <w:rPr>
                      <w:rStyle w:val="gnkrckgcgsb"/>
                      <w:rFonts w:ascii="Times New Roman" w:hAnsi="Times New Roman" w:cs="Times New Roman"/>
                      <w:sz w:val="24"/>
                      <w:szCs w:val="24"/>
                    </w:rPr>
                  </w:rPrChange>
                </w:rPr>
                <w:t>8</w:t>
              </w:r>
            </w:ins>
            <w:del w:id="2457" w:author="nayeem hasan" w:date="2020-08-18T23:31:00Z">
              <w:r w:rsidRPr="007C2DDC" w:rsidDel="008D3E34">
                <w:rPr>
                  <w:rStyle w:val="gnkrckgcgsb"/>
                  <w:rFonts w:ascii="Times New Roman" w:hAnsi="Times New Roman" w:cs="Times New Roman"/>
                  <w:color w:val="000000" w:themeColor="text1"/>
                  <w:sz w:val="24"/>
                  <w:szCs w:val="24"/>
                  <w:rPrChange w:id="2458" w:author="nayeem hasan" w:date="2020-08-19T04:23:00Z">
                    <w:rPr>
                      <w:rStyle w:val="gnkrckgcgsb"/>
                      <w:rFonts w:ascii="Times New Roman" w:hAnsi="Times New Roman" w:cs="Times New Roman"/>
                      <w:sz w:val="24"/>
                      <w:szCs w:val="24"/>
                    </w:rPr>
                  </w:rPrChange>
                </w:rPr>
                <w:delText>4</w:delText>
              </w:r>
            </w:del>
          </w:p>
        </w:tc>
        <w:tc>
          <w:tcPr>
            <w:tcW w:w="475" w:type="pct"/>
          </w:tcPr>
          <w:p w14:paraId="429EE922" w14:textId="3D175FFF" w:rsidR="00C575CE" w:rsidRPr="007C2DDC" w:rsidRDefault="00C575CE" w:rsidP="00890835">
            <w:pPr>
              <w:tabs>
                <w:tab w:val="left" w:pos="1200"/>
              </w:tabs>
              <w:jc w:val="center"/>
              <w:rPr>
                <w:rFonts w:ascii="Times New Roman" w:hAnsi="Times New Roman" w:cs="Times New Roman"/>
                <w:color w:val="000000" w:themeColor="text1"/>
                <w:sz w:val="24"/>
                <w:szCs w:val="24"/>
                <w:rPrChange w:id="2459" w:author="nayeem hasan" w:date="2020-08-19T04:23:00Z">
                  <w:rPr>
                    <w:rFonts w:ascii="Times New Roman" w:hAnsi="Times New Roman" w:cs="Times New Roman"/>
                    <w:sz w:val="24"/>
                    <w:szCs w:val="24"/>
                  </w:rPr>
                </w:rPrChange>
              </w:rPr>
            </w:pPr>
            <w:r w:rsidRPr="007C2DDC">
              <w:rPr>
                <w:rFonts w:ascii="Times New Roman" w:eastAsia="Times New Roman" w:hAnsi="Times New Roman" w:cs="Times New Roman"/>
                <w:color w:val="000000" w:themeColor="text1"/>
                <w:sz w:val="24"/>
                <w:szCs w:val="24"/>
                <w:bdr w:val="none" w:sz="0" w:space="0" w:color="auto" w:frame="1"/>
                <w:lang w:eastAsia="en-GB"/>
                <w:rPrChange w:id="2460" w:author="nayeem hasan" w:date="2020-08-19T04:23:00Z">
                  <w:rPr>
                    <w:rFonts w:ascii="Times New Roman" w:eastAsia="Times New Roman" w:hAnsi="Times New Roman" w:cs="Times New Roman"/>
                    <w:color w:val="000000"/>
                    <w:sz w:val="24"/>
                    <w:szCs w:val="24"/>
                    <w:bdr w:val="none" w:sz="0" w:space="0" w:color="auto" w:frame="1"/>
                    <w:lang w:eastAsia="en-GB"/>
                  </w:rPr>
                </w:rPrChange>
              </w:rPr>
              <w:t>0.</w:t>
            </w:r>
            <w:ins w:id="2461" w:author="nayeem hasan" w:date="2020-08-18T23:27:00Z">
              <w:r w:rsidR="00330E28" w:rsidRPr="007C2DDC">
                <w:rPr>
                  <w:rFonts w:ascii="Times New Roman" w:eastAsia="Times New Roman" w:hAnsi="Times New Roman" w:cs="Times New Roman"/>
                  <w:color w:val="000000" w:themeColor="text1"/>
                  <w:sz w:val="24"/>
                  <w:szCs w:val="24"/>
                  <w:bdr w:val="none" w:sz="0" w:space="0" w:color="auto" w:frame="1"/>
                  <w:lang w:eastAsia="en-GB"/>
                  <w:rPrChange w:id="2462" w:author="nayeem hasan" w:date="2020-08-19T04:23:00Z">
                    <w:rPr>
                      <w:rFonts w:ascii="Times New Roman" w:eastAsia="Times New Roman" w:hAnsi="Times New Roman" w:cs="Times New Roman"/>
                      <w:color w:val="000000"/>
                      <w:sz w:val="24"/>
                      <w:szCs w:val="24"/>
                      <w:bdr w:val="none" w:sz="0" w:space="0" w:color="auto" w:frame="1"/>
                      <w:lang w:eastAsia="en-GB"/>
                    </w:rPr>
                  </w:rPrChange>
                </w:rPr>
                <w:t>431</w:t>
              </w:r>
            </w:ins>
            <w:del w:id="2463" w:author="nayeem hasan" w:date="2020-08-18T23:27:00Z">
              <w:r w:rsidRPr="007C2DDC" w:rsidDel="00330E28">
                <w:rPr>
                  <w:rFonts w:ascii="Times New Roman" w:eastAsia="Times New Roman" w:hAnsi="Times New Roman" w:cs="Times New Roman"/>
                  <w:color w:val="000000" w:themeColor="text1"/>
                  <w:sz w:val="24"/>
                  <w:szCs w:val="24"/>
                  <w:bdr w:val="none" w:sz="0" w:space="0" w:color="auto" w:frame="1"/>
                  <w:lang w:eastAsia="en-GB"/>
                  <w:rPrChange w:id="2464" w:author="nayeem hasan" w:date="2020-08-19T04:23:00Z">
                    <w:rPr>
                      <w:rFonts w:ascii="Times New Roman" w:eastAsia="Times New Roman" w:hAnsi="Times New Roman" w:cs="Times New Roman"/>
                      <w:color w:val="000000"/>
                      <w:sz w:val="24"/>
                      <w:szCs w:val="24"/>
                      <w:bdr w:val="none" w:sz="0" w:space="0" w:color="auto" w:frame="1"/>
                      <w:lang w:eastAsia="en-GB"/>
                    </w:rPr>
                  </w:rPrChange>
                </w:rPr>
                <w:delText>096</w:delText>
              </w:r>
            </w:del>
          </w:p>
        </w:tc>
      </w:tr>
      <w:tr w:rsidR="007C2DDC" w:rsidRPr="007C2DDC" w14:paraId="62D75D82" w14:textId="77777777" w:rsidTr="00890835">
        <w:tc>
          <w:tcPr>
            <w:tcW w:w="991" w:type="pct"/>
          </w:tcPr>
          <w:p w14:paraId="1115B293"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465"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2466" w:author="nayeem hasan" w:date="2020-08-19T04:23:00Z">
                  <w:rPr>
                    <w:rFonts w:ascii="Times New Roman" w:hAnsi="Times New Roman" w:cs="Times New Roman"/>
                    <w:sz w:val="24"/>
                    <w:szCs w:val="24"/>
                  </w:rPr>
                </w:rPrChange>
              </w:rPr>
              <w:t>GDP</w:t>
            </w:r>
          </w:p>
        </w:tc>
        <w:tc>
          <w:tcPr>
            <w:tcW w:w="316" w:type="pct"/>
          </w:tcPr>
          <w:p w14:paraId="08705945" w14:textId="3034EA20" w:rsidR="00C575CE" w:rsidRPr="007C2DDC" w:rsidRDefault="00C575CE" w:rsidP="00890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Style w:val="gnkrckgcgsb"/>
                <w:rFonts w:ascii="Times New Roman" w:eastAsia="Times New Roman" w:hAnsi="Times New Roman" w:cs="Times New Roman"/>
                <w:color w:val="000000" w:themeColor="text1"/>
                <w:sz w:val="24"/>
                <w:szCs w:val="24"/>
                <w:lang w:eastAsia="en-GB"/>
                <w:rPrChange w:id="2467" w:author="nayeem hasan" w:date="2020-08-19T04:23:00Z">
                  <w:rPr>
                    <w:rStyle w:val="gnkrckgcgsb"/>
                    <w:rFonts w:ascii="Times New Roman" w:eastAsia="Times New Roman" w:hAnsi="Times New Roman" w:cs="Times New Roman"/>
                    <w:color w:val="000000"/>
                    <w:sz w:val="24"/>
                    <w:szCs w:val="24"/>
                    <w:lang w:eastAsia="en-GB"/>
                  </w:rPr>
                </w:rPrChange>
              </w:rPr>
            </w:pPr>
            <w:r w:rsidRPr="007C2DDC">
              <w:rPr>
                <w:rStyle w:val="gnkrckgcgsb"/>
                <w:rFonts w:ascii="Times New Roman" w:eastAsia="Times New Roman" w:hAnsi="Times New Roman" w:cs="Times New Roman"/>
                <w:color w:val="000000" w:themeColor="text1"/>
                <w:sz w:val="24"/>
                <w:szCs w:val="24"/>
                <w:lang w:eastAsia="en-GB"/>
                <w:rPrChange w:id="2468" w:author="nayeem hasan" w:date="2020-08-19T04:23:00Z">
                  <w:rPr>
                    <w:rStyle w:val="gnkrckgcgsb"/>
                    <w:rFonts w:ascii="Times New Roman" w:eastAsia="Times New Roman" w:hAnsi="Times New Roman" w:cs="Times New Roman"/>
                    <w:color w:val="000000"/>
                    <w:sz w:val="24"/>
                    <w:szCs w:val="24"/>
                    <w:lang w:eastAsia="en-GB"/>
                  </w:rPr>
                </w:rPrChange>
              </w:rPr>
              <w:t>0</w:t>
            </w:r>
            <w:r w:rsidRPr="007C2DDC">
              <w:rPr>
                <w:rStyle w:val="gnkrckgcgsb"/>
                <w:rFonts w:ascii="Times New Roman" w:hAnsi="Times New Roman" w:cs="Times New Roman"/>
                <w:color w:val="000000" w:themeColor="text1"/>
                <w:sz w:val="24"/>
                <w:szCs w:val="24"/>
                <w:rPrChange w:id="2469" w:author="nayeem hasan" w:date="2020-08-19T04:23:00Z">
                  <w:rPr>
                    <w:rStyle w:val="gnkrckgcgsb"/>
                    <w:rFonts w:ascii="Times New Roman" w:hAnsi="Times New Roman" w:cs="Times New Roman"/>
                    <w:sz w:val="24"/>
                    <w:szCs w:val="24"/>
                  </w:rPr>
                </w:rPrChange>
              </w:rPr>
              <w:t>.9</w:t>
            </w:r>
            <w:ins w:id="2470" w:author="nayeem hasan" w:date="2020-08-18T20:19:00Z">
              <w:r w:rsidR="000368C9" w:rsidRPr="007C2DDC">
                <w:rPr>
                  <w:rStyle w:val="gnkrckgcgsb"/>
                  <w:rFonts w:ascii="Times New Roman" w:hAnsi="Times New Roman" w:cs="Times New Roman"/>
                  <w:color w:val="000000" w:themeColor="text1"/>
                  <w:sz w:val="24"/>
                  <w:szCs w:val="24"/>
                  <w:rPrChange w:id="2471" w:author="nayeem hasan" w:date="2020-08-19T04:23:00Z">
                    <w:rPr>
                      <w:rStyle w:val="gnkrckgcgsb"/>
                      <w:rFonts w:ascii="Times New Roman" w:hAnsi="Times New Roman" w:cs="Times New Roman"/>
                      <w:sz w:val="24"/>
                      <w:szCs w:val="24"/>
                    </w:rPr>
                  </w:rPrChange>
                </w:rPr>
                <w:t>9</w:t>
              </w:r>
            </w:ins>
            <w:del w:id="2472" w:author="nayeem hasan" w:date="2020-08-18T20:19:00Z">
              <w:r w:rsidRPr="007C2DDC" w:rsidDel="000368C9">
                <w:rPr>
                  <w:rStyle w:val="gnkrckgcgsb"/>
                  <w:rFonts w:ascii="Times New Roman" w:hAnsi="Times New Roman" w:cs="Times New Roman"/>
                  <w:color w:val="000000" w:themeColor="text1"/>
                  <w:sz w:val="24"/>
                  <w:szCs w:val="24"/>
                  <w:rPrChange w:id="2473" w:author="nayeem hasan" w:date="2020-08-19T04:23:00Z">
                    <w:rPr>
                      <w:rStyle w:val="gnkrckgcgsb"/>
                      <w:rFonts w:ascii="Times New Roman" w:hAnsi="Times New Roman" w:cs="Times New Roman"/>
                      <w:sz w:val="24"/>
                      <w:szCs w:val="24"/>
                    </w:rPr>
                  </w:rPrChange>
                </w:rPr>
                <w:delText>8</w:delText>
              </w:r>
            </w:del>
          </w:p>
        </w:tc>
        <w:tc>
          <w:tcPr>
            <w:tcW w:w="546" w:type="pct"/>
          </w:tcPr>
          <w:p w14:paraId="591D5174" w14:textId="7F8582EA" w:rsidR="00C575CE" w:rsidRPr="007C2DDC" w:rsidRDefault="00C575CE" w:rsidP="00890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Style w:val="gnkrckgcgsb"/>
                <w:rFonts w:ascii="Times New Roman" w:eastAsia="Times New Roman" w:hAnsi="Times New Roman" w:cs="Times New Roman"/>
                <w:color w:val="000000" w:themeColor="text1"/>
                <w:sz w:val="24"/>
                <w:szCs w:val="24"/>
                <w:lang w:eastAsia="en-GB"/>
                <w:rPrChange w:id="2474" w:author="nayeem hasan" w:date="2020-08-19T04:23:00Z">
                  <w:rPr>
                    <w:rStyle w:val="gnkrckgcgsb"/>
                    <w:rFonts w:ascii="Times New Roman" w:eastAsia="Times New Roman" w:hAnsi="Times New Roman" w:cs="Times New Roman"/>
                    <w:color w:val="000000"/>
                    <w:sz w:val="24"/>
                    <w:szCs w:val="24"/>
                    <w:lang w:eastAsia="en-GB"/>
                  </w:rPr>
                </w:rPrChange>
              </w:rPr>
            </w:pPr>
            <w:r w:rsidRPr="007C2DDC">
              <w:rPr>
                <w:rStyle w:val="gnkrckgcgsb"/>
                <w:rFonts w:ascii="Times New Roman" w:eastAsia="Times New Roman" w:hAnsi="Times New Roman" w:cs="Times New Roman"/>
                <w:color w:val="000000" w:themeColor="text1"/>
                <w:sz w:val="24"/>
                <w:szCs w:val="24"/>
                <w:lang w:eastAsia="en-GB"/>
                <w:rPrChange w:id="2475" w:author="nayeem hasan" w:date="2020-08-19T04:23:00Z">
                  <w:rPr>
                    <w:rStyle w:val="gnkrckgcgsb"/>
                    <w:rFonts w:ascii="Times New Roman" w:eastAsia="Times New Roman" w:hAnsi="Times New Roman" w:cs="Times New Roman"/>
                    <w:color w:val="000000"/>
                    <w:sz w:val="24"/>
                    <w:szCs w:val="24"/>
                    <w:lang w:eastAsia="en-GB"/>
                  </w:rPr>
                </w:rPrChange>
              </w:rPr>
              <w:t>0</w:t>
            </w:r>
            <w:r w:rsidRPr="007C2DDC">
              <w:rPr>
                <w:rStyle w:val="gnkrckgcgsb"/>
                <w:rFonts w:ascii="Times New Roman" w:hAnsi="Times New Roman" w:cs="Times New Roman"/>
                <w:color w:val="000000" w:themeColor="text1"/>
                <w:sz w:val="24"/>
                <w:szCs w:val="24"/>
                <w:rPrChange w:id="2476" w:author="nayeem hasan" w:date="2020-08-19T04:23:00Z">
                  <w:rPr>
                    <w:rStyle w:val="gnkrckgcgsb"/>
                    <w:rFonts w:ascii="Times New Roman" w:hAnsi="Times New Roman" w:cs="Times New Roman"/>
                    <w:sz w:val="24"/>
                    <w:szCs w:val="24"/>
                  </w:rPr>
                </w:rPrChange>
              </w:rPr>
              <w:t>.9</w:t>
            </w:r>
            <w:ins w:id="2477" w:author="nayeem hasan" w:date="2020-08-18T20:36:00Z">
              <w:r w:rsidR="00B44B41" w:rsidRPr="007C2DDC">
                <w:rPr>
                  <w:rStyle w:val="gnkrckgcgsb"/>
                  <w:rFonts w:ascii="Times New Roman" w:hAnsi="Times New Roman" w:cs="Times New Roman"/>
                  <w:color w:val="000000" w:themeColor="text1"/>
                  <w:sz w:val="24"/>
                  <w:szCs w:val="24"/>
                  <w:rPrChange w:id="2478" w:author="nayeem hasan" w:date="2020-08-19T04:23:00Z">
                    <w:rPr>
                      <w:rStyle w:val="gnkrckgcgsb"/>
                      <w:rFonts w:ascii="Times New Roman" w:hAnsi="Times New Roman" w:cs="Times New Roman"/>
                      <w:sz w:val="24"/>
                      <w:szCs w:val="24"/>
                    </w:rPr>
                  </w:rPrChange>
                </w:rPr>
                <w:t>8</w:t>
              </w:r>
            </w:ins>
            <w:del w:id="2479" w:author="nayeem hasan" w:date="2020-08-18T20:30:00Z">
              <w:r w:rsidRPr="007C2DDC" w:rsidDel="005A6D95">
                <w:rPr>
                  <w:rStyle w:val="gnkrckgcgsb"/>
                  <w:rFonts w:ascii="Times New Roman" w:hAnsi="Times New Roman" w:cs="Times New Roman"/>
                  <w:color w:val="000000" w:themeColor="text1"/>
                  <w:sz w:val="24"/>
                  <w:szCs w:val="24"/>
                  <w:rPrChange w:id="2480" w:author="nayeem hasan" w:date="2020-08-19T04:23:00Z">
                    <w:rPr>
                      <w:rStyle w:val="gnkrckgcgsb"/>
                      <w:rFonts w:ascii="Times New Roman" w:hAnsi="Times New Roman" w:cs="Times New Roman"/>
                      <w:sz w:val="24"/>
                      <w:szCs w:val="24"/>
                    </w:rPr>
                  </w:rPrChange>
                </w:rPr>
                <w:delText>8</w:delText>
              </w:r>
            </w:del>
            <w:r w:rsidRPr="007C2DDC">
              <w:rPr>
                <w:rStyle w:val="gnkrckgcgsb"/>
                <w:rFonts w:ascii="Times New Roman" w:hAnsi="Times New Roman" w:cs="Times New Roman"/>
                <w:color w:val="000000" w:themeColor="text1"/>
                <w:sz w:val="24"/>
                <w:szCs w:val="24"/>
                <w:rPrChange w:id="2481" w:author="nayeem hasan" w:date="2020-08-19T04:23:00Z">
                  <w:rPr>
                    <w:rStyle w:val="gnkrckgcgsb"/>
                    <w:rFonts w:ascii="Times New Roman" w:hAnsi="Times New Roman" w:cs="Times New Roman"/>
                    <w:sz w:val="24"/>
                    <w:szCs w:val="24"/>
                  </w:rPr>
                </w:rPrChange>
              </w:rPr>
              <w:t>-0.99</w:t>
            </w:r>
          </w:p>
        </w:tc>
        <w:tc>
          <w:tcPr>
            <w:tcW w:w="475" w:type="pct"/>
          </w:tcPr>
          <w:p w14:paraId="54CAC17B" w14:textId="737A4FEC" w:rsidR="00C575CE" w:rsidRPr="007C2DDC" w:rsidRDefault="00571425" w:rsidP="00890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themeColor="text1"/>
                <w:sz w:val="24"/>
                <w:szCs w:val="24"/>
                <w:lang w:eastAsia="en-GB"/>
                <w:rPrChange w:id="2482" w:author="nayeem hasan" w:date="2020-08-19T04:23:00Z">
                  <w:rPr>
                    <w:rFonts w:ascii="Times New Roman" w:eastAsia="Times New Roman" w:hAnsi="Times New Roman" w:cs="Times New Roman"/>
                    <w:color w:val="000000"/>
                    <w:sz w:val="24"/>
                    <w:szCs w:val="24"/>
                    <w:lang w:eastAsia="en-GB"/>
                  </w:rPr>
                </w:rPrChange>
              </w:rPr>
            </w:pPr>
            <w:ins w:id="2483" w:author="nayeem hasan" w:date="2020-08-18T20:16:00Z">
              <w:r w:rsidRPr="007C2DDC">
                <w:rPr>
                  <w:rFonts w:ascii="Times New Roman" w:eastAsia="Times New Roman" w:hAnsi="Times New Roman" w:cs="Times New Roman"/>
                  <w:color w:val="000000" w:themeColor="text1"/>
                  <w:sz w:val="24"/>
                  <w:szCs w:val="24"/>
                  <w:highlight w:val="yellow"/>
                  <w:bdr w:val="none" w:sz="0" w:space="0" w:color="auto" w:frame="1"/>
                  <w:lang w:eastAsia="en-GB"/>
                  <w:rPrChange w:id="2484" w:author="nayeem hasan" w:date="2020-08-19T04:23:00Z">
                    <w:rPr>
                      <w:rFonts w:ascii="Times New Roman" w:eastAsia="Times New Roman" w:hAnsi="Times New Roman" w:cs="Times New Roman"/>
                      <w:color w:val="000000"/>
                      <w:sz w:val="24"/>
                      <w:szCs w:val="24"/>
                      <w:highlight w:val="yellow"/>
                      <w:bdr w:val="none" w:sz="0" w:space="0" w:color="auto" w:frame="1"/>
                      <w:lang w:eastAsia="en-GB"/>
                    </w:rPr>
                  </w:rPrChange>
                </w:rPr>
                <w:t>&lt;0.001</w:t>
              </w:r>
            </w:ins>
            <w:del w:id="2485" w:author="nayeem hasan" w:date="2020-08-18T20:16:00Z">
              <w:r w:rsidR="00C575CE" w:rsidRPr="007C2DDC" w:rsidDel="00571425">
                <w:rPr>
                  <w:rFonts w:ascii="Times New Roman" w:eastAsia="Times New Roman" w:hAnsi="Times New Roman" w:cs="Times New Roman"/>
                  <w:color w:val="000000" w:themeColor="text1"/>
                  <w:sz w:val="24"/>
                  <w:szCs w:val="24"/>
                  <w:highlight w:val="yellow"/>
                  <w:bdr w:val="none" w:sz="0" w:space="0" w:color="auto" w:frame="1"/>
                  <w:lang w:eastAsia="en-GB"/>
                  <w:rPrChange w:id="2486" w:author="nayeem hasan" w:date="2020-08-19T04:23:00Z">
                    <w:rPr>
                      <w:rFonts w:ascii="Times New Roman" w:eastAsia="Times New Roman" w:hAnsi="Times New Roman" w:cs="Times New Roman"/>
                      <w:color w:val="000000"/>
                      <w:sz w:val="24"/>
                      <w:szCs w:val="24"/>
                      <w:highlight w:val="yellow"/>
                      <w:bdr w:val="none" w:sz="0" w:space="0" w:color="auto" w:frame="1"/>
                      <w:lang w:eastAsia="en-GB"/>
                    </w:rPr>
                  </w:rPrChange>
                </w:rPr>
                <w:delText>0.039</w:delText>
              </w:r>
            </w:del>
          </w:p>
        </w:tc>
        <w:tc>
          <w:tcPr>
            <w:tcW w:w="316" w:type="pct"/>
          </w:tcPr>
          <w:p w14:paraId="016D6C92" w14:textId="77777777" w:rsidR="00C575CE" w:rsidRPr="007C2DDC" w:rsidRDefault="00C575CE" w:rsidP="00890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themeColor="text1"/>
                <w:sz w:val="24"/>
                <w:szCs w:val="24"/>
                <w:lang w:eastAsia="en-GB"/>
                <w:rPrChange w:id="2487" w:author="nayeem hasan" w:date="2020-08-19T04:23:00Z">
                  <w:rPr>
                    <w:rFonts w:ascii="Times New Roman" w:eastAsia="Times New Roman" w:hAnsi="Times New Roman" w:cs="Times New Roman"/>
                    <w:color w:val="000000"/>
                    <w:sz w:val="24"/>
                    <w:szCs w:val="24"/>
                    <w:lang w:eastAsia="en-GB"/>
                  </w:rPr>
                </w:rPrChange>
              </w:rPr>
            </w:pPr>
            <w:r w:rsidRPr="007C2DDC">
              <w:rPr>
                <w:rFonts w:ascii="Times New Roman" w:eastAsia="Times New Roman" w:hAnsi="Times New Roman" w:cs="Times New Roman"/>
                <w:color w:val="000000" w:themeColor="text1"/>
                <w:sz w:val="24"/>
                <w:szCs w:val="24"/>
                <w:lang w:eastAsia="en-GB"/>
                <w:rPrChange w:id="2488" w:author="nayeem hasan" w:date="2020-08-19T04:23:00Z">
                  <w:rPr>
                    <w:rFonts w:ascii="Times New Roman" w:eastAsia="Times New Roman" w:hAnsi="Times New Roman" w:cs="Times New Roman"/>
                    <w:color w:val="000000"/>
                    <w:sz w:val="24"/>
                    <w:szCs w:val="24"/>
                    <w:lang w:eastAsia="en-GB"/>
                  </w:rPr>
                </w:rPrChange>
              </w:rPr>
              <w:t>0.99</w:t>
            </w:r>
          </w:p>
        </w:tc>
        <w:tc>
          <w:tcPr>
            <w:tcW w:w="546" w:type="pct"/>
          </w:tcPr>
          <w:p w14:paraId="5DEACB32" w14:textId="417D1BF3" w:rsidR="00C575CE" w:rsidRPr="007C2DDC" w:rsidRDefault="00C575CE" w:rsidP="00890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themeColor="text1"/>
                <w:sz w:val="24"/>
                <w:szCs w:val="24"/>
                <w:lang w:eastAsia="en-GB"/>
                <w:rPrChange w:id="2489" w:author="nayeem hasan" w:date="2020-08-19T04:23:00Z">
                  <w:rPr>
                    <w:rFonts w:ascii="Times New Roman" w:eastAsia="Times New Roman" w:hAnsi="Times New Roman" w:cs="Times New Roman"/>
                    <w:color w:val="000000"/>
                    <w:sz w:val="24"/>
                    <w:szCs w:val="24"/>
                    <w:lang w:eastAsia="en-GB"/>
                  </w:rPr>
                </w:rPrChange>
              </w:rPr>
            </w:pPr>
            <w:r w:rsidRPr="007C2DDC">
              <w:rPr>
                <w:rStyle w:val="gnkrckgcgsb"/>
                <w:rFonts w:ascii="Times New Roman" w:eastAsia="Times New Roman" w:hAnsi="Times New Roman" w:cs="Times New Roman"/>
                <w:color w:val="000000" w:themeColor="text1"/>
                <w:sz w:val="24"/>
                <w:szCs w:val="24"/>
                <w:lang w:eastAsia="en-GB"/>
                <w:rPrChange w:id="2490" w:author="nayeem hasan" w:date="2020-08-19T04:23:00Z">
                  <w:rPr>
                    <w:rStyle w:val="gnkrckgcgsb"/>
                    <w:rFonts w:ascii="Times New Roman" w:eastAsia="Times New Roman" w:hAnsi="Times New Roman" w:cs="Times New Roman"/>
                    <w:color w:val="000000"/>
                    <w:sz w:val="24"/>
                    <w:szCs w:val="24"/>
                    <w:lang w:eastAsia="en-GB"/>
                  </w:rPr>
                </w:rPrChange>
              </w:rPr>
              <w:t>0</w:t>
            </w:r>
            <w:r w:rsidRPr="007C2DDC">
              <w:rPr>
                <w:rStyle w:val="gnkrckgcgsb"/>
                <w:rFonts w:ascii="Times New Roman" w:hAnsi="Times New Roman" w:cs="Times New Roman"/>
                <w:color w:val="000000" w:themeColor="text1"/>
                <w:sz w:val="24"/>
                <w:szCs w:val="24"/>
                <w:rPrChange w:id="2491" w:author="nayeem hasan" w:date="2020-08-19T04:23:00Z">
                  <w:rPr>
                    <w:rStyle w:val="gnkrckgcgsb"/>
                    <w:rFonts w:ascii="Times New Roman" w:hAnsi="Times New Roman" w:cs="Times New Roman"/>
                    <w:sz w:val="24"/>
                    <w:szCs w:val="24"/>
                  </w:rPr>
                </w:rPrChange>
              </w:rPr>
              <w:t>.9</w:t>
            </w:r>
            <w:ins w:id="2492" w:author="nayeem hasan" w:date="2020-08-18T21:11:00Z">
              <w:r w:rsidR="009E207B" w:rsidRPr="007C2DDC">
                <w:rPr>
                  <w:rStyle w:val="gnkrckgcgsb"/>
                  <w:rFonts w:ascii="Times New Roman" w:hAnsi="Times New Roman" w:cs="Times New Roman"/>
                  <w:color w:val="000000" w:themeColor="text1"/>
                  <w:sz w:val="24"/>
                  <w:szCs w:val="24"/>
                  <w:rPrChange w:id="2493" w:author="nayeem hasan" w:date="2020-08-19T04:23:00Z">
                    <w:rPr>
                      <w:rStyle w:val="gnkrckgcgsb"/>
                      <w:rFonts w:ascii="Times New Roman" w:hAnsi="Times New Roman" w:cs="Times New Roman"/>
                      <w:sz w:val="24"/>
                      <w:szCs w:val="24"/>
                    </w:rPr>
                  </w:rPrChange>
                </w:rPr>
                <w:t>8</w:t>
              </w:r>
            </w:ins>
            <w:del w:id="2494" w:author="nayeem hasan" w:date="2020-08-18T21:11:00Z">
              <w:r w:rsidRPr="007C2DDC" w:rsidDel="009E207B">
                <w:rPr>
                  <w:rStyle w:val="gnkrckgcgsb"/>
                  <w:rFonts w:ascii="Times New Roman" w:hAnsi="Times New Roman" w:cs="Times New Roman"/>
                  <w:color w:val="000000" w:themeColor="text1"/>
                  <w:sz w:val="24"/>
                  <w:szCs w:val="24"/>
                  <w:rPrChange w:id="2495" w:author="nayeem hasan" w:date="2020-08-19T04:23:00Z">
                    <w:rPr>
                      <w:rStyle w:val="gnkrckgcgsb"/>
                      <w:rFonts w:ascii="Times New Roman" w:hAnsi="Times New Roman" w:cs="Times New Roman"/>
                      <w:sz w:val="24"/>
                      <w:szCs w:val="24"/>
                    </w:rPr>
                  </w:rPrChange>
                </w:rPr>
                <w:delText>8</w:delText>
              </w:r>
            </w:del>
            <w:r w:rsidRPr="007C2DDC">
              <w:rPr>
                <w:rStyle w:val="gnkrckgcgsb"/>
                <w:rFonts w:ascii="Times New Roman" w:hAnsi="Times New Roman" w:cs="Times New Roman"/>
                <w:color w:val="000000" w:themeColor="text1"/>
                <w:sz w:val="24"/>
                <w:szCs w:val="24"/>
                <w:rPrChange w:id="2496" w:author="nayeem hasan" w:date="2020-08-19T04:23:00Z">
                  <w:rPr>
                    <w:rStyle w:val="gnkrckgcgsb"/>
                    <w:rFonts w:ascii="Times New Roman" w:hAnsi="Times New Roman" w:cs="Times New Roman"/>
                    <w:sz w:val="24"/>
                    <w:szCs w:val="24"/>
                  </w:rPr>
                </w:rPrChange>
              </w:rPr>
              <w:t>-0.99</w:t>
            </w:r>
          </w:p>
        </w:tc>
        <w:tc>
          <w:tcPr>
            <w:tcW w:w="475" w:type="pct"/>
          </w:tcPr>
          <w:p w14:paraId="138212D0" w14:textId="2CAEE2E6" w:rsidR="00C575CE" w:rsidRPr="007C2DDC" w:rsidRDefault="00CE36C1" w:rsidP="00890835">
            <w:pPr>
              <w:tabs>
                <w:tab w:val="left" w:pos="1200"/>
              </w:tabs>
              <w:jc w:val="center"/>
              <w:rPr>
                <w:rFonts w:ascii="Times New Roman" w:hAnsi="Times New Roman" w:cs="Times New Roman"/>
                <w:color w:val="000000" w:themeColor="text1"/>
                <w:sz w:val="24"/>
                <w:szCs w:val="24"/>
                <w:highlight w:val="yellow"/>
                <w:rPrChange w:id="2497" w:author="nayeem hasan" w:date="2020-08-19T04:23:00Z">
                  <w:rPr>
                    <w:rFonts w:ascii="Times New Roman" w:hAnsi="Times New Roman" w:cs="Times New Roman"/>
                    <w:sz w:val="24"/>
                    <w:szCs w:val="24"/>
                    <w:highlight w:val="yellow"/>
                  </w:rPr>
                </w:rPrChange>
              </w:rPr>
            </w:pPr>
            <w:ins w:id="2498" w:author="nayeem hasan" w:date="2020-08-18T21:02:00Z">
              <w:r w:rsidRPr="007C2DDC">
                <w:rPr>
                  <w:rFonts w:ascii="Times New Roman" w:eastAsia="Times New Roman" w:hAnsi="Times New Roman" w:cs="Times New Roman"/>
                  <w:color w:val="000000" w:themeColor="text1"/>
                  <w:sz w:val="24"/>
                  <w:szCs w:val="24"/>
                  <w:highlight w:val="yellow"/>
                  <w:bdr w:val="none" w:sz="0" w:space="0" w:color="auto" w:frame="1"/>
                  <w:lang w:eastAsia="en-GB"/>
                  <w:rPrChange w:id="2499" w:author="nayeem hasan" w:date="2020-08-19T04:23:00Z">
                    <w:rPr>
                      <w:rFonts w:ascii="Times New Roman" w:eastAsia="Times New Roman" w:hAnsi="Times New Roman" w:cs="Times New Roman"/>
                      <w:color w:val="000000"/>
                      <w:sz w:val="24"/>
                      <w:szCs w:val="24"/>
                      <w:highlight w:val="yellow"/>
                      <w:bdr w:val="none" w:sz="0" w:space="0" w:color="auto" w:frame="1"/>
                      <w:lang w:eastAsia="en-GB"/>
                    </w:rPr>
                  </w:rPrChange>
                </w:rPr>
                <w:t>&lt;0.001</w:t>
              </w:r>
            </w:ins>
            <w:del w:id="2500" w:author="nayeem hasan" w:date="2020-08-18T21:02:00Z">
              <w:r w:rsidR="00C575CE" w:rsidRPr="007C2DDC" w:rsidDel="00CE36C1">
                <w:rPr>
                  <w:rFonts w:ascii="Times New Roman" w:eastAsia="Times New Roman" w:hAnsi="Times New Roman" w:cs="Times New Roman"/>
                  <w:color w:val="000000" w:themeColor="text1"/>
                  <w:sz w:val="24"/>
                  <w:szCs w:val="24"/>
                  <w:highlight w:val="yellow"/>
                  <w:bdr w:val="none" w:sz="0" w:space="0" w:color="auto" w:frame="1"/>
                  <w:lang w:eastAsia="en-GB"/>
                  <w:rPrChange w:id="2501" w:author="nayeem hasan" w:date="2020-08-19T04:23:00Z">
                    <w:rPr>
                      <w:rFonts w:ascii="Times New Roman" w:eastAsia="Times New Roman" w:hAnsi="Times New Roman" w:cs="Times New Roman"/>
                      <w:color w:val="000000"/>
                      <w:sz w:val="24"/>
                      <w:szCs w:val="24"/>
                      <w:highlight w:val="yellow"/>
                      <w:bdr w:val="none" w:sz="0" w:space="0" w:color="auto" w:frame="1"/>
                      <w:lang w:eastAsia="en-GB"/>
                    </w:rPr>
                  </w:rPrChange>
                </w:rPr>
                <w:delText>0.018</w:delText>
              </w:r>
            </w:del>
          </w:p>
        </w:tc>
        <w:tc>
          <w:tcPr>
            <w:tcW w:w="316" w:type="pct"/>
          </w:tcPr>
          <w:p w14:paraId="001865BF"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502" w:author="nayeem hasan" w:date="2020-08-19T04:23:00Z">
                  <w:rPr>
                    <w:rFonts w:ascii="Times New Roman" w:hAnsi="Times New Roman" w:cs="Times New Roman"/>
                    <w:sz w:val="24"/>
                    <w:szCs w:val="24"/>
                  </w:rPr>
                </w:rPrChange>
              </w:rPr>
            </w:pPr>
            <w:r w:rsidRPr="007C2DDC">
              <w:rPr>
                <w:rFonts w:ascii="Times New Roman" w:eastAsia="Times New Roman" w:hAnsi="Times New Roman" w:cs="Times New Roman"/>
                <w:color w:val="000000" w:themeColor="text1"/>
                <w:sz w:val="24"/>
                <w:szCs w:val="24"/>
                <w:lang w:eastAsia="en-GB"/>
                <w:rPrChange w:id="2503" w:author="nayeem hasan" w:date="2020-08-19T04:23:00Z">
                  <w:rPr>
                    <w:rFonts w:ascii="Times New Roman" w:eastAsia="Times New Roman" w:hAnsi="Times New Roman" w:cs="Times New Roman"/>
                    <w:color w:val="000000"/>
                    <w:sz w:val="24"/>
                    <w:szCs w:val="24"/>
                    <w:lang w:eastAsia="en-GB"/>
                  </w:rPr>
                </w:rPrChange>
              </w:rPr>
              <w:t>0.99</w:t>
            </w:r>
          </w:p>
        </w:tc>
        <w:tc>
          <w:tcPr>
            <w:tcW w:w="546" w:type="pct"/>
          </w:tcPr>
          <w:p w14:paraId="4303FBFF" w14:textId="06D552BC" w:rsidR="00C575CE" w:rsidRPr="007C2DDC" w:rsidRDefault="00C575CE" w:rsidP="00890835">
            <w:pPr>
              <w:tabs>
                <w:tab w:val="left" w:pos="1200"/>
              </w:tabs>
              <w:jc w:val="center"/>
              <w:rPr>
                <w:rFonts w:ascii="Times New Roman" w:hAnsi="Times New Roman" w:cs="Times New Roman"/>
                <w:color w:val="000000" w:themeColor="text1"/>
                <w:sz w:val="24"/>
                <w:szCs w:val="24"/>
                <w:rPrChange w:id="2504" w:author="nayeem hasan" w:date="2020-08-19T04:23:00Z">
                  <w:rPr>
                    <w:rFonts w:ascii="Times New Roman" w:hAnsi="Times New Roman" w:cs="Times New Roman"/>
                    <w:sz w:val="24"/>
                    <w:szCs w:val="24"/>
                  </w:rPr>
                </w:rPrChange>
              </w:rPr>
            </w:pPr>
            <w:r w:rsidRPr="007C2DDC">
              <w:rPr>
                <w:rStyle w:val="gnkrckgcgsb"/>
                <w:rFonts w:ascii="Times New Roman" w:eastAsia="Times New Roman" w:hAnsi="Times New Roman" w:cs="Times New Roman"/>
                <w:color w:val="000000" w:themeColor="text1"/>
                <w:sz w:val="24"/>
                <w:szCs w:val="24"/>
                <w:lang w:eastAsia="en-GB"/>
                <w:rPrChange w:id="2505" w:author="nayeem hasan" w:date="2020-08-19T04:23:00Z">
                  <w:rPr>
                    <w:rStyle w:val="gnkrckgcgsb"/>
                    <w:rFonts w:ascii="Times New Roman" w:eastAsia="Times New Roman" w:hAnsi="Times New Roman" w:cs="Times New Roman"/>
                    <w:color w:val="000000"/>
                    <w:sz w:val="24"/>
                    <w:szCs w:val="24"/>
                    <w:lang w:eastAsia="en-GB"/>
                  </w:rPr>
                </w:rPrChange>
              </w:rPr>
              <w:t>0</w:t>
            </w:r>
            <w:r w:rsidRPr="007C2DDC">
              <w:rPr>
                <w:rStyle w:val="gnkrckgcgsb"/>
                <w:rFonts w:ascii="Times New Roman" w:hAnsi="Times New Roman" w:cs="Times New Roman"/>
                <w:color w:val="000000" w:themeColor="text1"/>
                <w:sz w:val="24"/>
                <w:szCs w:val="24"/>
                <w:rPrChange w:id="2506" w:author="nayeem hasan" w:date="2020-08-19T04:23:00Z">
                  <w:rPr>
                    <w:rStyle w:val="gnkrckgcgsb"/>
                    <w:rFonts w:ascii="Times New Roman" w:hAnsi="Times New Roman" w:cs="Times New Roman"/>
                    <w:sz w:val="24"/>
                    <w:szCs w:val="24"/>
                  </w:rPr>
                </w:rPrChange>
              </w:rPr>
              <w:t>.9</w:t>
            </w:r>
            <w:ins w:id="2507" w:author="nayeem hasan" w:date="2020-08-18T23:30:00Z">
              <w:r w:rsidR="00031520" w:rsidRPr="007C2DDC">
                <w:rPr>
                  <w:rStyle w:val="gnkrckgcgsb"/>
                  <w:rFonts w:ascii="Times New Roman" w:hAnsi="Times New Roman" w:cs="Times New Roman"/>
                  <w:color w:val="000000" w:themeColor="text1"/>
                  <w:sz w:val="24"/>
                  <w:szCs w:val="24"/>
                  <w:rPrChange w:id="2508" w:author="nayeem hasan" w:date="2020-08-19T04:23:00Z">
                    <w:rPr>
                      <w:rStyle w:val="gnkrckgcgsb"/>
                      <w:rFonts w:ascii="Times New Roman" w:hAnsi="Times New Roman" w:cs="Times New Roman"/>
                      <w:sz w:val="24"/>
                      <w:szCs w:val="24"/>
                    </w:rPr>
                  </w:rPrChange>
                </w:rPr>
                <w:t>9</w:t>
              </w:r>
            </w:ins>
            <w:del w:id="2509" w:author="nayeem hasan" w:date="2020-08-18T23:30:00Z">
              <w:r w:rsidRPr="007C2DDC" w:rsidDel="00031520">
                <w:rPr>
                  <w:rStyle w:val="gnkrckgcgsb"/>
                  <w:rFonts w:ascii="Times New Roman" w:hAnsi="Times New Roman" w:cs="Times New Roman"/>
                  <w:color w:val="000000" w:themeColor="text1"/>
                  <w:sz w:val="24"/>
                  <w:szCs w:val="24"/>
                  <w:rPrChange w:id="2510" w:author="nayeem hasan" w:date="2020-08-19T04:23:00Z">
                    <w:rPr>
                      <w:rStyle w:val="gnkrckgcgsb"/>
                      <w:rFonts w:ascii="Times New Roman" w:hAnsi="Times New Roman" w:cs="Times New Roman"/>
                      <w:sz w:val="24"/>
                      <w:szCs w:val="24"/>
                    </w:rPr>
                  </w:rPrChange>
                </w:rPr>
                <w:delText>8</w:delText>
              </w:r>
            </w:del>
            <w:r w:rsidRPr="007C2DDC">
              <w:rPr>
                <w:rStyle w:val="gnkrckgcgsb"/>
                <w:rFonts w:ascii="Times New Roman" w:hAnsi="Times New Roman" w:cs="Times New Roman"/>
                <w:color w:val="000000" w:themeColor="text1"/>
                <w:sz w:val="24"/>
                <w:szCs w:val="24"/>
                <w:rPrChange w:id="2511" w:author="nayeem hasan" w:date="2020-08-19T04:23:00Z">
                  <w:rPr>
                    <w:rStyle w:val="gnkrckgcgsb"/>
                    <w:rFonts w:ascii="Times New Roman" w:hAnsi="Times New Roman" w:cs="Times New Roman"/>
                    <w:sz w:val="24"/>
                    <w:szCs w:val="24"/>
                  </w:rPr>
                </w:rPrChange>
              </w:rPr>
              <w:t>-1.01</w:t>
            </w:r>
          </w:p>
        </w:tc>
        <w:tc>
          <w:tcPr>
            <w:tcW w:w="475" w:type="pct"/>
          </w:tcPr>
          <w:p w14:paraId="0AE7348B" w14:textId="2A6042CE" w:rsidR="00C575CE" w:rsidRPr="007C2DDC" w:rsidRDefault="00C575CE" w:rsidP="00890835">
            <w:pPr>
              <w:tabs>
                <w:tab w:val="left" w:pos="1200"/>
              </w:tabs>
              <w:jc w:val="center"/>
              <w:rPr>
                <w:rFonts w:ascii="Times New Roman" w:hAnsi="Times New Roman" w:cs="Times New Roman"/>
                <w:color w:val="000000" w:themeColor="text1"/>
                <w:sz w:val="24"/>
                <w:szCs w:val="24"/>
                <w:rPrChange w:id="2512" w:author="nayeem hasan" w:date="2020-08-19T04:23:00Z">
                  <w:rPr>
                    <w:rFonts w:ascii="Times New Roman" w:hAnsi="Times New Roman" w:cs="Times New Roman"/>
                    <w:sz w:val="24"/>
                    <w:szCs w:val="24"/>
                  </w:rPr>
                </w:rPrChange>
              </w:rPr>
            </w:pPr>
            <w:r w:rsidRPr="007C2DDC">
              <w:rPr>
                <w:rFonts w:ascii="Times New Roman" w:eastAsia="Times New Roman" w:hAnsi="Times New Roman" w:cs="Times New Roman"/>
                <w:color w:val="000000" w:themeColor="text1"/>
                <w:sz w:val="24"/>
                <w:szCs w:val="24"/>
                <w:bdr w:val="none" w:sz="0" w:space="0" w:color="auto" w:frame="1"/>
                <w:lang w:eastAsia="en-GB"/>
                <w:rPrChange w:id="2513" w:author="nayeem hasan" w:date="2020-08-19T04:23:00Z">
                  <w:rPr>
                    <w:rFonts w:ascii="Times New Roman" w:eastAsia="Times New Roman" w:hAnsi="Times New Roman" w:cs="Times New Roman"/>
                    <w:color w:val="000000"/>
                    <w:sz w:val="24"/>
                    <w:szCs w:val="24"/>
                    <w:bdr w:val="none" w:sz="0" w:space="0" w:color="auto" w:frame="1"/>
                    <w:lang w:eastAsia="en-GB"/>
                  </w:rPr>
                </w:rPrChange>
              </w:rPr>
              <w:t>0.5</w:t>
            </w:r>
            <w:ins w:id="2514" w:author="nayeem hasan" w:date="2020-08-18T23:28:00Z">
              <w:r w:rsidR="00330E28" w:rsidRPr="007C2DDC">
                <w:rPr>
                  <w:rFonts w:ascii="Times New Roman" w:eastAsia="Times New Roman" w:hAnsi="Times New Roman" w:cs="Times New Roman"/>
                  <w:color w:val="000000" w:themeColor="text1"/>
                  <w:sz w:val="24"/>
                  <w:szCs w:val="24"/>
                  <w:bdr w:val="none" w:sz="0" w:space="0" w:color="auto" w:frame="1"/>
                  <w:lang w:eastAsia="en-GB"/>
                  <w:rPrChange w:id="2515" w:author="nayeem hasan" w:date="2020-08-19T04:23:00Z">
                    <w:rPr>
                      <w:rFonts w:ascii="Times New Roman" w:eastAsia="Times New Roman" w:hAnsi="Times New Roman" w:cs="Times New Roman"/>
                      <w:color w:val="000000"/>
                      <w:sz w:val="24"/>
                      <w:szCs w:val="24"/>
                      <w:bdr w:val="none" w:sz="0" w:space="0" w:color="auto" w:frame="1"/>
                      <w:lang w:eastAsia="en-GB"/>
                    </w:rPr>
                  </w:rPrChange>
                </w:rPr>
                <w:t>45</w:t>
              </w:r>
            </w:ins>
            <w:del w:id="2516" w:author="nayeem hasan" w:date="2020-08-18T23:28:00Z">
              <w:r w:rsidRPr="007C2DDC" w:rsidDel="00330E28">
                <w:rPr>
                  <w:rFonts w:ascii="Times New Roman" w:eastAsia="Times New Roman" w:hAnsi="Times New Roman" w:cs="Times New Roman"/>
                  <w:color w:val="000000" w:themeColor="text1"/>
                  <w:sz w:val="24"/>
                  <w:szCs w:val="24"/>
                  <w:bdr w:val="none" w:sz="0" w:space="0" w:color="auto" w:frame="1"/>
                  <w:lang w:eastAsia="en-GB"/>
                  <w:rPrChange w:id="2517" w:author="nayeem hasan" w:date="2020-08-19T04:23:00Z">
                    <w:rPr>
                      <w:rFonts w:ascii="Times New Roman" w:eastAsia="Times New Roman" w:hAnsi="Times New Roman" w:cs="Times New Roman"/>
                      <w:color w:val="000000"/>
                      <w:sz w:val="24"/>
                      <w:szCs w:val="24"/>
                      <w:bdr w:val="none" w:sz="0" w:space="0" w:color="auto" w:frame="1"/>
                      <w:lang w:eastAsia="en-GB"/>
                    </w:rPr>
                  </w:rPrChange>
                </w:rPr>
                <w:delText>81</w:delText>
              </w:r>
            </w:del>
          </w:p>
        </w:tc>
      </w:tr>
      <w:tr w:rsidR="007C2DDC" w:rsidRPr="007C2DDC" w14:paraId="14F8CB1C" w14:textId="77777777" w:rsidTr="00890835">
        <w:trPr>
          <w:trHeight w:val="70"/>
        </w:trPr>
        <w:tc>
          <w:tcPr>
            <w:tcW w:w="991" w:type="pct"/>
          </w:tcPr>
          <w:p w14:paraId="7B2B3A16"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518"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2519" w:author="nayeem hasan" w:date="2020-08-19T04:23:00Z">
                  <w:rPr>
                    <w:rFonts w:ascii="Times New Roman" w:hAnsi="Times New Roman" w:cs="Times New Roman"/>
                    <w:sz w:val="24"/>
                    <w:szCs w:val="24"/>
                  </w:rPr>
                </w:rPrChange>
              </w:rPr>
              <w:t>Population Density</w:t>
            </w:r>
          </w:p>
        </w:tc>
        <w:tc>
          <w:tcPr>
            <w:tcW w:w="316" w:type="pct"/>
          </w:tcPr>
          <w:p w14:paraId="4460537B" w14:textId="77777777" w:rsidR="00C575CE" w:rsidRPr="007C2DDC" w:rsidRDefault="00C575CE" w:rsidP="00890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Style w:val="gnkrckgcgsb"/>
                <w:rFonts w:ascii="Times New Roman" w:eastAsia="Times New Roman" w:hAnsi="Times New Roman" w:cs="Times New Roman"/>
                <w:color w:val="000000" w:themeColor="text1"/>
                <w:sz w:val="24"/>
                <w:szCs w:val="24"/>
                <w:lang w:eastAsia="en-GB"/>
                <w:rPrChange w:id="2520" w:author="nayeem hasan" w:date="2020-08-19T04:23:00Z">
                  <w:rPr>
                    <w:rStyle w:val="gnkrckgcgsb"/>
                    <w:rFonts w:ascii="Times New Roman" w:eastAsia="Times New Roman" w:hAnsi="Times New Roman" w:cs="Times New Roman"/>
                    <w:color w:val="000000"/>
                    <w:sz w:val="24"/>
                    <w:szCs w:val="24"/>
                    <w:lang w:eastAsia="en-GB"/>
                  </w:rPr>
                </w:rPrChange>
              </w:rPr>
            </w:pPr>
            <w:r w:rsidRPr="007C2DDC">
              <w:rPr>
                <w:rStyle w:val="gnkrckgcgsb"/>
                <w:rFonts w:ascii="Times New Roman" w:eastAsia="Times New Roman" w:hAnsi="Times New Roman" w:cs="Times New Roman"/>
                <w:color w:val="000000" w:themeColor="text1"/>
                <w:sz w:val="24"/>
                <w:szCs w:val="24"/>
                <w:lang w:eastAsia="en-GB"/>
                <w:rPrChange w:id="2521" w:author="nayeem hasan" w:date="2020-08-19T04:23:00Z">
                  <w:rPr>
                    <w:rStyle w:val="gnkrckgcgsb"/>
                    <w:rFonts w:ascii="Times New Roman" w:eastAsia="Times New Roman" w:hAnsi="Times New Roman" w:cs="Times New Roman"/>
                    <w:color w:val="000000"/>
                    <w:sz w:val="24"/>
                    <w:szCs w:val="24"/>
                    <w:lang w:eastAsia="en-GB"/>
                  </w:rPr>
                </w:rPrChange>
              </w:rPr>
              <w:t>0</w:t>
            </w:r>
            <w:r w:rsidRPr="007C2DDC">
              <w:rPr>
                <w:rStyle w:val="gnkrckgcgsb"/>
                <w:rFonts w:ascii="Times New Roman" w:hAnsi="Times New Roman" w:cs="Times New Roman"/>
                <w:color w:val="000000" w:themeColor="text1"/>
                <w:sz w:val="24"/>
                <w:szCs w:val="24"/>
                <w:rPrChange w:id="2522" w:author="nayeem hasan" w:date="2020-08-19T04:23:00Z">
                  <w:rPr>
                    <w:rStyle w:val="gnkrckgcgsb"/>
                    <w:rFonts w:ascii="Times New Roman" w:hAnsi="Times New Roman" w:cs="Times New Roman"/>
                    <w:sz w:val="24"/>
                    <w:szCs w:val="24"/>
                  </w:rPr>
                </w:rPrChange>
              </w:rPr>
              <w:t>.99</w:t>
            </w:r>
          </w:p>
        </w:tc>
        <w:tc>
          <w:tcPr>
            <w:tcW w:w="546" w:type="pct"/>
          </w:tcPr>
          <w:p w14:paraId="3E6F6854" w14:textId="4EEC30C6" w:rsidR="00C575CE" w:rsidRPr="007C2DDC" w:rsidRDefault="00C575CE" w:rsidP="00890835">
            <w:pPr>
              <w:pStyle w:val="HTMLPreformatted"/>
              <w:shd w:val="clear" w:color="auto" w:fill="FFFFFF"/>
              <w:wordWrap w:val="0"/>
              <w:jc w:val="center"/>
              <w:rPr>
                <w:rStyle w:val="gnkrckgcgsb"/>
                <w:rFonts w:ascii="Times New Roman" w:hAnsi="Times New Roman" w:cs="Times New Roman"/>
                <w:color w:val="000000" w:themeColor="text1"/>
                <w:sz w:val="24"/>
                <w:szCs w:val="24"/>
                <w:rPrChange w:id="2523" w:author="nayeem hasan" w:date="2020-08-19T04:23:00Z">
                  <w:rPr>
                    <w:rStyle w:val="gnkrckgcgsb"/>
                    <w:rFonts w:ascii="Times New Roman" w:eastAsiaTheme="minorHAnsi" w:hAnsi="Times New Roman" w:cs="Times New Roman"/>
                    <w:color w:val="000000"/>
                    <w:sz w:val="24"/>
                    <w:szCs w:val="24"/>
                    <w:lang w:eastAsia="en-US"/>
                  </w:rPr>
                </w:rPrChange>
              </w:rPr>
            </w:pPr>
            <w:r w:rsidRPr="007C2DDC">
              <w:rPr>
                <w:rStyle w:val="gnkrckgcgsb"/>
                <w:rFonts w:ascii="Times New Roman" w:hAnsi="Times New Roman" w:cs="Times New Roman"/>
                <w:color w:val="000000" w:themeColor="text1"/>
                <w:sz w:val="24"/>
                <w:szCs w:val="24"/>
                <w:rPrChange w:id="2524" w:author="nayeem hasan" w:date="2020-08-19T04:23:00Z">
                  <w:rPr>
                    <w:rStyle w:val="gnkrckgcgsb"/>
                    <w:rFonts w:ascii="Times New Roman" w:hAnsi="Times New Roman" w:cs="Times New Roman"/>
                    <w:color w:val="000000"/>
                    <w:sz w:val="24"/>
                    <w:szCs w:val="24"/>
                  </w:rPr>
                </w:rPrChange>
              </w:rPr>
              <w:t>0.9</w:t>
            </w:r>
            <w:ins w:id="2525" w:author="nayeem hasan" w:date="2020-08-18T20:36:00Z">
              <w:r w:rsidR="00B44B41" w:rsidRPr="007C2DDC">
                <w:rPr>
                  <w:rStyle w:val="gnkrckgcgsb"/>
                  <w:rFonts w:ascii="Times New Roman" w:hAnsi="Times New Roman" w:cs="Times New Roman"/>
                  <w:color w:val="000000" w:themeColor="text1"/>
                  <w:sz w:val="24"/>
                  <w:szCs w:val="24"/>
                  <w:rPrChange w:id="2526" w:author="nayeem hasan" w:date="2020-08-19T04:23:00Z">
                    <w:rPr>
                      <w:rStyle w:val="gnkrckgcgsb"/>
                      <w:rFonts w:ascii="Times New Roman" w:hAnsi="Times New Roman" w:cs="Times New Roman"/>
                      <w:color w:val="000000"/>
                      <w:sz w:val="24"/>
                      <w:szCs w:val="24"/>
                    </w:rPr>
                  </w:rPrChange>
                </w:rPr>
                <w:t>8</w:t>
              </w:r>
            </w:ins>
            <w:del w:id="2527" w:author="nayeem hasan" w:date="2020-08-18T20:30:00Z">
              <w:r w:rsidRPr="007C2DDC" w:rsidDel="005A6D95">
                <w:rPr>
                  <w:rStyle w:val="gnkrckgcgsb"/>
                  <w:rFonts w:ascii="Times New Roman" w:hAnsi="Times New Roman" w:cs="Times New Roman"/>
                  <w:color w:val="000000" w:themeColor="text1"/>
                  <w:sz w:val="24"/>
                  <w:szCs w:val="24"/>
                  <w:rPrChange w:id="2528" w:author="nayeem hasan" w:date="2020-08-19T04:23:00Z">
                    <w:rPr>
                      <w:rStyle w:val="gnkrckgcgsb"/>
                      <w:rFonts w:ascii="Times New Roman" w:hAnsi="Times New Roman" w:cs="Times New Roman"/>
                      <w:color w:val="000000"/>
                      <w:sz w:val="24"/>
                      <w:szCs w:val="24"/>
                    </w:rPr>
                  </w:rPrChange>
                </w:rPr>
                <w:delText>8</w:delText>
              </w:r>
            </w:del>
            <w:r w:rsidRPr="007C2DDC">
              <w:rPr>
                <w:rStyle w:val="gnkrckgcgsb"/>
                <w:rFonts w:ascii="Times New Roman" w:hAnsi="Times New Roman" w:cs="Times New Roman"/>
                <w:color w:val="000000" w:themeColor="text1"/>
                <w:sz w:val="24"/>
                <w:szCs w:val="24"/>
                <w:rPrChange w:id="2529" w:author="nayeem hasan" w:date="2020-08-19T04:23:00Z">
                  <w:rPr>
                    <w:rStyle w:val="gnkrckgcgsb"/>
                    <w:rFonts w:ascii="Times New Roman" w:hAnsi="Times New Roman" w:cs="Times New Roman"/>
                    <w:color w:val="000000"/>
                    <w:sz w:val="24"/>
                    <w:szCs w:val="24"/>
                  </w:rPr>
                </w:rPrChange>
              </w:rPr>
              <w:t>-1.01</w:t>
            </w:r>
          </w:p>
        </w:tc>
        <w:tc>
          <w:tcPr>
            <w:tcW w:w="475" w:type="pct"/>
          </w:tcPr>
          <w:p w14:paraId="530245C4" w14:textId="1FAD0B8F" w:rsidR="00C575CE" w:rsidRPr="007C2DDC" w:rsidRDefault="00C575CE" w:rsidP="00890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themeColor="text1"/>
                <w:sz w:val="24"/>
                <w:szCs w:val="24"/>
                <w:lang w:eastAsia="en-GB"/>
                <w:rPrChange w:id="2530" w:author="nayeem hasan" w:date="2020-08-19T04:23:00Z">
                  <w:rPr>
                    <w:rFonts w:ascii="Times New Roman" w:eastAsia="Times New Roman" w:hAnsi="Times New Roman" w:cs="Times New Roman"/>
                    <w:color w:val="000000"/>
                    <w:sz w:val="24"/>
                    <w:szCs w:val="24"/>
                    <w:lang w:eastAsia="en-GB"/>
                  </w:rPr>
                </w:rPrChange>
              </w:rPr>
            </w:pPr>
            <w:r w:rsidRPr="007C2DDC">
              <w:rPr>
                <w:rFonts w:ascii="Times New Roman" w:eastAsia="Times New Roman" w:hAnsi="Times New Roman" w:cs="Times New Roman"/>
                <w:color w:val="000000" w:themeColor="text1"/>
                <w:sz w:val="24"/>
                <w:szCs w:val="24"/>
                <w:bdr w:val="none" w:sz="0" w:space="0" w:color="auto" w:frame="1"/>
                <w:lang w:eastAsia="en-GB"/>
                <w:rPrChange w:id="2531" w:author="nayeem hasan" w:date="2020-08-19T04:23:00Z">
                  <w:rPr>
                    <w:rFonts w:ascii="Times New Roman" w:eastAsia="Times New Roman" w:hAnsi="Times New Roman" w:cs="Times New Roman"/>
                    <w:color w:val="000000"/>
                    <w:sz w:val="24"/>
                    <w:szCs w:val="24"/>
                    <w:bdr w:val="none" w:sz="0" w:space="0" w:color="auto" w:frame="1"/>
                    <w:lang w:eastAsia="en-GB"/>
                  </w:rPr>
                </w:rPrChange>
              </w:rPr>
              <w:t>0.</w:t>
            </w:r>
            <w:ins w:id="2532" w:author="nayeem hasan" w:date="2020-08-18T20:17:00Z">
              <w:r w:rsidR="004C1E42" w:rsidRPr="007C2DDC">
                <w:rPr>
                  <w:rFonts w:ascii="Times New Roman" w:eastAsia="Times New Roman" w:hAnsi="Times New Roman" w:cs="Times New Roman"/>
                  <w:color w:val="000000" w:themeColor="text1"/>
                  <w:sz w:val="24"/>
                  <w:szCs w:val="24"/>
                  <w:bdr w:val="none" w:sz="0" w:space="0" w:color="auto" w:frame="1"/>
                  <w:lang w:eastAsia="en-GB"/>
                  <w:rPrChange w:id="2533" w:author="nayeem hasan" w:date="2020-08-19T04:23:00Z">
                    <w:rPr>
                      <w:rFonts w:ascii="Times New Roman" w:eastAsia="Times New Roman" w:hAnsi="Times New Roman" w:cs="Times New Roman"/>
                      <w:color w:val="000000"/>
                      <w:sz w:val="24"/>
                      <w:szCs w:val="24"/>
                      <w:bdr w:val="none" w:sz="0" w:space="0" w:color="auto" w:frame="1"/>
                      <w:lang w:eastAsia="en-GB"/>
                    </w:rPr>
                  </w:rPrChange>
                </w:rPr>
                <w:t>868</w:t>
              </w:r>
            </w:ins>
            <w:del w:id="2534" w:author="nayeem hasan" w:date="2020-08-18T20:17:00Z">
              <w:r w:rsidRPr="007C2DDC" w:rsidDel="004C1E42">
                <w:rPr>
                  <w:rFonts w:ascii="Times New Roman" w:eastAsia="Times New Roman" w:hAnsi="Times New Roman" w:cs="Times New Roman"/>
                  <w:color w:val="000000" w:themeColor="text1"/>
                  <w:sz w:val="24"/>
                  <w:szCs w:val="24"/>
                  <w:bdr w:val="none" w:sz="0" w:space="0" w:color="auto" w:frame="1"/>
                  <w:lang w:eastAsia="en-GB"/>
                  <w:rPrChange w:id="2535" w:author="nayeem hasan" w:date="2020-08-19T04:23:00Z">
                    <w:rPr>
                      <w:rFonts w:ascii="Times New Roman" w:eastAsia="Times New Roman" w:hAnsi="Times New Roman" w:cs="Times New Roman"/>
                      <w:color w:val="000000"/>
                      <w:sz w:val="24"/>
                      <w:szCs w:val="24"/>
                      <w:bdr w:val="none" w:sz="0" w:space="0" w:color="auto" w:frame="1"/>
                      <w:lang w:eastAsia="en-GB"/>
                    </w:rPr>
                  </w:rPrChange>
                </w:rPr>
                <w:delText>373</w:delText>
              </w:r>
            </w:del>
          </w:p>
        </w:tc>
        <w:tc>
          <w:tcPr>
            <w:tcW w:w="316" w:type="pct"/>
          </w:tcPr>
          <w:p w14:paraId="193B5595"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536"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2537" w:author="nayeem hasan" w:date="2020-08-19T04:23:00Z">
                  <w:rPr>
                    <w:rFonts w:ascii="Times New Roman" w:hAnsi="Times New Roman" w:cs="Times New Roman"/>
                    <w:sz w:val="24"/>
                    <w:szCs w:val="24"/>
                  </w:rPr>
                </w:rPrChange>
              </w:rPr>
              <w:t>1.01</w:t>
            </w:r>
          </w:p>
        </w:tc>
        <w:tc>
          <w:tcPr>
            <w:tcW w:w="546" w:type="pct"/>
          </w:tcPr>
          <w:p w14:paraId="144F05C1"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538" w:author="nayeem hasan" w:date="2020-08-19T04:23:00Z">
                  <w:rPr>
                    <w:rFonts w:ascii="Times New Roman" w:hAnsi="Times New Roman" w:cs="Times New Roman"/>
                    <w:sz w:val="24"/>
                    <w:szCs w:val="24"/>
                  </w:rPr>
                </w:rPrChange>
              </w:rPr>
            </w:pPr>
            <w:r w:rsidRPr="007C2DDC">
              <w:rPr>
                <w:rStyle w:val="gnkrckgcgsb"/>
                <w:rFonts w:ascii="Times New Roman" w:hAnsi="Times New Roman" w:cs="Times New Roman"/>
                <w:color w:val="000000" w:themeColor="text1"/>
                <w:sz w:val="24"/>
                <w:szCs w:val="24"/>
                <w:rPrChange w:id="2539" w:author="nayeem hasan" w:date="2020-08-19T04:23:00Z">
                  <w:rPr>
                    <w:rStyle w:val="gnkrckgcgsb"/>
                    <w:rFonts w:ascii="Times New Roman" w:hAnsi="Times New Roman" w:cs="Times New Roman"/>
                    <w:color w:val="000000"/>
                    <w:sz w:val="24"/>
                    <w:szCs w:val="24"/>
                  </w:rPr>
                </w:rPrChange>
              </w:rPr>
              <w:t>1.01-1.02</w:t>
            </w:r>
          </w:p>
        </w:tc>
        <w:tc>
          <w:tcPr>
            <w:tcW w:w="475" w:type="pct"/>
          </w:tcPr>
          <w:p w14:paraId="369C81AC" w14:textId="4C436BD8" w:rsidR="00C575CE" w:rsidRPr="007C2DDC" w:rsidRDefault="00CE36C1" w:rsidP="00890835">
            <w:pPr>
              <w:tabs>
                <w:tab w:val="left" w:pos="1200"/>
              </w:tabs>
              <w:jc w:val="center"/>
              <w:rPr>
                <w:rFonts w:ascii="Times New Roman" w:hAnsi="Times New Roman" w:cs="Times New Roman"/>
                <w:color w:val="000000" w:themeColor="text1"/>
                <w:sz w:val="24"/>
                <w:szCs w:val="24"/>
                <w:highlight w:val="yellow"/>
                <w:rPrChange w:id="2540" w:author="nayeem hasan" w:date="2020-08-19T04:23:00Z">
                  <w:rPr>
                    <w:rFonts w:ascii="Times New Roman" w:hAnsi="Times New Roman" w:cs="Times New Roman"/>
                    <w:sz w:val="24"/>
                    <w:szCs w:val="24"/>
                    <w:highlight w:val="yellow"/>
                  </w:rPr>
                </w:rPrChange>
              </w:rPr>
            </w:pPr>
            <w:ins w:id="2541" w:author="nayeem hasan" w:date="2020-08-18T21:02:00Z">
              <w:r w:rsidRPr="007C2DDC">
                <w:rPr>
                  <w:rFonts w:ascii="Times New Roman" w:eastAsia="Times New Roman" w:hAnsi="Times New Roman" w:cs="Times New Roman"/>
                  <w:color w:val="000000" w:themeColor="text1"/>
                  <w:sz w:val="24"/>
                  <w:szCs w:val="24"/>
                  <w:highlight w:val="yellow"/>
                  <w:bdr w:val="none" w:sz="0" w:space="0" w:color="auto" w:frame="1"/>
                  <w:lang w:eastAsia="en-GB"/>
                  <w:rPrChange w:id="2542" w:author="nayeem hasan" w:date="2020-08-19T04:23:00Z">
                    <w:rPr>
                      <w:rFonts w:ascii="Times New Roman" w:eastAsia="Times New Roman" w:hAnsi="Times New Roman" w:cs="Times New Roman"/>
                      <w:color w:val="000000"/>
                      <w:sz w:val="24"/>
                      <w:szCs w:val="24"/>
                      <w:highlight w:val="yellow"/>
                      <w:bdr w:val="none" w:sz="0" w:space="0" w:color="auto" w:frame="1"/>
                      <w:lang w:eastAsia="en-GB"/>
                    </w:rPr>
                  </w:rPrChange>
                </w:rPr>
                <w:t>&lt;0.001</w:t>
              </w:r>
            </w:ins>
            <w:del w:id="2543" w:author="nayeem hasan" w:date="2020-08-18T21:02:00Z">
              <w:r w:rsidR="00C575CE" w:rsidRPr="007C2DDC" w:rsidDel="00CE36C1">
                <w:rPr>
                  <w:rFonts w:ascii="Times New Roman" w:eastAsia="Times New Roman" w:hAnsi="Times New Roman" w:cs="Times New Roman"/>
                  <w:color w:val="000000" w:themeColor="text1"/>
                  <w:sz w:val="24"/>
                  <w:szCs w:val="24"/>
                  <w:highlight w:val="yellow"/>
                  <w:bdr w:val="none" w:sz="0" w:space="0" w:color="auto" w:frame="1"/>
                  <w:lang w:eastAsia="en-GB"/>
                  <w:rPrChange w:id="2544" w:author="nayeem hasan" w:date="2020-08-19T04:23:00Z">
                    <w:rPr>
                      <w:rFonts w:ascii="Times New Roman" w:eastAsia="Times New Roman" w:hAnsi="Times New Roman" w:cs="Times New Roman"/>
                      <w:color w:val="000000"/>
                      <w:sz w:val="24"/>
                      <w:szCs w:val="24"/>
                      <w:highlight w:val="yellow"/>
                      <w:bdr w:val="none" w:sz="0" w:space="0" w:color="auto" w:frame="1"/>
                      <w:lang w:eastAsia="en-GB"/>
                    </w:rPr>
                  </w:rPrChange>
                </w:rPr>
                <w:delText>0.040</w:delText>
              </w:r>
            </w:del>
          </w:p>
        </w:tc>
        <w:tc>
          <w:tcPr>
            <w:tcW w:w="316" w:type="pct"/>
          </w:tcPr>
          <w:p w14:paraId="2D27850B"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545"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2546" w:author="nayeem hasan" w:date="2020-08-19T04:23:00Z">
                  <w:rPr>
                    <w:rFonts w:ascii="Times New Roman" w:hAnsi="Times New Roman" w:cs="Times New Roman"/>
                    <w:sz w:val="24"/>
                    <w:szCs w:val="24"/>
                  </w:rPr>
                </w:rPrChange>
              </w:rPr>
              <w:t>0.99</w:t>
            </w:r>
          </w:p>
        </w:tc>
        <w:tc>
          <w:tcPr>
            <w:tcW w:w="546" w:type="pct"/>
          </w:tcPr>
          <w:p w14:paraId="6027BD81" w14:textId="73F1F33C" w:rsidR="00C575CE" w:rsidRPr="007C2DDC" w:rsidRDefault="00C575CE" w:rsidP="00890835">
            <w:pPr>
              <w:tabs>
                <w:tab w:val="left" w:pos="1200"/>
              </w:tabs>
              <w:jc w:val="center"/>
              <w:rPr>
                <w:rFonts w:ascii="Times New Roman" w:hAnsi="Times New Roman" w:cs="Times New Roman"/>
                <w:color w:val="000000" w:themeColor="text1"/>
                <w:sz w:val="24"/>
                <w:szCs w:val="24"/>
                <w:rPrChange w:id="2547" w:author="nayeem hasan" w:date="2020-08-19T04:23:00Z">
                  <w:rPr>
                    <w:rFonts w:ascii="Times New Roman" w:hAnsi="Times New Roman" w:cs="Times New Roman"/>
                    <w:sz w:val="24"/>
                    <w:szCs w:val="24"/>
                  </w:rPr>
                </w:rPrChange>
              </w:rPr>
            </w:pPr>
            <w:r w:rsidRPr="007C2DDC">
              <w:rPr>
                <w:rStyle w:val="gnkrckgcgsb"/>
                <w:rFonts w:ascii="Times New Roman" w:hAnsi="Times New Roman" w:cs="Times New Roman"/>
                <w:color w:val="000000" w:themeColor="text1"/>
                <w:sz w:val="24"/>
                <w:szCs w:val="24"/>
                <w:rPrChange w:id="2548" w:author="nayeem hasan" w:date="2020-08-19T04:23:00Z">
                  <w:rPr>
                    <w:rStyle w:val="gnkrckgcgsb"/>
                    <w:rFonts w:ascii="Times New Roman" w:hAnsi="Times New Roman" w:cs="Times New Roman"/>
                    <w:color w:val="000000"/>
                    <w:sz w:val="24"/>
                    <w:szCs w:val="24"/>
                  </w:rPr>
                </w:rPrChange>
              </w:rPr>
              <w:t>0.99-1.0</w:t>
            </w:r>
            <w:ins w:id="2549" w:author="nayeem hasan" w:date="2020-08-18T23:32:00Z">
              <w:r w:rsidR="008D3E34" w:rsidRPr="007C2DDC">
                <w:rPr>
                  <w:rStyle w:val="gnkrckgcgsb"/>
                  <w:rFonts w:ascii="Times New Roman" w:hAnsi="Times New Roman" w:cs="Times New Roman"/>
                  <w:color w:val="000000" w:themeColor="text1"/>
                  <w:sz w:val="24"/>
                  <w:szCs w:val="24"/>
                  <w:rPrChange w:id="2550" w:author="nayeem hasan" w:date="2020-08-19T04:23:00Z">
                    <w:rPr>
                      <w:rStyle w:val="gnkrckgcgsb"/>
                      <w:rFonts w:ascii="Times New Roman" w:hAnsi="Times New Roman" w:cs="Times New Roman"/>
                      <w:color w:val="000000"/>
                      <w:sz w:val="24"/>
                      <w:szCs w:val="24"/>
                    </w:rPr>
                  </w:rPrChange>
                </w:rPr>
                <w:t>1</w:t>
              </w:r>
            </w:ins>
            <w:del w:id="2551" w:author="nayeem hasan" w:date="2020-08-18T23:32:00Z">
              <w:r w:rsidRPr="007C2DDC" w:rsidDel="008D3E34">
                <w:rPr>
                  <w:rStyle w:val="gnkrckgcgsb"/>
                  <w:rFonts w:ascii="Times New Roman" w:hAnsi="Times New Roman" w:cs="Times New Roman"/>
                  <w:color w:val="000000" w:themeColor="text1"/>
                  <w:sz w:val="24"/>
                  <w:szCs w:val="24"/>
                  <w:rPrChange w:id="2552" w:author="nayeem hasan" w:date="2020-08-19T04:23:00Z">
                    <w:rPr>
                      <w:rStyle w:val="gnkrckgcgsb"/>
                      <w:rFonts w:ascii="Times New Roman" w:hAnsi="Times New Roman" w:cs="Times New Roman"/>
                      <w:color w:val="000000"/>
                      <w:sz w:val="24"/>
                      <w:szCs w:val="24"/>
                    </w:rPr>
                  </w:rPrChange>
                </w:rPr>
                <w:delText>2</w:delText>
              </w:r>
            </w:del>
          </w:p>
        </w:tc>
        <w:tc>
          <w:tcPr>
            <w:tcW w:w="475" w:type="pct"/>
          </w:tcPr>
          <w:p w14:paraId="6F9DD4C7" w14:textId="0A810423" w:rsidR="00C575CE" w:rsidRPr="007C2DDC" w:rsidRDefault="00C575CE" w:rsidP="00890835">
            <w:pPr>
              <w:tabs>
                <w:tab w:val="left" w:pos="1200"/>
              </w:tabs>
              <w:jc w:val="center"/>
              <w:rPr>
                <w:rFonts w:ascii="Times New Roman" w:hAnsi="Times New Roman" w:cs="Times New Roman"/>
                <w:color w:val="000000" w:themeColor="text1"/>
                <w:sz w:val="24"/>
                <w:szCs w:val="24"/>
                <w:rPrChange w:id="2553" w:author="nayeem hasan" w:date="2020-08-19T04:23:00Z">
                  <w:rPr>
                    <w:rFonts w:ascii="Times New Roman" w:hAnsi="Times New Roman" w:cs="Times New Roman"/>
                    <w:sz w:val="24"/>
                    <w:szCs w:val="24"/>
                  </w:rPr>
                </w:rPrChange>
              </w:rPr>
            </w:pPr>
            <w:r w:rsidRPr="007C2DDC">
              <w:rPr>
                <w:rFonts w:ascii="Times New Roman" w:eastAsia="Times New Roman" w:hAnsi="Times New Roman" w:cs="Times New Roman"/>
                <w:color w:val="000000" w:themeColor="text1"/>
                <w:sz w:val="24"/>
                <w:szCs w:val="24"/>
                <w:bdr w:val="none" w:sz="0" w:space="0" w:color="auto" w:frame="1"/>
                <w:lang w:eastAsia="en-GB"/>
                <w:rPrChange w:id="2554" w:author="nayeem hasan" w:date="2020-08-19T04:23:00Z">
                  <w:rPr>
                    <w:rFonts w:ascii="Times New Roman" w:eastAsia="Times New Roman" w:hAnsi="Times New Roman" w:cs="Times New Roman"/>
                    <w:color w:val="000000"/>
                    <w:sz w:val="24"/>
                    <w:szCs w:val="24"/>
                    <w:bdr w:val="none" w:sz="0" w:space="0" w:color="auto" w:frame="1"/>
                    <w:lang w:eastAsia="en-GB"/>
                  </w:rPr>
                </w:rPrChange>
              </w:rPr>
              <w:t>0.</w:t>
            </w:r>
            <w:ins w:id="2555" w:author="nayeem hasan" w:date="2020-08-18T23:28:00Z">
              <w:r w:rsidR="00330E28" w:rsidRPr="007C2DDC">
                <w:rPr>
                  <w:rFonts w:ascii="Times New Roman" w:eastAsia="Times New Roman" w:hAnsi="Times New Roman" w:cs="Times New Roman"/>
                  <w:color w:val="000000" w:themeColor="text1"/>
                  <w:sz w:val="24"/>
                  <w:szCs w:val="24"/>
                  <w:bdr w:val="none" w:sz="0" w:space="0" w:color="auto" w:frame="1"/>
                  <w:lang w:eastAsia="en-GB"/>
                  <w:rPrChange w:id="2556" w:author="nayeem hasan" w:date="2020-08-19T04:23:00Z">
                    <w:rPr>
                      <w:rFonts w:ascii="Times New Roman" w:eastAsia="Times New Roman" w:hAnsi="Times New Roman" w:cs="Times New Roman"/>
                      <w:color w:val="000000"/>
                      <w:sz w:val="24"/>
                      <w:szCs w:val="24"/>
                      <w:bdr w:val="none" w:sz="0" w:space="0" w:color="auto" w:frame="1"/>
                      <w:lang w:eastAsia="en-GB"/>
                    </w:rPr>
                  </w:rPrChange>
                </w:rPr>
                <w:t>859</w:t>
              </w:r>
            </w:ins>
            <w:del w:id="2557" w:author="nayeem hasan" w:date="2020-08-18T23:28:00Z">
              <w:r w:rsidRPr="007C2DDC" w:rsidDel="00330E28">
                <w:rPr>
                  <w:rFonts w:ascii="Times New Roman" w:eastAsia="Times New Roman" w:hAnsi="Times New Roman" w:cs="Times New Roman"/>
                  <w:color w:val="000000" w:themeColor="text1"/>
                  <w:sz w:val="24"/>
                  <w:szCs w:val="24"/>
                  <w:bdr w:val="none" w:sz="0" w:space="0" w:color="auto" w:frame="1"/>
                  <w:lang w:eastAsia="en-GB"/>
                  <w:rPrChange w:id="2558" w:author="nayeem hasan" w:date="2020-08-19T04:23:00Z">
                    <w:rPr>
                      <w:rFonts w:ascii="Times New Roman" w:eastAsia="Times New Roman" w:hAnsi="Times New Roman" w:cs="Times New Roman"/>
                      <w:color w:val="000000"/>
                      <w:sz w:val="24"/>
                      <w:szCs w:val="24"/>
                      <w:bdr w:val="none" w:sz="0" w:space="0" w:color="auto" w:frame="1"/>
                      <w:lang w:eastAsia="en-GB"/>
                    </w:rPr>
                  </w:rPrChange>
                </w:rPr>
                <w:delText>063</w:delText>
              </w:r>
            </w:del>
          </w:p>
        </w:tc>
      </w:tr>
      <w:tr w:rsidR="007C2DDC" w:rsidRPr="007C2DDC" w14:paraId="33E8617D" w14:textId="77777777" w:rsidTr="00890835">
        <w:tc>
          <w:tcPr>
            <w:tcW w:w="991" w:type="pct"/>
          </w:tcPr>
          <w:p w14:paraId="2794AB8B"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559"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2560" w:author="nayeem hasan" w:date="2020-08-19T04:23:00Z">
                  <w:rPr>
                    <w:rFonts w:ascii="Times New Roman" w:hAnsi="Times New Roman" w:cs="Times New Roman"/>
                    <w:sz w:val="24"/>
                    <w:szCs w:val="24"/>
                  </w:rPr>
                </w:rPrChange>
              </w:rPr>
              <w:t>Latitude</w:t>
            </w:r>
          </w:p>
        </w:tc>
        <w:tc>
          <w:tcPr>
            <w:tcW w:w="316" w:type="pct"/>
          </w:tcPr>
          <w:p w14:paraId="0D85BA15" w14:textId="287A6D1D" w:rsidR="00C575CE" w:rsidRPr="007C2DDC" w:rsidRDefault="005A6D95" w:rsidP="00890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Style w:val="gnkrckgcgsb"/>
                <w:rFonts w:ascii="Times New Roman" w:eastAsia="Times New Roman" w:hAnsi="Times New Roman" w:cs="Times New Roman"/>
                <w:color w:val="000000" w:themeColor="text1"/>
                <w:sz w:val="24"/>
                <w:szCs w:val="24"/>
                <w:lang w:eastAsia="en-GB"/>
                <w:rPrChange w:id="2561" w:author="nayeem hasan" w:date="2020-08-19T04:23:00Z">
                  <w:rPr>
                    <w:rStyle w:val="gnkrckgcgsb"/>
                    <w:rFonts w:ascii="Times New Roman" w:eastAsia="Times New Roman" w:hAnsi="Times New Roman" w:cs="Times New Roman"/>
                    <w:color w:val="000000"/>
                    <w:sz w:val="24"/>
                    <w:szCs w:val="24"/>
                    <w:lang w:eastAsia="en-GB"/>
                  </w:rPr>
                </w:rPrChange>
              </w:rPr>
            </w:pPr>
            <w:ins w:id="2562" w:author="nayeem hasan" w:date="2020-08-18T20:33:00Z">
              <w:r w:rsidRPr="007C2DDC">
                <w:rPr>
                  <w:rFonts w:ascii="Times New Roman" w:eastAsia="Times New Roman" w:hAnsi="Times New Roman" w:cs="Times New Roman"/>
                  <w:color w:val="000000" w:themeColor="text1"/>
                  <w:sz w:val="24"/>
                  <w:szCs w:val="24"/>
                  <w:bdr w:val="none" w:sz="0" w:space="0" w:color="auto" w:frame="1"/>
                  <w:lang w:eastAsia="en-GB"/>
                  <w:rPrChange w:id="2563" w:author="nayeem hasan" w:date="2020-08-19T04:23:00Z">
                    <w:rPr>
                      <w:rFonts w:ascii="Times New Roman" w:eastAsia="Times New Roman" w:hAnsi="Times New Roman" w:cs="Times New Roman"/>
                      <w:color w:val="000000"/>
                      <w:sz w:val="24"/>
                      <w:szCs w:val="24"/>
                      <w:bdr w:val="none" w:sz="0" w:space="0" w:color="auto" w:frame="1"/>
                      <w:lang w:eastAsia="en-GB"/>
                    </w:rPr>
                  </w:rPrChange>
                </w:rPr>
                <w:t>1.01</w:t>
              </w:r>
            </w:ins>
            <w:del w:id="2564" w:author="nayeem hasan" w:date="2020-08-18T20:33:00Z">
              <w:r w:rsidR="00C575CE" w:rsidRPr="007C2DDC" w:rsidDel="005A6D95">
                <w:rPr>
                  <w:rFonts w:ascii="Times New Roman" w:eastAsia="Times New Roman" w:hAnsi="Times New Roman" w:cs="Times New Roman"/>
                  <w:color w:val="000000" w:themeColor="text1"/>
                  <w:sz w:val="24"/>
                  <w:szCs w:val="24"/>
                  <w:bdr w:val="none" w:sz="0" w:space="0" w:color="auto" w:frame="1"/>
                  <w:lang w:eastAsia="en-GB"/>
                  <w:rPrChange w:id="2565" w:author="nayeem hasan" w:date="2020-08-19T04:23:00Z">
                    <w:rPr>
                      <w:rFonts w:ascii="Times New Roman" w:eastAsia="Times New Roman" w:hAnsi="Times New Roman" w:cs="Times New Roman"/>
                      <w:color w:val="000000"/>
                      <w:sz w:val="24"/>
                      <w:szCs w:val="24"/>
                      <w:bdr w:val="none" w:sz="0" w:space="0" w:color="auto" w:frame="1"/>
                      <w:lang w:eastAsia="en-GB"/>
                    </w:rPr>
                  </w:rPrChange>
                </w:rPr>
                <w:delText>0.99</w:delText>
              </w:r>
            </w:del>
          </w:p>
        </w:tc>
        <w:tc>
          <w:tcPr>
            <w:tcW w:w="546" w:type="pct"/>
          </w:tcPr>
          <w:p w14:paraId="5E406F26" w14:textId="5617EA01" w:rsidR="00C575CE" w:rsidRPr="007C2DDC" w:rsidRDefault="005A6D95" w:rsidP="00890835">
            <w:pPr>
              <w:pStyle w:val="HTMLPreformatted"/>
              <w:shd w:val="clear" w:color="auto" w:fill="FFFFFF"/>
              <w:wordWrap w:val="0"/>
              <w:jc w:val="center"/>
              <w:rPr>
                <w:rStyle w:val="gnkrckgcgsb"/>
                <w:rFonts w:ascii="Times New Roman" w:hAnsi="Times New Roman" w:cs="Times New Roman"/>
                <w:color w:val="000000" w:themeColor="text1"/>
                <w:sz w:val="24"/>
                <w:szCs w:val="24"/>
                <w:bdr w:val="none" w:sz="0" w:space="0" w:color="auto" w:frame="1"/>
                <w:rPrChange w:id="2566" w:author="nayeem hasan" w:date="2020-08-19T04:23:00Z">
                  <w:rPr>
                    <w:rStyle w:val="gnkrckgcgsb"/>
                    <w:rFonts w:ascii="Times New Roman" w:eastAsiaTheme="minorHAnsi" w:hAnsi="Times New Roman" w:cs="Times New Roman"/>
                    <w:color w:val="000000"/>
                    <w:sz w:val="24"/>
                    <w:szCs w:val="24"/>
                    <w:bdr w:val="none" w:sz="0" w:space="0" w:color="auto" w:frame="1"/>
                    <w:lang w:eastAsia="en-US"/>
                  </w:rPr>
                </w:rPrChange>
              </w:rPr>
            </w:pPr>
            <w:ins w:id="2567" w:author="nayeem hasan" w:date="2020-08-18T20:31:00Z">
              <w:r w:rsidRPr="007C2DDC">
                <w:rPr>
                  <w:rStyle w:val="gnkrckgcgsb"/>
                  <w:rFonts w:ascii="Times New Roman" w:hAnsi="Times New Roman" w:cs="Times New Roman"/>
                  <w:color w:val="000000" w:themeColor="text1"/>
                  <w:sz w:val="24"/>
                  <w:szCs w:val="24"/>
                  <w:rPrChange w:id="2568" w:author="nayeem hasan" w:date="2020-08-19T04:23:00Z">
                    <w:rPr>
                      <w:rStyle w:val="gnkrckgcgsb"/>
                      <w:rFonts w:ascii="Times New Roman" w:hAnsi="Times New Roman" w:cs="Times New Roman"/>
                      <w:color w:val="000000"/>
                      <w:sz w:val="24"/>
                      <w:szCs w:val="24"/>
                    </w:rPr>
                  </w:rPrChange>
                </w:rPr>
                <w:t>1.0</w:t>
              </w:r>
            </w:ins>
            <w:ins w:id="2569" w:author="nayeem hasan" w:date="2020-08-18T20:32:00Z">
              <w:r w:rsidRPr="007C2DDC">
                <w:rPr>
                  <w:rStyle w:val="gnkrckgcgsb"/>
                  <w:rFonts w:ascii="Times New Roman" w:hAnsi="Times New Roman" w:cs="Times New Roman"/>
                  <w:color w:val="000000" w:themeColor="text1"/>
                  <w:sz w:val="24"/>
                  <w:szCs w:val="24"/>
                  <w:rPrChange w:id="2570" w:author="nayeem hasan" w:date="2020-08-19T04:23:00Z">
                    <w:rPr>
                      <w:rStyle w:val="gnkrckgcgsb"/>
                      <w:rFonts w:ascii="Times New Roman" w:hAnsi="Times New Roman" w:cs="Times New Roman"/>
                      <w:color w:val="000000"/>
                      <w:sz w:val="24"/>
                      <w:szCs w:val="24"/>
                    </w:rPr>
                  </w:rPrChange>
                </w:rPr>
                <w:t>1</w:t>
              </w:r>
            </w:ins>
            <w:del w:id="2571" w:author="nayeem hasan" w:date="2020-08-18T20:30:00Z">
              <w:r w:rsidR="00C575CE" w:rsidRPr="007C2DDC" w:rsidDel="005A6D95">
                <w:rPr>
                  <w:rStyle w:val="gnkrckgcgsb"/>
                  <w:rFonts w:ascii="Times New Roman" w:hAnsi="Times New Roman" w:cs="Times New Roman"/>
                  <w:color w:val="000000" w:themeColor="text1"/>
                  <w:sz w:val="24"/>
                  <w:szCs w:val="24"/>
                  <w:rPrChange w:id="2572" w:author="nayeem hasan" w:date="2020-08-19T04:23:00Z">
                    <w:rPr>
                      <w:rStyle w:val="gnkrckgcgsb"/>
                      <w:rFonts w:ascii="Times New Roman" w:hAnsi="Times New Roman" w:cs="Times New Roman"/>
                      <w:color w:val="000000"/>
                      <w:sz w:val="24"/>
                      <w:szCs w:val="24"/>
                    </w:rPr>
                  </w:rPrChange>
                </w:rPr>
                <w:delText>0.98</w:delText>
              </w:r>
            </w:del>
            <w:r w:rsidR="00C575CE" w:rsidRPr="007C2DDC">
              <w:rPr>
                <w:rStyle w:val="gnkrckgcgsb"/>
                <w:rFonts w:ascii="Times New Roman" w:hAnsi="Times New Roman" w:cs="Times New Roman"/>
                <w:color w:val="000000" w:themeColor="text1"/>
                <w:sz w:val="24"/>
                <w:szCs w:val="24"/>
                <w:rPrChange w:id="2573" w:author="nayeem hasan" w:date="2020-08-19T04:23:00Z">
                  <w:rPr>
                    <w:rStyle w:val="gnkrckgcgsb"/>
                    <w:rFonts w:ascii="Times New Roman" w:hAnsi="Times New Roman" w:cs="Times New Roman"/>
                    <w:color w:val="000000"/>
                    <w:sz w:val="24"/>
                    <w:szCs w:val="24"/>
                  </w:rPr>
                </w:rPrChange>
              </w:rPr>
              <w:t>-1.0</w:t>
            </w:r>
            <w:ins w:id="2574" w:author="nayeem hasan" w:date="2020-08-18T20:36:00Z">
              <w:r w:rsidR="00B44B41" w:rsidRPr="007C2DDC">
                <w:rPr>
                  <w:rStyle w:val="gnkrckgcgsb"/>
                  <w:rFonts w:ascii="Times New Roman" w:hAnsi="Times New Roman" w:cs="Times New Roman"/>
                  <w:color w:val="000000" w:themeColor="text1"/>
                  <w:sz w:val="24"/>
                  <w:szCs w:val="24"/>
                  <w:rPrChange w:id="2575" w:author="nayeem hasan" w:date="2020-08-19T04:23:00Z">
                    <w:rPr>
                      <w:rStyle w:val="gnkrckgcgsb"/>
                      <w:rFonts w:ascii="Times New Roman" w:hAnsi="Times New Roman" w:cs="Times New Roman"/>
                      <w:color w:val="000000"/>
                      <w:sz w:val="24"/>
                      <w:szCs w:val="24"/>
                    </w:rPr>
                  </w:rPrChange>
                </w:rPr>
                <w:t>2</w:t>
              </w:r>
            </w:ins>
            <w:del w:id="2576" w:author="nayeem hasan" w:date="2020-08-18T20:36:00Z">
              <w:r w:rsidR="00C575CE" w:rsidRPr="007C2DDC" w:rsidDel="00B44B41">
                <w:rPr>
                  <w:rStyle w:val="gnkrckgcgsb"/>
                  <w:rFonts w:ascii="Times New Roman" w:hAnsi="Times New Roman" w:cs="Times New Roman"/>
                  <w:color w:val="000000" w:themeColor="text1"/>
                  <w:sz w:val="24"/>
                  <w:szCs w:val="24"/>
                  <w:rPrChange w:id="2577" w:author="nayeem hasan" w:date="2020-08-19T04:23:00Z">
                    <w:rPr>
                      <w:rStyle w:val="gnkrckgcgsb"/>
                      <w:rFonts w:ascii="Times New Roman" w:hAnsi="Times New Roman" w:cs="Times New Roman"/>
                      <w:color w:val="000000"/>
                      <w:sz w:val="24"/>
                      <w:szCs w:val="24"/>
                    </w:rPr>
                  </w:rPrChange>
                </w:rPr>
                <w:delText>1</w:delText>
              </w:r>
            </w:del>
          </w:p>
        </w:tc>
        <w:tc>
          <w:tcPr>
            <w:tcW w:w="475" w:type="pct"/>
          </w:tcPr>
          <w:p w14:paraId="68F4F57F" w14:textId="7A1299F8" w:rsidR="00C575CE" w:rsidRPr="007C2DDC" w:rsidRDefault="00FE3535" w:rsidP="00890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themeColor="text1"/>
                <w:sz w:val="24"/>
                <w:szCs w:val="24"/>
                <w:lang w:eastAsia="en-GB"/>
                <w:rPrChange w:id="2578" w:author="nayeem hasan" w:date="2020-08-19T04:23:00Z">
                  <w:rPr>
                    <w:rFonts w:ascii="Times New Roman" w:eastAsia="Times New Roman" w:hAnsi="Times New Roman" w:cs="Times New Roman"/>
                    <w:color w:val="000000"/>
                    <w:sz w:val="24"/>
                    <w:szCs w:val="24"/>
                    <w:lang w:eastAsia="en-GB"/>
                  </w:rPr>
                </w:rPrChange>
              </w:rPr>
            </w:pPr>
            <w:ins w:id="2579" w:author="nayeem hasan" w:date="2020-08-18T20:17:00Z">
              <w:r w:rsidRPr="007C2DDC">
                <w:rPr>
                  <w:rFonts w:ascii="Times New Roman" w:eastAsia="Times New Roman" w:hAnsi="Times New Roman" w:cs="Times New Roman"/>
                  <w:color w:val="000000" w:themeColor="text1"/>
                  <w:sz w:val="24"/>
                  <w:szCs w:val="24"/>
                  <w:highlight w:val="yellow"/>
                  <w:bdr w:val="none" w:sz="0" w:space="0" w:color="auto" w:frame="1"/>
                  <w:lang w:eastAsia="en-GB"/>
                  <w:rPrChange w:id="2580" w:author="nayeem hasan" w:date="2020-08-19T04:23:00Z">
                    <w:rPr>
                      <w:rFonts w:ascii="Times New Roman" w:eastAsia="Times New Roman" w:hAnsi="Times New Roman" w:cs="Times New Roman"/>
                      <w:color w:val="000000"/>
                      <w:sz w:val="24"/>
                      <w:szCs w:val="24"/>
                      <w:highlight w:val="yellow"/>
                      <w:bdr w:val="none" w:sz="0" w:space="0" w:color="auto" w:frame="1"/>
                      <w:lang w:eastAsia="en-GB"/>
                    </w:rPr>
                  </w:rPrChange>
                </w:rPr>
                <w:t>&lt;0.001</w:t>
              </w:r>
            </w:ins>
            <w:del w:id="2581" w:author="nayeem hasan" w:date="2020-08-18T20:17:00Z">
              <w:r w:rsidR="00C575CE" w:rsidRPr="007C2DDC" w:rsidDel="00FE3535">
                <w:rPr>
                  <w:rFonts w:ascii="Times New Roman" w:eastAsia="Times New Roman" w:hAnsi="Times New Roman" w:cs="Times New Roman"/>
                  <w:color w:val="000000" w:themeColor="text1"/>
                  <w:sz w:val="24"/>
                  <w:szCs w:val="24"/>
                  <w:bdr w:val="none" w:sz="0" w:space="0" w:color="auto" w:frame="1"/>
                  <w:lang w:eastAsia="en-GB"/>
                  <w:rPrChange w:id="2582" w:author="nayeem hasan" w:date="2020-08-19T04:23:00Z">
                    <w:rPr>
                      <w:rFonts w:ascii="Times New Roman" w:eastAsia="Times New Roman" w:hAnsi="Times New Roman" w:cs="Times New Roman"/>
                      <w:color w:val="000000"/>
                      <w:sz w:val="24"/>
                      <w:szCs w:val="24"/>
                      <w:bdr w:val="none" w:sz="0" w:space="0" w:color="auto" w:frame="1"/>
                      <w:lang w:eastAsia="en-GB"/>
                    </w:rPr>
                  </w:rPrChange>
                </w:rPr>
                <w:delText>0.349</w:delText>
              </w:r>
            </w:del>
          </w:p>
        </w:tc>
        <w:tc>
          <w:tcPr>
            <w:tcW w:w="316" w:type="pct"/>
          </w:tcPr>
          <w:p w14:paraId="187AEA2C" w14:textId="7B5E2909" w:rsidR="00C575CE" w:rsidRPr="007C2DDC" w:rsidRDefault="009603BC" w:rsidP="00890835">
            <w:pPr>
              <w:tabs>
                <w:tab w:val="left" w:pos="1200"/>
              </w:tabs>
              <w:jc w:val="center"/>
              <w:rPr>
                <w:rFonts w:ascii="Times New Roman" w:hAnsi="Times New Roman" w:cs="Times New Roman"/>
                <w:color w:val="000000" w:themeColor="text1"/>
                <w:sz w:val="24"/>
                <w:szCs w:val="24"/>
                <w:rPrChange w:id="2583" w:author="nayeem hasan" w:date="2020-08-19T04:23:00Z">
                  <w:rPr>
                    <w:rFonts w:ascii="Times New Roman" w:hAnsi="Times New Roman" w:cs="Times New Roman"/>
                    <w:sz w:val="24"/>
                    <w:szCs w:val="24"/>
                  </w:rPr>
                </w:rPrChange>
              </w:rPr>
            </w:pPr>
            <w:ins w:id="2584" w:author="nayeem hasan" w:date="2020-08-18T21:09:00Z">
              <w:r w:rsidRPr="007C2DDC">
                <w:rPr>
                  <w:rFonts w:ascii="Times New Roman" w:hAnsi="Times New Roman" w:cs="Times New Roman"/>
                  <w:color w:val="000000" w:themeColor="text1"/>
                  <w:sz w:val="24"/>
                  <w:szCs w:val="24"/>
                  <w:rPrChange w:id="2585" w:author="nayeem hasan" w:date="2020-08-19T04:23:00Z">
                    <w:rPr>
                      <w:rFonts w:ascii="Times New Roman" w:hAnsi="Times New Roman" w:cs="Times New Roman"/>
                      <w:sz w:val="24"/>
                      <w:szCs w:val="24"/>
                    </w:rPr>
                  </w:rPrChange>
                </w:rPr>
                <w:t>1.01</w:t>
              </w:r>
            </w:ins>
            <w:del w:id="2586" w:author="nayeem hasan" w:date="2020-08-18T21:09:00Z">
              <w:r w:rsidR="00C575CE" w:rsidRPr="007C2DDC" w:rsidDel="009603BC">
                <w:rPr>
                  <w:rFonts w:ascii="Times New Roman" w:hAnsi="Times New Roman" w:cs="Times New Roman"/>
                  <w:color w:val="000000" w:themeColor="text1"/>
                  <w:sz w:val="24"/>
                  <w:szCs w:val="24"/>
                  <w:rPrChange w:id="2587" w:author="nayeem hasan" w:date="2020-08-19T04:23:00Z">
                    <w:rPr>
                      <w:rFonts w:ascii="Times New Roman" w:hAnsi="Times New Roman" w:cs="Times New Roman"/>
                      <w:sz w:val="24"/>
                      <w:szCs w:val="24"/>
                    </w:rPr>
                  </w:rPrChange>
                </w:rPr>
                <w:delText>0.99</w:delText>
              </w:r>
            </w:del>
          </w:p>
        </w:tc>
        <w:tc>
          <w:tcPr>
            <w:tcW w:w="546" w:type="pct"/>
          </w:tcPr>
          <w:p w14:paraId="3E765614" w14:textId="0A7FC4E1" w:rsidR="00C575CE" w:rsidRPr="007C2DDC" w:rsidRDefault="009E207B" w:rsidP="00890835">
            <w:pPr>
              <w:tabs>
                <w:tab w:val="left" w:pos="1200"/>
              </w:tabs>
              <w:jc w:val="center"/>
              <w:rPr>
                <w:rFonts w:ascii="Times New Roman" w:hAnsi="Times New Roman" w:cs="Times New Roman"/>
                <w:color w:val="000000" w:themeColor="text1"/>
                <w:sz w:val="24"/>
                <w:szCs w:val="24"/>
                <w:rPrChange w:id="2588" w:author="nayeem hasan" w:date="2020-08-19T04:23:00Z">
                  <w:rPr>
                    <w:rFonts w:ascii="Times New Roman" w:hAnsi="Times New Roman" w:cs="Times New Roman"/>
                    <w:sz w:val="24"/>
                    <w:szCs w:val="24"/>
                  </w:rPr>
                </w:rPrChange>
              </w:rPr>
            </w:pPr>
            <w:ins w:id="2589" w:author="nayeem hasan" w:date="2020-08-18T21:12:00Z">
              <w:r w:rsidRPr="007C2DDC">
                <w:rPr>
                  <w:rStyle w:val="gnkrckgcgsb"/>
                  <w:rFonts w:ascii="Times New Roman" w:hAnsi="Times New Roman" w:cs="Times New Roman"/>
                  <w:color w:val="000000" w:themeColor="text1"/>
                  <w:sz w:val="24"/>
                  <w:szCs w:val="24"/>
                  <w:rPrChange w:id="2590" w:author="nayeem hasan" w:date="2020-08-19T04:23:00Z">
                    <w:rPr>
                      <w:rStyle w:val="gnkrckgcgsb"/>
                      <w:rFonts w:ascii="Times New Roman" w:hAnsi="Times New Roman" w:cs="Times New Roman"/>
                      <w:color w:val="000000"/>
                      <w:sz w:val="24"/>
                      <w:szCs w:val="24"/>
                    </w:rPr>
                  </w:rPrChange>
                </w:rPr>
                <w:t>1.01</w:t>
              </w:r>
            </w:ins>
            <w:del w:id="2591" w:author="nayeem hasan" w:date="2020-08-18T21:12:00Z">
              <w:r w:rsidR="00C575CE" w:rsidRPr="007C2DDC" w:rsidDel="009E207B">
                <w:rPr>
                  <w:rStyle w:val="gnkrckgcgsb"/>
                  <w:rFonts w:ascii="Times New Roman" w:hAnsi="Times New Roman" w:cs="Times New Roman"/>
                  <w:color w:val="000000" w:themeColor="text1"/>
                  <w:sz w:val="24"/>
                  <w:szCs w:val="24"/>
                  <w:rPrChange w:id="2592" w:author="nayeem hasan" w:date="2020-08-19T04:23:00Z">
                    <w:rPr>
                      <w:rStyle w:val="gnkrckgcgsb"/>
                      <w:rFonts w:ascii="Times New Roman" w:hAnsi="Times New Roman" w:cs="Times New Roman"/>
                      <w:color w:val="000000"/>
                      <w:sz w:val="24"/>
                      <w:szCs w:val="24"/>
                    </w:rPr>
                  </w:rPrChange>
                </w:rPr>
                <w:delText>0.98</w:delText>
              </w:r>
            </w:del>
            <w:r w:rsidR="00C575CE" w:rsidRPr="007C2DDC">
              <w:rPr>
                <w:rStyle w:val="gnkrckgcgsb"/>
                <w:rFonts w:ascii="Times New Roman" w:hAnsi="Times New Roman" w:cs="Times New Roman"/>
                <w:color w:val="000000" w:themeColor="text1"/>
                <w:sz w:val="24"/>
                <w:szCs w:val="24"/>
                <w:rPrChange w:id="2593" w:author="nayeem hasan" w:date="2020-08-19T04:23:00Z">
                  <w:rPr>
                    <w:rStyle w:val="gnkrckgcgsb"/>
                    <w:rFonts w:ascii="Times New Roman" w:hAnsi="Times New Roman" w:cs="Times New Roman"/>
                    <w:color w:val="000000"/>
                    <w:sz w:val="24"/>
                    <w:szCs w:val="24"/>
                  </w:rPr>
                </w:rPrChange>
              </w:rPr>
              <w:t>-</w:t>
            </w:r>
            <w:ins w:id="2594" w:author="nayeem hasan" w:date="2020-08-18T21:12:00Z">
              <w:r w:rsidRPr="007C2DDC">
                <w:rPr>
                  <w:rStyle w:val="gnkrckgcgsb"/>
                  <w:rFonts w:ascii="Times New Roman" w:hAnsi="Times New Roman" w:cs="Times New Roman"/>
                  <w:color w:val="000000" w:themeColor="text1"/>
                  <w:sz w:val="24"/>
                  <w:szCs w:val="24"/>
                  <w:rPrChange w:id="2595" w:author="nayeem hasan" w:date="2020-08-19T04:23:00Z">
                    <w:rPr>
                      <w:rStyle w:val="gnkrckgcgsb"/>
                      <w:rFonts w:ascii="Times New Roman" w:hAnsi="Times New Roman" w:cs="Times New Roman"/>
                      <w:color w:val="000000"/>
                      <w:sz w:val="24"/>
                      <w:szCs w:val="24"/>
                    </w:rPr>
                  </w:rPrChange>
                </w:rPr>
                <w:t>1.02</w:t>
              </w:r>
            </w:ins>
            <w:del w:id="2596" w:author="nayeem hasan" w:date="2020-08-18T21:12:00Z">
              <w:r w:rsidR="00C575CE" w:rsidRPr="007C2DDC" w:rsidDel="009E207B">
                <w:rPr>
                  <w:rStyle w:val="gnkrckgcgsb"/>
                  <w:rFonts w:ascii="Times New Roman" w:hAnsi="Times New Roman" w:cs="Times New Roman"/>
                  <w:color w:val="000000" w:themeColor="text1"/>
                  <w:sz w:val="24"/>
                  <w:szCs w:val="24"/>
                  <w:rPrChange w:id="2597" w:author="nayeem hasan" w:date="2020-08-19T04:23:00Z">
                    <w:rPr>
                      <w:rStyle w:val="gnkrckgcgsb"/>
                      <w:rFonts w:ascii="Times New Roman" w:hAnsi="Times New Roman" w:cs="Times New Roman"/>
                      <w:color w:val="000000"/>
                      <w:sz w:val="24"/>
                      <w:szCs w:val="24"/>
                    </w:rPr>
                  </w:rPrChange>
                </w:rPr>
                <w:delText>0.99</w:delText>
              </w:r>
            </w:del>
          </w:p>
        </w:tc>
        <w:tc>
          <w:tcPr>
            <w:tcW w:w="475" w:type="pct"/>
          </w:tcPr>
          <w:p w14:paraId="5CD10AAA" w14:textId="518D1296" w:rsidR="00C575CE" w:rsidRPr="007C2DDC" w:rsidRDefault="00CE36C1" w:rsidP="00890835">
            <w:pPr>
              <w:tabs>
                <w:tab w:val="left" w:pos="1200"/>
              </w:tabs>
              <w:jc w:val="center"/>
              <w:rPr>
                <w:rFonts w:ascii="Times New Roman" w:hAnsi="Times New Roman" w:cs="Times New Roman"/>
                <w:color w:val="000000" w:themeColor="text1"/>
                <w:sz w:val="24"/>
                <w:szCs w:val="24"/>
                <w:highlight w:val="yellow"/>
                <w:rPrChange w:id="2598" w:author="nayeem hasan" w:date="2020-08-19T04:23:00Z">
                  <w:rPr>
                    <w:rFonts w:ascii="Times New Roman" w:hAnsi="Times New Roman" w:cs="Times New Roman"/>
                    <w:sz w:val="24"/>
                    <w:szCs w:val="24"/>
                    <w:highlight w:val="yellow"/>
                  </w:rPr>
                </w:rPrChange>
              </w:rPr>
            </w:pPr>
            <w:ins w:id="2599" w:author="nayeem hasan" w:date="2020-08-18T21:03:00Z">
              <w:r w:rsidRPr="007C2DDC">
                <w:rPr>
                  <w:rFonts w:ascii="Times New Roman" w:eastAsia="Times New Roman" w:hAnsi="Times New Roman" w:cs="Times New Roman"/>
                  <w:color w:val="000000" w:themeColor="text1"/>
                  <w:sz w:val="24"/>
                  <w:szCs w:val="24"/>
                  <w:highlight w:val="yellow"/>
                  <w:bdr w:val="none" w:sz="0" w:space="0" w:color="auto" w:frame="1"/>
                  <w:lang w:eastAsia="en-GB"/>
                  <w:rPrChange w:id="2600" w:author="nayeem hasan" w:date="2020-08-19T04:23:00Z">
                    <w:rPr>
                      <w:rFonts w:ascii="Times New Roman" w:eastAsia="Times New Roman" w:hAnsi="Times New Roman" w:cs="Times New Roman"/>
                      <w:color w:val="000000"/>
                      <w:sz w:val="24"/>
                      <w:szCs w:val="24"/>
                      <w:highlight w:val="yellow"/>
                      <w:bdr w:val="none" w:sz="0" w:space="0" w:color="auto" w:frame="1"/>
                      <w:lang w:eastAsia="en-GB"/>
                    </w:rPr>
                  </w:rPrChange>
                </w:rPr>
                <w:t>&lt;0.001</w:t>
              </w:r>
            </w:ins>
            <w:del w:id="2601" w:author="nayeem hasan" w:date="2020-08-18T21:03:00Z">
              <w:r w:rsidR="00C575CE" w:rsidRPr="007C2DDC" w:rsidDel="00CE36C1">
                <w:rPr>
                  <w:rFonts w:ascii="Times New Roman" w:eastAsia="Times New Roman" w:hAnsi="Times New Roman" w:cs="Times New Roman"/>
                  <w:color w:val="000000" w:themeColor="text1"/>
                  <w:sz w:val="24"/>
                  <w:szCs w:val="24"/>
                  <w:highlight w:val="yellow"/>
                  <w:bdr w:val="none" w:sz="0" w:space="0" w:color="auto" w:frame="1"/>
                  <w:lang w:eastAsia="en-GB"/>
                  <w:rPrChange w:id="2602" w:author="nayeem hasan" w:date="2020-08-19T04:23:00Z">
                    <w:rPr>
                      <w:rFonts w:ascii="Times New Roman" w:eastAsia="Times New Roman" w:hAnsi="Times New Roman" w:cs="Times New Roman"/>
                      <w:color w:val="000000"/>
                      <w:sz w:val="24"/>
                      <w:szCs w:val="24"/>
                      <w:highlight w:val="yellow"/>
                      <w:bdr w:val="none" w:sz="0" w:space="0" w:color="auto" w:frame="1"/>
                      <w:lang w:eastAsia="en-GB"/>
                    </w:rPr>
                  </w:rPrChange>
                </w:rPr>
                <w:delText>0.007</w:delText>
              </w:r>
            </w:del>
          </w:p>
        </w:tc>
        <w:tc>
          <w:tcPr>
            <w:tcW w:w="316" w:type="pct"/>
          </w:tcPr>
          <w:p w14:paraId="5A930DF2"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603"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2604" w:author="nayeem hasan" w:date="2020-08-19T04:23:00Z">
                  <w:rPr>
                    <w:rFonts w:ascii="Times New Roman" w:hAnsi="Times New Roman" w:cs="Times New Roman"/>
                    <w:sz w:val="24"/>
                    <w:szCs w:val="24"/>
                  </w:rPr>
                </w:rPrChange>
              </w:rPr>
              <w:t>1.01</w:t>
            </w:r>
          </w:p>
        </w:tc>
        <w:tc>
          <w:tcPr>
            <w:tcW w:w="546" w:type="pct"/>
          </w:tcPr>
          <w:p w14:paraId="568AF639" w14:textId="40D39E4F" w:rsidR="00C575CE" w:rsidRPr="007C2DDC" w:rsidRDefault="00C575CE" w:rsidP="00890835">
            <w:pPr>
              <w:tabs>
                <w:tab w:val="left" w:pos="1200"/>
              </w:tabs>
              <w:jc w:val="center"/>
              <w:rPr>
                <w:rFonts w:ascii="Times New Roman" w:hAnsi="Times New Roman" w:cs="Times New Roman"/>
                <w:color w:val="000000" w:themeColor="text1"/>
                <w:sz w:val="24"/>
                <w:szCs w:val="24"/>
                <w:rPrChange w:id="2605" w:author="nayeem hasan" w:date="2020-08-19T04:23:00Z">
                  <w:rPr>
                    <w:rFonts w:ascii="Times New Roman" w:hAnsi="Times New Roman" w:cs="Times New Roman"/>
                    <w:sz w:val="24"/>
                    <w:szCs w:val="24"/>
                  </w:rPr>
                </w:rPrChange>
              </w:rPr>
            </w:pPr>
            <w:r w:rsidRPr="007C2DDC">
              <w:rPr>
                <w:rStyle w:val="gnkrckgcgsb"/>
                <w:rFonts w:ascii="Times New Roman" w:hAnsi="Times New Roman" w:cs="Times New Roman"/>
                <w:color w:val="000000" w:themeColor="text1"/>
                <w:sz w:val="24"/>
                <w:szCs w:val="24"/>
                <w:rPrChange w:id="2606" w:author="nayeem hasan" w:date="2020-08-19T04:23:00Z">
                  <w:rPr>
                    <w:rStyle w:val="gnkrckgcgsb"/>
                    <w:rFonts w:ascii="Times New Roman" w:hAnsi="Times New Roman" w:cs="Times New Roman"/>
                    <w:color w:val="000000"/>
                    <w:sz w:val="24"/>
                    <w:szCs w:val="24"/>
                  </w:rPr>
                </w:rPrChange>
              </w:rPr>
              <w:t>0.9</w:t>
            </w:r>
            <w:ins w:id="2607" w:author="nayeem hasan" w:date="2020-08-18T23:30:00Z">
              <w:r w:rsidR="00031520" w:rsidRPr="007C2DDC">
                <w:rPr>
                  <w:rStyle w:val="gnkrckgcgsb"/>
                  <w:rFonts w:ascii="Times New Roman" w:hAnsi="Times New Roman" w:cs="Times New Roman"/>
                  <w:color w:val="000000" w:themeColor="text1"/>
                  <w:sz w:val="24"/>
                  <w:szCs w:val="24"/>
                  <w:rPrChange w:id="2608" w:author="nayeem hasan" w:date="2020-08-19T04:23:00Z">
                    <w:rPr>
                      <w:rStyle w:val="gnkrckgcgsb"/>
                      <w:rFonts w:ascii="Times New Roman" w:hAnsi="Times New Roman" w:cs="Times New Roman"/>
                      <w:color w:val="000000"/>
                      <w:sz w:val="24"/>
                      <w:szCs w:val="24"/>
                    </w:rPr>
                  </w:rPrChange>
                </w:rPr>
                <w:t>9</w:t>
              </w:r>
            </w:ins>
            <w:del w:id="2609" w:author="nayeem hasan" w:date="2020-08-18T23:30:00Z">
              <w:r w:rsidRPr="007C2DDC" w:rsidDel="00031520">
                <w:rPr>
                  <w:rStyle w:val="gnkrckgcgsb"/>
                  <w:rFonts w:ascii="Times New Roman" w:hAnsi="Times New Roman" w:cs="Times New Roman"/>
                  <w:color w:val="000000" w:themeColor="text1"/>
                  <w:sz w:val="24"/>
                  <w:szCs w:val="24"/>
                  <w:rPrChange w:id="2610" w:author="nayeem hasan" w:date="2020-08-19T04:23:00Z">
                    <w:rPr>
                      <w:rStyle w:val="gnkrckgcgsb"/>
                      <w:rFonts w:ascii="Times New Roman" w:hAnsi="Times New Roman" w:cs="Times New Roman"/>
                      <w:color w:val="000000"/>
                      <w:sz w:val="24"/>
                      <w:szCs w:val="24"/>
                    </w:rPr>
                  </w:rPrChange>
                </w:rPr>
                <w:delText>8</w:delText>
              </w:r>
            </w:del>
            <w:r w:rsidRPr="007C2DDC">
              <w:rPr>
                <w:rStyle w:val="gnkrckgcgsb"/>
                <w:rFonts w:ascii="Times New Roman" w:hAnsi="Times New Roman" w:cs="Times New Roman"/>
                <w:color w:val="000000" w:themeColor="text1"/>
                <w:sz w:val="24"/>
                <w:szCs w:val="24"/>
                <w:rPrChange w:id="2611" w:author="nayeem hasan" w:date="2020-08-19T04:23:00Z">
                  <w:rPr>
                    <w:rStyle w:val="gnkrckgcgsb"/>
                    <w:rFonts w:ascii="Times New Roman" w:hAnsi="Times New Roman" w:cs="Times New Roman"/>
                    <w:color w:val="000000"/>
                    <w:sz w:val="24"/>
                    <w:szCs w:val="24"/>
                  </w:rPr>
                </w:rPrChange>
              </w:rPr>
              <w:t>-1.01</w:t>
            </w:r>
          </w:p>
        </w:tc>
        <w:tc>
          <w:tcPr>
            <w:tcW w:w="475" w:type="pct"/>
          </w:tcPr>
          <w:p w14:paraId="2C14C578" w14:textId="2E35777E" w:rsidR="00C575CE" w:rsidRPr="007C2DDC" w:rsidRDefault="00C575CE" w:rsidP="00890835">
            <w:pPr>
              <w:tabs>
                <w:tab w:val="left" w:pos="1200"/>
              </w:tabs>
              <w:jc w:val="center"/>
              <w:rPr>
                <w:rFonts w:ascii="Times New Roman" w:hAnsi="Times New Roman" w:cs="Times New Roman"/>
                <w:color w:val="000000" w:themeColor="text1"/>
                <w:sz w:val="24"/>
                <w:szCs w:val="24"/>
                <w:rPrChange w:id="2612"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2613" w:author="nayeem hasan" w:date="2020-08-19T04:23:00Z">
                  <w:rPr>
                    <w:rFonts w:ascii="Times New Roman" w:hAnsi="Times New Roman" w:cs="Times New Roman"/>
                    <w:sz w:val="24"/>
                    <w:szCs w:val="24"/>
                  </w:rPr>
                </w:rPrChange>
              </w:rPr>
              <w:t>0.</w:t>
            </w:r>
            <w:ins w:id="2614" w:author="nayeem hasan" w:date="2020-08-18T23:28:00Z">
              <w:r w:rsidR="00330E28" w:rsidRPr="007C2DDC">
                <w:rPr>
                  <w:rFonts w:ascii="Times New Roman" w:hAnsi="Times New Roman" w:cs="Times New Roman"/>
                  <w:color w:val="000000" w:themeColor="text1"/>
                  <w:sz w:val="24"/>
                  <w:szCs w:val="24"/>
                  <w:rPrChange w:id="2615" w:author="nayeem hasan" w:date="2020-08-19T04:23:00Z">
                    <w:rPr>
                      <w:rFonts w:ascii="Times New Roman" w:hAnsi="Times New Roman" w:cs="Times New Roman"/>
                      <w:sz w:val="24"/>
                      <w:szCs w:val="24"/>
                    </w:rPr>
                  </w:rPrChange>
                </w:rPr>
                <w:t>134</w:t>
              </w:r>
            </w:ins>
            <w:del w:id="2616" w:author="nayeem hasan" w:date="2020-08-18T23:28:00Z">
              <w:r w:rsidRPr="007C2DDC" w:rsidDel="00330E28">
                <w:rPr>
                  <w:rFonts w:ascii="Times New Roman" w:hAnsi="Times New Roman" w:cs="Times New Roman"/>
                  <w:color w:val="000000" w:themeColor="text1"/>
                  <w:sz w:val="24"/>
                  <w:szCs w:val="24"/>
                  <w:rPrChange w:id="2617" w:author="nayeem hasan" w:date="2020-08-19T04:23:00Z">
                    <w:rPr>
                      <w:rFonts w:ascii="Times New Roman" w:hAnsi="Times New Roman" w:cs="Times New Roman"/>
                      <w:sz w:val="24"/>
                      <w:szCs w:val="24"/>
                    </w:rPr>
                  </w:rPrChange>
                </w:rPr>
                <w:delText>151</w:delText>
              </w:r>
            </w:del>
          </w:p>
        </w:tc>
      </w:tr>
      <w:tr w:rsidR="007C2DDC" w:rsidRPr="007C2DDC" w14:paraId="4F78CC9C" w14:textId="77777777" w:rsidTr="00890835">
        <w:trPr>
          <w:ins w:id="2618" w:author="nayeem hasan" w:date="2020-08-18T20:15:00Z"/>
        </w:trPr>
        <w:tc>
          <w:tcPr>
            <w:tcW w:w="991" w:type="pct"/>
          </w:tcPr>
          <w:p w14:paraId="048793DB" w14:textId="755DBEDA" w:rsidR="00F84569" w:rsidRPr="007C2DDC" w:rsidRDefault="00F84569" w:rsidP="00890835">
            <w:pPr>
              <w:tabs>
                <w:tab w:val="left" w:pos="1200"/>
              </w:tabs>
              <w:jc w:val="center"/>
              <w:rPr>
                <w:ins w:id="2619" w:author="nayeem hasan" w:date="2020-08-18T20:15:00Z"/>
                <w:rFonts w:ascii="Times New Roman" w:hAnsi="Times New Roman" w:cs="Times New Roman"/>
                <w:color w:val="000000" w:themeColor="text1"/>
                <w:sz w:val="24"/>
                <w:szCs w:val="24"/>
                <w:rPrChange w:id="2620" w:author="nayeem hasan" w:date="2020-08-19T04:23:00Z">
                  <w:rPr>
                    <w:ins w:id="2621" w:author="nayeem hasan" w:date="2020-08-18T20:15:00Z"/>
                    <w:rFonts w:ascii="Times New Roman" w:hAnsi="Times New Roman" w:cs="Times New Roman"/>
                    <w:sz w:val="24"/>
                    <w:szCs w:val="24"/>
                  </w:rPr>
                </w:rPrChange>
              </w:rPr>
            </w:pPr>
            <w:ins w:id="2622" w:author="nayeem hasan" w:date="2020-08-18T20:15:00Z">
              <w:r w:rsidRPr="007C2DDC">
                <w:rPr>
                  <w:rFonts w:ascii="Times New Roman" w:hAnsi="Times New Roman" w:cs="Times New Roman"/>
                  <w:color w:val="000000" w:themeColor="text1"/>
                  <w:sz w:val="24"/>
                  <w:szCs w:val="24"/>
                  <w:rPrChange w:id="2623" w:author="nayeem hasan" w:date="2020-08-19T04:23:00Z">
                    <w:rPr>
                      <w:rFonts w:ascii="Times New Roman" w:hAnsi="Times New Roman" w:cs="Times New Roman"/>
                      <w:sz w:val="24"/>
                      <w:szCs w:val="24"/>
                    </w:rPr>
                  </w:rPrChange>
                </w:rPr>
                <w:t>Total tests (/1000)</w:t>
              </w:r>
            </w:ins>
          </w:p>
        </w:tc>
        <w:tc>
          <w:tcPr>
            <w:tcW w:w="316" w:type="pct"/>
          </w:tcPr>
          <w:p w14:paraId="603FF387" w14:textId="52C0BE57" w:rsidR="00F84569" w:rsidRPr="007C2DDC" w:rsidRDefault="008A5BC4" w:rsidP="00890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ins w:id="2624" w:author="nayeem hasan" w:date="2020-08-18T20:15:00Z"/>
                <w:rFonts w:ascii="Times New Roman" w:eastAsia="Times New Roman" w:hAnsi="Times New Roman" w:cs="Times New Roman"/>
                <w:color w:val="000000" w:themeColor="text1"/>
                <w:sz w:val="24"/>
                <w:szCs w:val="24"/>
                <w:bdr w:val="none" w:sz="0" w:space="0" w:color="auto" w:frame="1"/>
                <w:lang w:eastAsia="en-GB"/>
                <w:rPrChange w:id="2625" w:author="nayeem hasan" w:date="2020-08-19T04:23:00Z">
                  <w:rPr>
                    <w:ins w:id="2626" w:author="nayeem hasan" w:date="2020-08-18T20:15:00Z"/>
                    <w:rFonts w:ascii="Times New Roman" w:eastAsia="Times New Roman" w:hAnsi="Times New Roman" w:cs="Times New Roman"/>
                    <w:color w:val="000000"/>
                    <w:sz w:val="24"/>
                    <w:szCs w:val="24"/>
                    <w:bdr w:val="none" w:sz="0" w:space="0" w:color="auto" w:frame="1"/>
                    <w:lang w:eastAsia="en-GB"/>
                  </w:rPr>
                </w:rPrChange>
              </w:rPr>
            </w:pPr>
            <w:ins w:id="2627" w:author="nayeem hasan" w:date="2020-08-18T20:27:00Z">
              <w:r w:rsidRPr="007C2DDC">
                <w:rPr>
                  <w:rFonts w:ascii="Times New Roman" w:eastAsia="Times New Roman" w:hAnsi="Times New Roman" w:cs="Times New Roman"/>
                  <w:color w:val="000000" w:themeColor="text1"/>
                  <w:sz w:val="24"/>
                  <w:szCs w:val="24"/>
                  <w:bdr w:val="none" w:sz="0" w:space="0" w:color="auto" w:frame="1"/>
                  <w:lang w:eastAsia="en-GB"/>
                  <w:rPrChange w:id="2628" w:author="nayeem hasan" w:date="2020-08-19T04:23:00Z">
                    <w:rPr>
                      <w:rFonts w:ascii="Times New Roman" w:eastAsia="Times New Roman" w:hAnsi="Times New Roman" w:cs="Times New Roman"/>
                      <w:color w:val="000000"/>
                      <w:sz w:val="24"/>
                      <w:szCs w:val="24"/>
                      <w:bdr w:val="none" w:sz="0" w:space="0" w:color="auto" w:frame="1"/>
                      <w:lang w:eastAsia="en-GB"/>
                    </w:rPr>
                  </w:rPrChange>
                </w:rPr>
                <w:t>1.01</w:t>
              </w:r>
            </w:ins>
          </w:p>
        </w:tc>
        <w:tc>
          <w:tcPr>
            <w:tcW w:w="546" w:type="pct"/>
          </w:tcPr>
          <w:p w14:paraId="106E5A03" w14:textId="59A6C45F" w:rsidR="00F84569" w:rsidRPr="007C2DDC" w:rsidRDefault="005A6D95" w:rsidP="00890835">
            <w:pPr>
              <w:pStyle w:val="HTMLPreformatted"/>
              <w:shd w:val="clear" w:color="auto" w:fill="FFFFFF"/>
              <w:wordWrap w:val="0"/>
              <w:jc w:val="center"/>
              <w:rPr>
                <w:ins w:id="2629" w:author="nayeem hasan" w:date="2020-08-18T20:15:00Z"/>
                <w:rStyle w:val="gnkrckgcgsb"/>
                <w:rFonts w:ascii="Times New Roman" w:hAnsi="Times New Roman" w:cs="Times New Roman"/>
                <w:color w:val="000000" w:themeColor="text1"/>
                <w:sz w:val="24"/>
                <w:szCs w:val="24"/>
                <w:bdr w:val="none" w:sz="0" w:space="0" w:color="auto" w:frame="1"/>
                <w:rPrChange w:id="2630" w:author="nayeem hasan" w:date="2020-08-19T04:23:00Z">
                  <w:rPr>
                    <w:ins w:id="2631" w:author="nayeem hasan" w:date="2020-08-18T20:15:00Z"/>
                    <w:rStyle w:val="gnkrckgcgsb"/>
                    <w:rFonts w:ascii="Times New Roman" w:eastAsiaTheme="minorHAnsi" w:hAnsi="Times New Roman" w:cs="Times New Roman"/>
                    <w:color w:val="000000"/>
                    <w:sz w:val="24"/>
                    <w:szCs w:val="24"/>
                    <w:bdr w:val="none" w:sz="0" w:space="0" w:color="auto" w:frame="1"/>
                    <w:lang w:eastAsia="en-US"/>
                  </w:rPr>
                </w:rPrChange>
              </w:rPr>
            </w:pPr>
            <w:ins w:id="2632" w:author="nayeem hasan" w:date="2020-08-18T20:30:00Z">
              <w:r w:rsidRPr="007C2DDC">
                <w:rPr>
                  <w:rStyle w:val="gnkrckgcgsb"/>
                  <w:rFonts w:ascii="Times New Roman" w:hAnsi="Times New Roman" w:cs="Times New Roman"/>
                  <w:color w:val="000000" w:themeColor="text1"/>
                  <w:sz w:val="24"/>
                  <w:szCs w:val="24"/>
                  <w:bdr w:val="none" w:sz="0" w:space="0" w:color="auto" w:frame="1"/>
                  <w:rPrChange w:id="2633" w:author="nayeem hasan" w:date="2020-08-19T04:23:00Z">
                    <w:rPr>
                      <w:rStyle w:val="gnkrckgcgsb"/>
                      <w:rFonts w:ascii="Times New Roman" w:hAnsi="Times New Roman" w:cs="Times New Roman"/>
                      <w:color w:val="000000"/>
                      <w:sz w:val="24"/>
                      <w:szCs w:val="24"/>
                      <w:bdr w:val="none" w:sz="0" w:space="0" w:color="auto" w:frame="1"/>
                    </w:rPr>
                  </w:rPrChange>
                </w:rPr>
                <w:t>0.99</w:t>
              </w:r>
            </w:ins>
            <w:ins w:id="2634" w:author="nayeem hasan" w:date="2020-08-18T20:33:00Z">
              <w:r w:rsidRPr="007C2DDC">
                <w:rPr>
                  <w:rStyle w:val="gnkrckgcgsb"/>
                  <w:rFonts w:ascii="Times New Roman" w:hAnsi="Times New Roman" w:cs="Times New Roman"/>
                  <w:color w:val="000000" w:themeColor="text1"/>
                  <w:sz w:val="24"/>
                  <w:szCs w:val="24"/>
                  <w:bdr w:val="none" w:sz="0" w:space="0" w:color="auto" w:frame="1"/>
                  <w:rPrChange w:id="2635" w:author="nayeem hasan" w:date="2020-08-19T04:23:00Z">
                    <w:rPr>
                      <w:rStyle w:val="gnkrckgcgsb"/>
                      <w:rFonts w:ascii="Times New Roman" w:hAnsi="Times New Roman" w:cs="Times New Roman"/>
                      <w:color w:val="000000"/>
                      <w:sz w:val="24"/>
                      <w:szCs w:val="24"/>
                      <w:bdr w:val="none" w:sz="0" w:space="0" w:color="auto" w:frame="1"/>
                    </w:rPr>
                  </w:rPrChange>
                </w:rPr>
                <w:t>-1.01</w:t>
              </w:r>
            </w:ins>
          </w:p>
        </w:tc>
        <w:tc>
          <w:tcPr>
            <w:tcW w:w="475" w:type="pct"/>
          </w:tcPr>
          <w:p w14:paraId="747FE201" w14:textId="47CF1ACA" w:rsidR="00F84569" w:rsidRPr="007C2DDC" w:rsidRDefault="001A4DB9" w:rsidP="00890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ins w:id="2636" w:author="nayeem hasan" w:date="2020-08-18T20:15:00Z"/>
                <w:rFonts w:ascii="Times New Roman" w:eastAsia="Times New Roman" w:hAnsi="Times New Roman" w:cs="Times New Roman"/>
                <w:color w:val="000000" w:themeColor="text1"/>
                <w:sz w:val="24"/>
                <w:szCs w:val="24"/>
                <w:highlight w:val="yellow"/>
                <w:bdr w:val="none" w:sz="0" w:space="0" w:color="auto" w:frame="1"/>
                <w:lang w:eastAsia="en-GB"/>
                <w:rPrChange w:id="2637" w:author="nayeem hasan" w:date="2020-08-19T04:23:00Z">
                  <w:rPr>
                    <w:ins w:id="2638" w:author="nayeem hasan" w:date="2020-08-18T20:15:00Z"/>
                    <w:rFonts w:ascii="Times New Roman" w:eastAsia="Times New Roman" w:hAnsi="Times New Roman" w:cs="Times New Roman"/>
                    <w:color w:val="000000"/>
                    <w:sz w:val="24"/>
                    <w:szCs w:val="24"/>
                    <w:highlight w:val="yellow"/>
                    <w:bdr w:val="none" w:sz="0" w:space="0" w:color="auto" w:frame="1"/>
                    <w:lang w:eastAsia="en-GB"/>
                  </w:rPr>
                </w:rPrChange>
              </w:rPr>
            </w:pPr>
            <w:ins w:id="2639" w:author="nayeem hasan" w:date="2020-08-18T20:17:00Z">
              <w:r w:rsidRPr="007C2DDC">
                <w:rPr>
                  <w:rFonts w:ascii="Times New Roman" w:eastAsia="Times New Roman" w:hAnsi="Times New Roman" w:cs="Times New Roman"/>
                  <w:color w:val="000000" w:themeColor="text1"/>
                  <w:sz w:val="24"/>
                  <w:szCs w:val="24"/>
                  <w:bdr w:val="none" w:sz="0" w:space="0" w:color="auto" w:frame="1"/>
                  <w:lang w:eastAsia="en-GB"/>
                  <w:rPrChange w:id="2640" w:author="nayeem hasan" w:date="2020-08-19T04:23:00Z">
                    <w:rPr>
                      <w:rFonts w:ascii="Times New Roman" w:eastAsia="Times New Roman" w:hAnsi="Times New Roman" w:cs="Times New Roman"/>
                      <w:color w:val="000000"/>
                      <w:sz w:val="24"/>
                      <w:szCs w:val="24"/>
                      <w:highlight w:val="yellow"/>
                      <w:bdr w:val="none" w:sz="0" w:space="0" w:color="auto" w:frame="1"/>
                      <w:lang w:eastAsia="en-GB"/>
                    </w:rPr>
                  </w:rPrChange>
                </w:rPr>
                <w:t>0.112</w:t>
              </w:r>
            </w:ins>
          </w:p>
        </w:tc>
        <w:tc>
          <w:tcPr>
            <w:tcW w:w="316" w:type="pct"/>
          </w:tcPr>
          <w:p w14:paraId="690E340D" w14:textId="0AE8D109" w:rsidR="00F84569" w:rsidRPr="007C2DDC" w:rsidRDefault="009603BC" w:rsidP="00890835">
            <w:pPr>
              <w:tabs>
                <w:tab w:val="left" w:pos="1200"/>
              </w:tabs>
              <w:jc w:val="center"/>
              <w:rPr>
                <w:ins w:id="2641" w:author="nayeem hasan" w:date="2020-08-18T20:15:00Z"/>
                <w:rFonts w:ascii="Times New Roman" w:hAnsi="Times New Roman" w:cs="Times New Roman"/>
                <w:color w:val="000000" w:themeColor="text1"/>
                <w:sz w:val="24"/>
                <w:szCs w:val="24"/>
                <w:rPrChange w:id="2642" w:author="nayeem hasan" w:date="2020-08-19T04:23:00Z">
                  <w:rPr>
                    <w:ins w:id="2643" w:author="nayeem hasan" w:date="2020-08-18T20:15:00Z"/>
                    <w:rFonts w:ascii="Times New Roman" w:hAnsi="Times New Roman" w:cs="Times New Roman"/>
                    <w:sz w:val="24"/>
                    <w:szCs w:val="24"/>
                  </w:rPr>
                </w:rPrChange>
              </w:rPr>
            </w:pPr>
            <w:ins w:id="2644" w:author="nayeem hasan" w:date="2020-08-18T21:10:00Z">
              <w:r w:rsidRPr="007C2DDC">
                <w:rPr>
                  <w:rFonts w:ascii="Times New Roman" w:hAnsi="Times New Roman" w:cs="Times New Roman"/>
                  <w:color w:val="000000" w:themeColor="text1"/>
                  <w:sz w:val="24"/>
                  <w:szCs w:val="24"/>
                  <w:rPrChange w:id="2645" w:author="nayeem hasan" w:date="2020-08-19T04:23:00Z">
                    <w:rPr>
                      <w:rFonts w:ascii="Times New Roman" w:hAnsi="Times New Roman" w:cs="Times New Roman"/>
                      <w:sz w:val="24"/>
                      <w:szCs w:val="24"/>
                    </w:rPr>
                  </w:rPrChange>
                </w:rPr>
                <w:t>0.96</w:t>
              </w:r>
            </w:ins>
          </w:p>
        </w:tc>
        <w:tc>
          <w:tcPr>
            <w:tcW w:w="546" w:type="pct"/>
          </w:tcPr>
          <w:p w14:paraId="60EFC1F1" w14:textId="1698493F" w:rsidR="00F84569" w:rsidRPr="007C2DDC" w:rsidRDefault="009E207B" w:rsidP="00890835">
            <w:pPr>
              <w:tabs>
                <w:tab w:val="left" w:pos="1200"/>
              </w:tabs>
              <w:jc w:val="center"/>
              <w:rPr>
                <w:ins w:id="2646" w:author="nayeem hasan" w:date="2020-08-18T20:15:00Z"/>
                <w:rStyle w:val="gnkrckgcgsb"/>
                <w:rFonts w:ascii="Times New Roman" w:hAnsi="Times New Roman" w:cs="Times New Roman"/>
                <w:color w:val="000000" w:themeColor="text1"/>
                <w:sz w:val="24"/>
                <w:szCs w:val="24"/>
                <w:bdr w:val="none" w:sz="0" w:space="0" w:color="auto" w:frame="1"/>
                <w:rPrChange w:id="2647" w:author="nayeem hasan" w:date="2020-08-19T04:23:00Z">
                  <w:rPr>
                    <w:ins w:id="2648" w:author="nayeem hasan" w:date="2020-08-18T20:15:00Z"/>
                    <w:rStyle w:val="gnkrckgcgsb"/>
                    <w:rFonts w:ascii="Times New Roman" w:hAnsi="Times New Roman" w:cs="Times New Roman"/>
                    <w:color w:val="000000"/>
                    <w:sz w:val="24"/>
                    <w:szCs w:val="24"/>
                    <w:bdr w:val="none" w:sz="0" w:space="0" w:color="auto" w:frame="1"/>
                  </w:rPr>
                </w:rPrChange>
              </w:rPr>
            </w:pPr>
            <w:ins w:id="2649" w:author="nayeem hasan" w:date="2020-08-18T21:12:00Z">
              <w:r w:rsidRPr="007C2DDC">
                <w:rPr>
                  <w:rStyle w:val="gnkrckgcgsb"/>
                  <w:rFonts w:ascii="Times New Roman" w:hAnsi="Times New Roman" w:cs="Times New Roman"/>
                  <w:color w:val="000000" w:themeColor="text1"/>
                  <w:sz w:val="24"/>
                  <w:szCs w:val="24"/>
                  <w:bdr w:val="none" w:sz="0" w:space="0" w:color="auto" w:frame="1"/>
                  <w:rPrChange w:id="2650" w:author="nayeem hasan" w:date="2020-08-19T04:23:00Z">
                    <w:rPr>
                      <w:rStyle w:val="gnkrckgcgsb"/>
                      <w:rFonts w:ascii="Times New Roman" w:hAnsi="Times New Roman" w:cs="Times New Roman"/>
                      <w:color w:val="000000"/>
                      <w:sz w:val="24"/>
                      <w:szCs w:val="24"/>
                      <w:bdr w:val="none" w:sz="0" w:space="0" w:color="auto" w:frame="1"/>
                    </w:rPr>
                  </w:rPrChange>
                </w:rPr>
                <w:t>0.95-0.97</w:t>
              </w:r>
            </w:ins>
          </w:p>
        </w:tc>
        <w:tc>
          <w:tcPr>
            <w:tcW w:w="475" w:type="pct"/>
          </w:tcPr>
          <w:p w14:paraId="68F037FB" w14:textId="2C0EEB85" w:rsidR="00F84569" w:rsidRPr="007C2DDC" w:rsidRDefault="00CE36C1" w:rsidP="00890835">
            <w:pPr>
              <w:tabs>
                <w:tab w:val="left" w:pos="1200"/>
              </w:tabs>
              <w:jc w:val="center"/>
              <w:rPr>
                <w:ins w:id="2651" w:author="nayeem hasan" w:date="2020-08-18T20:15:00Z"/>
                <w:rFonts w:ascii="Times New Roman" w:hAnsi="Times New Roman" w:cs="Times New Roman"/>
                <w:color w:val="000000" w:themeColor="text1"/>
                <w:sz w:val="24"/>
                <w:szCs w:val="24"/>
                <w:highlight w:val="yellow"/>
                <w:rPrChange w:id="2652" w:author="nayeem hasan" w:date="2020-08-19T04:23:00Z">
                  <w:rPr>
                    <w:ins w:id="2653" w:author="nayeem hasan" w:date="2020-08-18T20:15:00Z"/>
                    <w:rFonts w:ascii="Times New Roman" w:hAnsi="Times New Roman" w:cs="Times New Roman"/>
                    <w:sz w:val="24"/>
                    <w:szCs w:val="24"/>
                    <w:highlight w:val="yellow"/>
                  </w:rPr>
                </w:rPrChange>
              </w:rPr>
            </w:pPr>
            <w:ins w:id="2654" w:author="nayeem hasan" w:date="2020-08-18T21:03:00Z">
              <w:r w:rsidRPr="007C2DDC">
                <w:rPr>
                  <w:rFonts w:ascii="Times New Roman" w:eastAsia="Times New Roman" w:hAnsi="Times New Roman" w:cs="Times New Roman"/>
                  <w:color w:val="000000" w:themeColor="text1"/>
                  <w:sz w:val="24"/>
                  <w:szCs w:val="24"/>
                  <w:highlight w:val="yellow"/>
                  <w:bdr w:val="none" w:sz="0" w:space="0" w:color="auto" w:frame="1"/>
                  <w:lang w:eastAsia="en-GB"/>
                  <w:rPrChange w:id="2655" w:author="nayeem hasan" w:date="2020-08-19T04:23:00Z">
                    <w:rPr>
                      <w:rFonts w:ascii="Times New Roman" w:eastAsia="Times New Roman" w:hAnsi="Times New Roman" w:cs="Times New Roman"/>
                      <w:color w:val="000000"/>
                      <w:sz w:val="24"/>
                      <w:szCs w:val="24"/>
                      <w:highlight w:val="yellow"/>
                      <w:bdr w:val="none" w:sz="0" w:space="0" w:color="auto" w:frame="1"/>
                      <w:lang w:eastAsia="en-GB"/>
                    </w:rPr>
                  </w:rPrChange>
                </w:rPr>
                <w:t>&lt;0.001</w:t>
              </w:r>
            </w:ins>
          </w:p>
        </w:tc>
        <w:tc>
          <w:tcPr>
            <w:tcW w:w="316" w:type="pct"/>
          </w:tcPr>
          <w:p w14:paraId="62A07492" w14:textId="6B73E7F5" w:rsidR="00F84569" w:rsidRPr="007C2DDC" w:rsidRDefault="00D51F02" w:rsidP="00890835">
            <w:pPr>
              <w:tabs>
                <w:tab w:val="left" w:pos="1200"/>
              </w:tabs>
              <w:jc w:val="center"/>
              <w:rPr>
                <w:ins w:id="2656" w:author="nayeem hasan" w:date="2020-08-18T20:15:00Z"/>
                <w:rFonts w:ascii="Times New Roman" w:hAnsi="Times New Roman" w:cs="Times New Roman"/>
                <w:color w:val="000000" w:themeColor="text1"/>
                <w:sz w:val="24"/>
                <w:szCs w:val="24"/>
                <w:rPrChange w:id="2657" w:author="nayeem hasan" w:date="2020-08-19T04:23:00Z">
                  <w:rPr>
                    <w:ins w:id="2658" w:author="nayeem hasan" w:date="2020-08-18T20:15:00Z"/>
                    <w:rFonts w:ascii="Times New Roman" w:hAnsi="Times New Roman" w:cs="Times New Roman"/>
                    <w:sz w:val="24"/>
                    <w:szCs w:val="24"/>
                  </w:rPr>
                </w:rPrChange>
              </w:rPr>
            </w:pPr>
            <w:ins w:id="2659" w:author="nayeem hasan" w:date="2020-08-18T23:29:00Z">
              <w:r w:rsidRPr="007C2DDC">
                <w:rPr>
                  <w:rFonts w:ascii="Times New Roman" w:hAnsi="Times New Roman" w:cs="Times New Roman"/>
                  <w:color w:val="000000" w:themeColor="text1"/>
                  <w:sz w:val="24"/>
                  <w:szCs w:val="24"/>
                  <w:rPrChange w:id="2660" w:author="nayeem hasan" w:date="2020-08-19T04:23:00Z">
                    <w:rPr>
                      <w:rFonts w:ascii="Times New Roman" w:hAnsi="Times New Roman" w:cs="Times New Roman"/>
                      <w:sz w:val="24"/>
                      <w:szCs w:val="24"/>
                    </w:rPr>
                  </w:rPrChange>
                </w:rPr>
                <w:t>0.99</w:t>
              </w:r>
            </w:ins>
          </w:p>
        </w:tc>
        <w:tc>
          <w:tcPr>
            <w:tcW w:w="546" w:type="pct"/>
          </w:tcPr>
          <w:p w14:paraId="40A4DD74" w14:textId="1EBAB299" w:rsidR="00F84569" w:rsidRPr="007C2DDC" w:rsidRDefault="00031520" w:rsidP="00890835">
            <w:pPr>
              <w:tabs>
                <w:tab w:val="left" w:pos="1200"/>
              </w:tabs>
              <w:jc w:val="center"/>
              <w:rPr>
                <w:ins w:id="2661" w:author="nayeem hasan" w:date="2020-08-18T20:15:00Z"/>
                <w:rStyle w:val="gnkrckgcgsb"/>
                <w:rFonts w:ascii="Times New Roman" w:hAnsi="Times New Roman" w:cs="Times New Roman"/>
                <w:color w:val="000000" w:themeColor="text1"/>
                <w:sz w:val="24"/>
                <w:szCs w:val="24"/>
                <w:bdr w:val="none" w:sz="0" w:space="0" w:color="auto" w:frame="1"/>
                <w:rPrChange w:id="2662" w:author="nayeem hasan" w:date="2020-08-19T04:23:00Z">
                  <w:rPr>
                    <w:ins w:id="2663" w:author="nayeem hasan" w:date="2020-08-18T20:15:00Z"/>
                    <w:rStyle w:val="gnkrckgcgsb"/>
                    <w:rFonts w:ascii="Times New Roman" w:hAnsi="Times New Roman" w:cs="Times New Roman"/>
                    <w:color w:val="000000"/>
                    <w:sz w:val="24"/>
                    <w:szCs w:val="24"/>
                    <w:bdr w:val="none" w:sz="0" w:space="0" w:color="auto" w:frame="1"/>
                  </w:rPr>
                </w:rPrChange>
              </w:rPr>
            </w:pPr>
            <w:ins w:id="2664" w:author="nayeem hasan" w:date="2020-08-18T23:30:00Z">
              <w:r w:rsidRPr="007C2DDC">
                <w:rPr>
                  <w:rStyle w:val="gnkrckgcgsb"/>
                  <w:rFonts w:ascii="Times New Roman" w:hAnsi="Times New Roman" w:cs="Times New Roman"/>
                  <w:color w:val="000000" w:themeColor="text1"/>
                  <w:sz w:val="24"/>
                  <w:szCs w:val="24"/>
                  <w:bdr w:val="none" w:sz="0" w:space="0" w:color="auto" w:frame="1"/>
                  <w:rPrChange w:id="2665" w:author="nayeem hasan" w:date="2020-08-19T04:23:00Z">
                    <w:rPr>
                      <w:rStyle w:val="gnkrckgcgsb"/>
                      <w:rFonts w:ascii="Times New Roman" w:hAnsi="Times New Roman" w:cs="Times New Roman"/>
                      <w:color w:val="000000"/>
                      <w:sz w:val="24"/>
                      <w:szCs w:val="24"/>
                      <w:bdr w:val="none" w:sz="0" w:space="0" w:color="auto" w:frame="1"/>
                    </w:rPr>
                  </w:rPrChange>
                </w:rPr>
                <w:t>0.9</w:t>
              </w:r>
            </w:ins>
            <w:ins w:id="2666" w:author="nayeem hasan" w:date="2020-08-18T23:31:00Z">
              <w:r w:rsidRPr="007C2DDC">
                <w:rPr>
                  <w:rStyle w:val="gnkrckgcgsb"/>
                  <w:rFonts w:ascii="Times New Roman" w:hAnsi="Times New Roman" w:cs="Times New Roman"/>
                  <w:color w:val="000000" w:themeColor="text1"/>
                  <w:sz w:val="24"/>
                  <w:szCs w:val="24"/>
                  <w:bdr w:val="none" w:sz="0" w:space="0" w:color="auto" w:frame="1"/>
                  <w:rPrChange w:id="2667" w:author="nayeem hasan" w:date="2020-08-19T04:23:00Z">
                    <w:rPr>
                      <w:rStyle w:val="gnkrckgcgsb"/>
                      <w:rFonts w:ascii="Times New Roman" w:hAnsi="Times New Roman" w:cs="Times New Roman"/>
                      <w:color w:val="000000"/>
                      <w:sz w:val="24"/>
                      <w:szCs w:val="24"/>
                      <w:bdr w:val="none" w:sz="0" w:space="0" w:color="auto" w:frame="1"/>
                    </w:rPr>
                  </w:rPrChange>
                </w:rPr>
                <w:t>9</w:t>
              </w:r>
            </w:ins>
            <w:ins w:id="2668" w:author="nayeem hasan" w:date="2020-08-18T23:32:00Z">
              <w:r w:rsidR="008D3E34" w:rsidRPr="007C2DDC">
                <w:rPr>
                  <w:rStyle w:val="gnkrckgcgsb"/>
                  <w:rFonts w:ascii="Times New Roman" w:hAnsi="Times New Roman" w:cs="Times New Roman"/>
                  <w:color w:val="000000" w:themeColor="text1"/>
                  <w:sz w:val="24"/>
                  <w:szCs w:val="24"/>
                  <w:bdr w:val="none" w:sz="0" w:space="0" w:color="auto" w:frame="1"/>
                  <w:rPrChange w:id="2669" w:author="nayeem hasan" w:date="2020-08-19T04:23:00Z">
                    <w:rPr>
                      <w:rStyle w:val="gnkrckgcgsb"/>
                      <w:rFonts w:ascii="Times New Roman" w:hAnsi="Times New Roman" w:cs="Times New Roman"/>
                      <w:color w:val="000000"/>
                      <w:sz w:val="24"/>
                      <w:szCs w:val="24"/>
                      <w:bdr w:val="none" w:sz="0" w:space="0" w:color="auto" w:frame="1"/>
                    </w:rPr>
                  </w:rPrChange>
                </w:rPr>
                <w:t>-1.02</w:t>
              </w:r>
            </w:ins>
          </w:p>
        </w:tc>
        <w:tc>
          <w:tcPr>
            <w:tcW w:w="475" w:type="pct"/>
          </w:tcPr>
          <w:p w14:paraId="0FD091DF" w14:textId="281F6559" w:rsidR="00F84569" w:rsidRPr="007C2DDC" w:rsidRDefault="00330E28" w:rsidP="00890835">
            <w:pPr>
              <w:tabs>
                <w:tab w:val="left" w:pos="1200"/>
              </w:tabs>
              <w:jc w:val="center"/>
              <w:rPr>
                <w:ins w:id="2670" w:author="nayeem hasan" w:date="2020-08-18T20:15:00Z"/>
                <w:rFonts w:ascii="Times New Roman" w:eastAsia="Times New Roman" w:hAnsi="Times New Roman" w:cs="Times New Roman"/>
                <w:color w:val="000000" w:themeColor="text1"/>
                <w:sz w:val="24"/>
                <w:szCs w:val="24"/>
                <w:bdr w:val="none" w:sz="0" w:space="0" w:color="auto" w:frame="1"/>
                <w:lang w:eastAsia="en-GB"/>
                <w:rPrChange w:id="2671" w:author="nayeem hasan" w:date="2020-08-19T04:23:00Z">
                  <w:rPr>
                    <w:ins w:id="2672" w:author="nayeem hasan" w:date="2020-08-18T20:15:00Z"/>
                    <w:rFonts w:ascii="Times New Roman" w:eastAsia="Times New Roman" w:hAnsi="Times New Roman" w:cs="Times New Roman"/>
                    <w:color w:val="000000"/>
                    <w:sz w:val="24"/>
                    <w:szCs w:val="24"/>
                    <w:bdr w:val="none" w:sz="0" w:space="0" w:color="auto" w:frame="1"/>
                    <w:lang w:eastAsia="en-GB"/>
                  </w:rPr>
                </w:rPrChange>
              </w:rPr>
            </w:pPr>
            <w:ins w:id="2673" w:author="nayeem hasan" w:date="2020-08-18T23:28:00Z">
              <w:r w:rsidRPr="007C2DDC">
                <w:rPr>
                  <w:rFonts w:ascii="Times New Roman" w:eastAsia="Times New Roman" w:hAnsi="Times New Roman" w:cs="Times New Roman"/>
                  <w:color w:val="000000" w:themeColor="text1"/>
                  <w:sz w:val="24"/>
                  <w:szCs w:val="24"/>
                  <w:bdr w:val="none" w:sz="0" w:space="0" w:color="auto" w:frame="1"/>
                  <w:lang w:eastAsia="en-GB"/>
                  <w:rPrChange w:id="2674" w:author="nayeem hasan" w:date="2020-08-19T04:23:00Z">
                    <w:rPr>
                      <w:rFonts w:ascii="Times New Roman" w:eastAsia="Times New Roman" w:hAnsi="Times New Roman" w:cs="Times New Roman"/>
                      <w:color w:val="000000"/>
                      <w:sz w:val="24"/>
                      <w:szCs w:val="24"/>
                      <w:bdr w:val="none" w:sz="0" w:space="0" w:color="auto" w:frame="1"/>
                      <w:lang w:eastAsia="en-GB"/>
                    </w:rPr>
                  </w:rPrChange>
                </w:rPr>
                <w:t>0.226</w:t>
              </w:r>
            </w:ins>
          </w:p>
        </w:tc>
      </w:tr>
      <w:tr w:rsidR="007C2DDC" w:rsidRPr="007C2DDC" w14:paraId="303D3109" w14:textId="77777777" w:rsidTr="00890835">
        <w:tc>
          <w:tcPr>
            <w:tcW w:w="991" w:type="pct"/>
          </w:tcPr>
          <w:p w14:paraId="74F0CA87"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675"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2676" w:author="nayeem hasan" w:date="2020-08-19T04:23:00Z">
                  <w:rPr>
                    <w:rFonts w:ascii="Times New Roman" w:hAnsi="Times New Roman" w:cs="Times New Roman"/>
                    <w:sz w:val="24"/>
                    <w:szCs w:val="24"/>
                  </w:rPr>
                </w:rPrChange>
              </w:rPr>
              <w:t>Diabetes</w:t>
            </w:r>
          </w:p>
        </w:tc>
        <w:tc>
          <w:tcPr>
            <w:tcW w:w="316" w:type="pct"/>
          </w:tcPr>
          <w:p w14:paraId="5496A03E" w14:textId="0FBC8AAD" w:rsidR="00C575CE" w:rsidRPr="007C2DDC" w:rsidRDefault="00C575CE" w:rsidP="00890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Style w:val="gnkrckgcgsb"/>
                <w:rFonts w:ascii="Times New Roman" w:eastAsia="Times New Roman" w:hAnsi="Times New Roman" w:cs="Times New Roman"/>
                <w:color w:val="000000" w:themeColor="text1"/>
                <w:sz w:val="24"/>
                <w:szCs w:val="24"/>
                <w:lang w:eastAsia="en-GB"/>
                <w:rPrChange w:id="2677" w:author="nayeem hasan" w:date="2020-08-19T04:23:00Z">
                  <w:rPr>
                    <w:rStyle w:val="gnkrckgcgsb"/>
                    <w:rFonts w:ascii="Times New Roman" w:eastAsia="Times New Roman" w:hAnsi="Times New Roman" w:cs="Times New Roman"/>
                    <w:color w:val="000000"/>
                    <w:sz w:val="24"/>
                    <w:szCs w:val="24"/>
                    <w:lang w:eastAsia="en-GB"/>
                  </w:rPr>
                </w:rPrChange>
              </w:rPr>
            </w:pPr>
            <w:del w:id="2678" w:author="nayeem hasan" w:date="2020-08-18T20:27:00Z">
              <w:r w:rsidRPr="007C2DDC" w:rsidDel="008A5BC4">
                <w:rPr>
                  <w:rFonts w:ascii="Times New Roman" w:eastAsia="Times New Roman" w:hAnsi="Times New Roman" w:cs="Times New Roman"/>
                  <w:color w:val="000000" w:themeColor="text1"/>
                  <w:sz w:val="24"/>
                  <w:szCs w:val="24"/>
                  <w:bdr w:val="none" w:sz="0" w:space="0" w:color="auto" w:frame="1"/>
                  <w:lang w:eastAsia="en-GB"/>
                  <w:rPrChange w:id="2679" w:author="nayeem hasan" w:date="2020-08-19T04:23:00Z">
                    <w:rPr>
                      <w:rFonts w:ascii="Times New Roman" w:eastAsia="Times New Roman" w:hAnsi="Times New Roman" w:cs="Times New Roman"/>
                      <w:color w:val="000000"/>
                      <w:sz w:val="24"/>
                      <w:szCs w:val="24"/>
                      <w:bdr w:val="none" w:sz="0" w:space="0" w:color="auto" w:frame="1"/>
                      <w:lang w:eastAsia="en-GB"/>
                    </w:rPr>
                  </w:rPrChange>
                </w:rPr>
                <w:delText>0.96</w:delText>
              </w:r>
            </w:del>
            <w:ins w:id="2680" w:author="nayeem hasan" w:date="2020-08-18T20:27:00Z">
              <w:r w:rsidR="008A5BC4" w:rsidRPr="007C2DDC">
                <w:rPr>
                  <w:rFonts w:ascii="Times New Roman" w:eastAsia="Times New Roman" w:hAnsi="Times New Roman" w:cs="Times New Roman"/>
                  <w:color w:val="000000" w:themeColor="text1"/>
                  <w:sz w:val="24"/>
                  <w:szCs w:val="24"/>
                  <w:bdr w:val="none" w:sz="0" w:space="0" w:color="auto" w:frame="1"/>
                  <w:lang w:eastAsia="en-GB"/>
                  <w:rPrChange w:id="2681" w:author="nayeem hasan" w:date="2020-08-19T04:23:00Z">
                    <w:rPr>
                      <w:rFonts w:ascii="Times New Roman" w:eastAsia="Times New Roman" w:hAnsi="Times New Roman" w:cs="Times New Roman"/>
                      <w:color w:val="000000"/>
                      <w:sz w:val="24"/>
                      <w:szCs w:val="24"/>
                      <w:bdr w:val="none" w:sz="0" w:space="0" w:color="auto" w:frame="1"/>
                      <w:lang w:eastAsia="en-GB"/>
                    </w:rPr>
                  </w:rPrChange>
                </w:rPr>
                <w:t>1.11</w:t>
              </w:r>
            </w:ins>
          </w:p>
        </w:tc>
        <w:tc>
          <w:tcPr>
            <w:tcW w:w="546" w:type="pct"/>
          </w:tcPr>
          <w:p w14:paraId="318E4676" w14:textId="4D124BD1" w:rsidR="00C575CE" w:rsidRPr="007C2DDC" w:rsidRDefault="005A6D95" w:rsidP="00890835">
            <w:pPr>
              <w:pStyle w:val="HTMLPreformatted"/>
              <w:shd w:val="clear" w:color="auto" w:fill="FFFFFF"/>
              <w:wordWrap w:val="0"/>
              <w:jc w:val="center"/>
              <w:rPr>
                <w:rStyle w:val="gnkrckgcgsb"/>
                <w:rFonts w:ascii="Times New Roman" w:hAnsi="Times New Roman" w:cs="Times New Roman"/>
                <w:color w:val="000000" w:themeColor="text1"/>
                <w:sz w:val="24"/>
                <w:szCs w:val="24"/>
                <w:bdr w:val="none" w:sz="0" w:space="0" w:color="auto" w:frame="1"/>
                <w:rPrChange w:id="2682" w:author="nayeem hasan" w:date="2020-08-19T04:23:00Z">
                  <w:rPr>
                    <w:rStyle w:val="gnkrckgcgsb"/>
                    <w:rFonts w:ascii="Times New Roman" w:eastAsiaTheme="minorHAnsi" w:hAnsi="Times New Roman" w:cs="Times New Roman"/>
                    <w:color w:val="000000"/>
                    <w:sz w:val="24"/>
                    <w:szCs w:val="24"/>
                    <w:bdr w:val="none" w:sz="0" w:space="0" w:color="auto" w:frame="1"/>
                    <w:lang w:eastAsia="en-US"/>
                  </w:rPr>
                </w:rPrChange>
              </w:rPr>
            </w:pPr>
            <w:ins w:id="2683" w:author="nayeem hasan" w:date="2020-08-18T20:33:00Z">
              <w:r w:rsidRPr="007C2DDC">
                <w:rPr>
                  <w:rStyle w:val="gnkrckgcgsb"/>
                  <w:rFonts w:ascii="Times New Roman" w:hAnsi="Times New Roman" w:cs="Times New Roman"/>
                  <w:color w:val="000000" w:themeColor="text1"/>
                  <w:sz w:val="24"/>
                  <w:szCs w:val="24"/>
                  <w:bdr w:val="none" w:sz="0" w:space="0" w:color="auto" w:frame="1"/>
                  <w:rPrChange w:id="2684" w:author="nayeem hasan" w:date="2020-08-19T04:23:00Z">
                    <w:rPr>
                      <w:rStyle w:val="gnkrckgcgsb"/>
                      <w:rFonts w:ascii="Times New Roman" w:hAnsi="Times New Roman" w:cs="Times New Roman"/>
                      <w:color w:val="000000"/>
                      <w:sz w:val="24"/>
                      <w:szCs w:val="24"/>
                      <w:bdr w:val="none" w:sz="0" w:space="0" w:color="auto" w:frame="1"/>
                    </w:rPr>
                  </w:rPrChange>
                </w:rPr>
                <w:t>1.05</w:t>
              </w:r>
            </w:ins>
            <w:del w:id="2685" w:author="nayeem hasan" w:date="2020-08-18T20:33:00Z">
              <w:r w:rsidR="00C575CE" w:rsidRPr="007C2DDC" w:rsidDel="005A6D95">
                <w:rPr>
                  <w:rStyle w:val="gnkrckgcgsb"/>
                  <w:rFonts w:ascii="Times New Roman" w:hAnsi="Times New Roman" w:cs="Times New Roman"/>
                  <w:color w:val="000000" w:themeColor="text1"/>
                  <w:sz w:val="24"/>
                  <w:szCs w:val="24"/>
                  <w:bdr w:val="none" w:sz="0" w:space="0" w:color="auto" w:frame="1"/>
                  <w:rPrChange w:id="2686" w:author="nayeem hasan" w:date="2020-08-19T04:23:00Z">
                    <w:rPr>
                      <w:rStyle w:val="gnkrckgcgsb"/>
                      <w:rFonts w:ascii="Times New Roman" w:hAnsi="Times New Roman" w:cs="Times New Roman"/>
                      <w:color w:val="000000"/>
                      <w:sz w:val="24"/>
                      <w:szCs w:val="24"/>
                      <w:bdr w:val="none" w:sz="0" w:space="0" w:color="auto" w:frame="1"/>
                    </w:rPr>
                  </w:rPrChange>
                </w:rPr>
                <w:delText>0.93</w:delText>
              </w:r>
            </w:del>
            <w:r w:rsidR="00C575CE" w:rsidRPr="007C2DDC">
              <w:rPr>
                <w:rStyle w:val="gnkrckgcgsb"/>
                <w:rFonts w:ascii="Times New Roman" w:hAnsi="Times New Roman" w:cs="Times New Roman"/>
                <w:color w:val="000000" w:themeColor="text1"/>
                <w:sz w:val="24"/>
                <w:szCs w:val="24"/>
                <w:bdr w:val="none" w:sz="0" w:space="0" w:color="auto" w:frame="1"/>
                <w:rPrChange w:id="2687" w:author="nayeem hasan" w:date="2020-08-19T04:23:00Z">
                  <w:rPr>
                    <w:rStyle w:val="gnkrckgcgsb"/>
                    <w:rFonts w:ascii="Times New Roman" w:hAnsi="Times New Roman" w:cs="Times New Roman"/>
                    <w:color w:val="000000"/>
                    <w:sz w:val="24"/>
                    <w:szCs w:val="24"/>
                    <w:bdr w:val="none" w:sz="0" w:space="0" w:color="auto" w:frame="1"/>
                  </w:rPr>
                </w:rPrChange>
              </w:rPr>
              <w:t>-</w:t>
            </w:r>
            <w:ins w:id="2688" w:author="nayeem hasan" w:date="2020-08-18T20:33:00Z">
              <w:r w:rsidRPr="007C2DDC">
                <w:rPr>
                  <w:rStyle w:val="gnkrckgcgsb"/>
                  <w:rFonts w:ascii="Times New Roman" w:hAnsi="Times New Roman" w:cs="Times New Roman"/>
                  <w:color w:val="000000" w:themeColor="text1"/>
                  <w:sz w:val="24"/>
                  <w:szCs w:val="24"/>
                  <w:bdr w:val="none" w:sz="0" w:space="0" w:color="auto" w:frame="1"/>
                  <w:rPrChange w:id="2689" w:author="nayeem hasan" w:date="2020-08-19T04:23:00Z">
                    <w:rPr>
                      <w:rStyle w:val="gnkrckgcgsb"/>
                      <w:rFonts w:ascii="Times New Roman" w:hAnsi="Times New Roman" w:cs="Times New Roman"/>
                      <w:color w:val="000000"/>
                      <w:sz w:val="24"/>
                      <w:szCs w:val="24"/>
                      <w:bdr w:val="none" w:sz="0" w:space="0" w:color="auto" w:frame="1"/>
                    </w:rPr>
                  </w:rPrChange>
                </w:rPr>
                <w:t>1</w:t>
              </w:r>
            </w:ins>
            <w:del w:id="2690" w:author="nayeem hasan" w:date="2020-08-18T20:33:00Z">
              <w:r w:rsidR="00C575CE" w:rsidRPr="007C2DDC" w:rsidDel="005A6D95">
                <w:rPr>
                  <w:rStyle w:val="gnkrckgcgsb"/>
                  <w:rFonts w:ascii="Times New Roman" w:hAnsi="Times New Roman" w:cs="Times New Roman"/>
                  <w:color w:val="000000" w:themeColor="text1"/>
                  <w:sz w:val="24"/>
                  <w:szCs w:val="24"/>
                  <w:bdr w:val="none" w:sz="0" w:space="0" w:color="auto" w:frame="1"/>
                  <w:rPrChange w:id="2691" w:author="nayeem hasan" w:date="2020-08-19T04:23:00Z">
                    <w:rPr>
                      <w:rStyle w:val="gnkrckgcgsb"/>
                      <w:rFonts w:ascii="Times New Roman" w:hAnsi="Times New Roman" w:cs="Times New Roman"/>
                      <w:color w:val="000000"/>
                      <w:sz w:val="24"/>
                      <w:szCs w:val="24"/>
                      <w:bdr w:val="none" w:sz="0" w:space="0" w:color="auto" w:frame="1"/>
                    </w:rPr>
                  </w:rPrChange>
                </w:rPr>
                <w:delText>0</w:delText>
              </w:r>
            </w:del>
            <w:r w:rsidR="00C575CE" w:rsidRPr="007C2DDC">
              <w:rPr>
                <w:rStyle w:val="gnkrckgcgsb"/>
                <w:rFonts w:ascii="Times New Roman" w:hAnsi="Times New Roman" w:cs="Times New Roman"/>
                <w:color w:val="000000" w:themeColor="text1"/>
                <w:sz w:val="24"/>
                <w:szCs w:val="24"/>
                <w:bdr w:val="none" w:sz="0" w:space="0" w:color="auto" w:frame="1"/>
                <w:rPrChange w:id="2692" w:author="nayeem hasan" w:date="2020-08-19T04:23:00Z">
                  <w:rPr>
                    <w:rStyle w:val="gnkrckgcgsb"/>
                    <w:rFonts w:ascii="Times New Roman" w:hAnsi="Times New Roman" w:cs="Times New Roman"/>
                    <w:color w:val="000000"/>
                    <w:sz w:val="24"/>
                    <w:szCs w:val="24"/>
                    <w:bdr w:val="none" w:sz="0" w:space="0" w:color="auto" w:frame="1"/>
                  </w:rPr>
                </w:rPrChange>
              </w:rPr>
              <w:t>.</w:t>
            </w:r>
            <w:ins w:id="2693" w:author="nayeem hasan" w:date="2020-08-18T20:33:00Z">
              <w:r w:rsidRPr="007C2DDC">
                <w:rPr>
                  <w:rStyle w:val="gnkrckgcgsb"/>
                  <w:rFonts w:ascii="Times New Roman" w:hAnsi="Times New Roman" w:cs="Times New Roman"/>
                  <w:color w:val="000000" w:themeColor="text1"/>
                  <w:sz w:val="24"/>
                  <w:szCs w:val="24"/>
                  <w:bdr w:val="none" w:sz="0" w:space="0" w:color="auto" w:frame="1"/>
                  <w:rPrChange w:id="2694" w:author="nayeem hasan" w:date="2020-08-19T04:23:00Z">
                    <w:rPr>
                      <w:rStyle w:val="gnkrckgcgsb"/>
                      <w:rFonts w:ascii="Times New Roman" w:hAnsi="Times New Roman" w:cs="Times New Roman"/>
                      <w:color w:val="000000"/>
                      <w:sz w:val="24"/>
                      <w:szCs w:val="24"/>
                      <w:bdr w:val="none" w:sz="0" w:space="0" w:color="auto" w:frame="1"/>
                    </w:rPr>
                  </w:rPrChange>
                </w:rPr>
                <w:t>08</w:t>
              </w:r>
            </w:ins>
            <w:del w:id="2695" w:author="nayeem hasan" w:date="2020-08-18T20:33:00Z">
              <w:r w:rsidR="00C575CE" w:rsidRPr="007C2DDC" w:rsidDel="005A6D95">
                <w:rPr>
                  <w:rStyle w:val="gnkrckgcgsb"/>
                  <w:rFonts w:ascii="Times New Roman" w:hAnsi="Times New Roman" w:cs="Times New Roman"/>
                  <w:color w:val="000000" w:themeColor="text1"/>
                  <w:sz w:val="24"/>
                  <w:szCs w:val="24"/>
                  <w:bdr w:val="none" w:sz="0" w:space="0" w:color="auto" w:frame="1"/>
                  <w:rPrChange w:id="2696" w:author="nayeem hasan" w:date="2020-08-19T04:23:00Z">
                    <w:rPr>
                      <w:rStyle w:val="gnkrckgcgsb"/>
                      <w:rFonts w:ascii="Times New Roman" w:hAnsi="Times New Roman" w:cs="Times New Roman"/>
                      <w:color w:val="000000"/>
                      <w:sz w:val="24"/>
                      <w:szCs w:val="24"/>
                      <w:bdr w:val="none" w:sz="0" w:space="0" w:color="auto" w:frame="1"/>
                    </w:rPr>
                  </w:rPrChange>
                </w:rPr>
                <w:delText>99</w:delText>
              </w:r>
            </w:del>
          </w:p>
        </w:tc>
        <w:tc>
          <w:tcPr>
            <w:tcW w:w="475" w:type="pct"/>
          </w:tcPr>
          <w:p w14:paraId="3A31F1D6" w14:textId="5A6FBE27" w:rsidR="00C575CE" w:rsidRPr="007C2DDC" w:rsidRDefault="00A50BE0" w:rsidP="00890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themeColor="text1"/>
                <w:sz w:val="24"/>
                <w:szCs w:val="24"/>
                <w:lang w:eastAsia="en-GB"/>
                <w:rPrChange w:id="2697" w:author="nayeem hasan" w:date="2020-08-19T04:23:00Z">
                  <w:rPr>
                    <w:rFonts w:ascii="Times New Roman" w:eastAsia="Times New Roman" w:hAnsi="Times New Roman" w:cs="Times New Roman"/>
                    <w:color w:val="000000"/>
                    <w:sz w:val="24"/>
                    <w:szCs w:val="24"/>
                    <w:lang w:eastAsia="en-GB"/>
                  </w:rPr>
                </w:rPrChange>
              </w:rPr>
            </w:pPr>
            <w:ins w:id="2698" w:author="nayeem hasan" w:date="2020-08-18T20:17:00Z">
              <w:r w:rsidRPr="007C2DDC">
                <w:rPr>
                  <w:rFonts w:ascii="Times New Roman" w:eastAsia="Times New Roman" w:hAnsi="Times New Roman" w:cs="Times New Roman"/>
                  <w:color w:val="000000" w:themeColor="text1"/>
                  <w:sz w:val="24"/>
                  <w:szCs w:val="24"/>
                  <w:highlight w:val="yellow"/>
                  <w:bdr w:val="none" w:sz="0" w:space="0" w:color="auto" w:frame="1"/>
                  <w:lang w:eastAsia="en-GB"/>
                  <w:rPrChange w:id="2699" w:author="nayeem hasan" w:date="2020-08-19T04:23:00Z">
                    <w:rPr>
                      <w:rFonts w:ascii="Times New Roman" w:eastAsia="Times New Roman" w:hAnsi="Times New Roman" w:cs="Times New Roman"/>
                      <w:color w:val="000000"/>
                      <w:sz w:val="24"/>
                      <w:szCs w:val="24"/>
                      <w:highlight w:val="yellow"/>
                      <w:bdr w:val="none" w:sz="0" w:space="0" w:color="auto" w:frame="1"/>
                      <w:lang w:eastAsia="en-GB"/>
                    </w:rPr>
                  </w:rPrChange>
                </w:rPr>
                <w:t>&lt;0.001</w:t>
              </w:r>
            </w:ins>
            <w:del w:id="2700" w:author="nayeem hasan" w:date="2020-08-18T20:17:00Z">
              <w:r w:rsidR="00C575CE" w:rsidRPr="007C2DDC" w:rsidDel="00A50BE0">
                <w:rPr>
                  <w:rFonts w:ascii="Times New Roman" w:eastAsia="Times New Roman" w:hAnsi="Times New Roman" w:cs="Times New Roman"/>
                  <w:color w:val="000000" w:themeColor="text1"/>
                  <w:sz w:val="24"/>
                  <w:szCs w:val="24"/>
                  <w:highlight w:val="yellow"/>
                  <w:bdr w:val="none" w:sz="0" w:space="0" w:color="auto" w:frame="1"/>
                  <w:lang w:eastAsia="en-GB"/>
                  <w:rPrChange w:id="2701" w:author="nayeem hasan" w:date="2020-08-19T04:23:00Z">
                    <w:rPr>
                      <w:rFonts w:ascii="Times New Roman" w:eastAsia="Times New Roman" w:hAnsi="Times New Roman" w:cs="Times New Roman"/>
                      <w:color w:val="000000"/>
                      <w:sz w:val="24"/>
                      <w:szCs w:val="24"/>
                      <w:highlight w:val="yellow"/>
                      <w:bdr w:val="none" w:sz="0" w:space="0" w:color="auto" w:frame="1"/>
                      <w:lang w:eastAsia="en-GB"/>
                    </w:rPr>
                  </w:rPrChange>
                </w:rPr>
                <w:delText>0.040</w:delText>
              </w:r>
            </w:del>
          </w:p>
        </w:tc>
        <w:tc>
          <w:tcPr>
            <w:tcW w:w="316" w:type="pct"/>
          </w:tcPr>
          <w:p w14:paraId="291777D5" w14:textId="3B918769" w:rsidR="00C575CE" w:rsidRPr="007C2DDC" w:rsidRDefault="009603BC" w:rsidP="00890835">
            <w:pPr>
              <w:tabs>
                <w:tab w:val="left" w:pos="1200"/>
              </w:tabs>
              <w:jc w:val="center"/>
              <w:rPr>
                <w:rFonts w:ascii="Times New Roman" w:hAnsi="Times New Roman" w:cs="Times New Roman"/>
                <w:color w:val="000000" w:themeColor="text1"/>
                <w:sz w:val="24"/>
                <w:szCs w:val="24"/>
                <w:rPrChange w:id="2702" w:author="nayeem hasan" w:date="2020-08-19T04:23:00Z">
                  <w:rPr>
                    <w:rFonts w:ascii="Times New Roman" w:hAnsi="Times New Roman" w:cs="Times New Roman"/>
                    <w:sz w:val="24"/>
                    <w:szCs w:val="24"/>
                  </w:rPr>
                </w:rPrChange>
              </w:rPr>
            </w:pPr>
            <w:ins w:id="2703" w:author="nayeem hasan" w:date="2020-08-18T21:10:00Z">
              <w:r w:rsidRPr="007C2DDC">
                <w:rPr>
                  <w:rFonts w:ascii="Times New Roman" w:hAnsi="Times New Roman" w:cs="Times New Roman"/>
                  <w:color w:val="000000" w:themeColor="text1"/>
                  <w:sz w:val="24"/>
                  <w:szCs w:val="24"/>
                  <w:rPrChange w:id="2704" w:author="nayeem hasan" w:date="2020-08-19T04:23:00Z">
                    <w:rPr>
                      <w:rFonts w:ascii="Times New Roman" w:hAnsi="Times New Roman" w:cs="Times New Roman"/>
                      <w:sz w:val="24"/>
                      <w:szCs w:val="24"/>
                    </w:rPr>
                  </w:rPrChange>
                </w:rPr>
                <w:t>1.01</w:t>
              </w:r>
            </w:ins>
            <w:del w:id="2705" w:author="nayeem hasan" w:date="2020-08-18T21:10:00Z">
              <w:r w:rsidR="00C575CE" w:rsidRPr="007C2DDC" w:rsidDel="009603BC">
                <w:rPr>
                  <w:rFonts w:ascii="Times New Roman" w:hAnsi="Times New Roman" w:cs="Times New Roman"/>
                  <w:color w:val="000000" w:themeColor="text1"/>
                  <w:sz w:val="24"/>
                  <w:szCs w:val="24"/>
                  <w:rPrChange w:id="2706" w:author="nayeem hasan" w:date="2020-08-19T04:23:00Z">
                    <w:rPr>
                      <w:rFonts w:ascii="Times New Roman" w:hAnsi="Times New Roman" w:cs="Times New Roman"/>
                      <w:sz w:val="24"/>
                      <w:szCs w:val="24"/>
                    </w:rPr>
                  </w:rPrChange>
                </w:rPr>
                <w:delText>0.91</w:delText>
              </w:r>
            </w:del>
          </w:p>
        </w:tc>
        <w:tc>
          <w:tcPr>
            <w:tcW w:w="546" w:type="pct"/>
          </w:tcPr>
          <w:p w14:paraId="045CFF19" w14:textId="7C775AE2" w:rsidR="00C575CE" w:rsidRPr="007C2DDC" w:rsidRDefault="00C575CE" w:rsidP="00890835">
            <w:pPr>
              <w:tabs>
                <w:tab w:val="left" w:pos="1200"/>
              </w:tabs>
              <w:jc w:val="center"/>
              <w:rPr>
                <w:rFonts w:ascii="Times New Roman" w:hAnsi="Times New Roman" w:cs="Times New Roman"/>
                <w:color w:val="000000" w:themeColor="text1"/>
                <w:sz w:val="24"/>
                <w:szCs w:val="24"/>
                <w:rPrChange w:id="2707" w:author="nayeem hasan" w:date="2020-08-19T04:23:00Z">
                  <w:rPr>
                    <w:rFonts w:ascii="Times New Roman" w:hAnsi="Times New Roman" w:cs="Times New Roman"/>
                    <w:sz w:val="24"/>
                    <w:szCs w:val="24"/>
                  </w:rPr>
                </w:rPrChange>
              </w:rPr>
            </w:pPr>
            <w:r w:rsidRPr="007C2DDC">
              <w:rPr>
                <w:rStyle w:val="gnkrckgcgsb"/>
                <w:rFonts w:ascii="Times New Roman" w:hAnsi="Times New Roman" w:cs="Times New Roman"/>
                <w:color w:val="000000" w:themeColor="text1"/>
                <w:sz w:val="24"/>
                <w:szCs w:val="24"/>
                <w:bdr w:val="none" w:sz="0" w:space="0" w:color="auto" w:frame="1"/>
                <w:rPrChange w:id="2708" w:author="nayeem hasan" w:date="2020-08-19T04:23:00Z">
                  <w:rPr>
                    <w:rStyle w:val="gnkrckgcgsb"/>
                    <w:rFonts w:ascii="Times New Roman" w:hAnsi="Times New Roman" w:cs="Times New Roman"/>
                    <w:color w:val="000000"/>
                    <w:sz w:val="24"/>
                    <w:szCs w:val="24"/>
                    <w:bdr w:val="none" w:sz="0" w:space="0" w:color="auto" w:frame="1"/>
                  </w:rPr>
                </w:rPrChange>
              </w:rPr>
              <w:t>0.</w:t>
            </w:r>
            <w:ins w:id="2709" w:author="nayeem hasan" w:date="2020-08-18T21:12:00Z">
              <w:r w:rsidR="00323362" w:rsidRPr="007C2DDC">
                <w:rPr>
                  <w:rStyle w:val="gnkrckgcgsb"/>
                  <w:rFonts w:ascii="Times New Roman" w:hAnsi="Times New Roman" w:cs="Times New Roman"/>
                  <w:color w:val="000000" w:themeColor="text1"/>
                  <w:sz w:val="24"/>
                  <w:szCs w:val="24"/>
                  <w:bdr w:val="none" w:sz="0" w:space="0" w:color="auto" w:frame="1"/>
                  <w:rPrChange w:id="2710" w:author="nayeem hasan" w:date="2020-08-19T04:23:00Z">
                    <w:rPr>
                      <w:rStyle w:val="gnkrckgcgsb"/>
                      <w:rFonts w:ascii="Times New Roman" w:hAnsi="Times New Roman" w:cs="Times New Roman"/>
                      <w:color w:val="000000"/>
                      <w:sz w:val="24"/>
                      <w:szCs w:val="24"/>
                      <w:bdr w:val="none" w:sz="0" w:space="0" w:color="auto" w:frame="1"/>
                    </w:rPr>
                  </w:rPrChange>
                </w:rPr>
                <w:t>97</w:t>
              </w:r>
            </w:ins>
            <w:del w:id="2711" w:author="nayeem hasan" w:date="2020-08-18T21:12:00Z">
              <w:r w:rsidRPr="007C2DDC" w:rsidDel="00323362">
                <w:rPr>
                  <w:rStyle w:val="gnkrckgcgsb"/>
                  <w:rFonts w:ascii="Times New Roman" w:hAnsi="Times New Roman" w:cs="Times New Roman"/>
                  <w:color w:val="000000" w:themeColor="text1"/>
                  <w:sz w:val="24"/>
                  <w:szCs w:val="24"/>
                  <w:bdr w:val="none" w:sz="0" w:space="0" w:color="auto" w:frame="1"/>
                  <w:rPrChange w:id="2712" w:author="nayeem hasan" w:date="2020-08-19T04:23:00Z">
                    <w:rPr>
                      <w:rStyle w:val="gnkrckgcgsb"/>
                      <w:rFonts w:ascii="Times New Roman" w:hAnsi="Times New Roman" w:cs="Times New Roman"/>
                      <w:color w:val="000000"/>
                      <w:sz w:val="24"/>
                      <w:szCs w:val="24"/>
                      <w:bdr w:val="none" w:sz="0" w:space="0" w:color="auto" w:frame="1"/>
                    </w:rPr>
                  </w:rPrChange>
                </w:rPr>
                <w:delText>87</w:delText>
              </w:r>
            </w:del>
            <w:r w:rsidRPr="007C2DDC">
              <w:rPr>
                <w:rStyle w:val="gnkrckgcgsb"/>
                <w:rFonts w:ascii="Times New Roman" w:hAnsi="Times New Roman" w:cs="Times New Roman"/>
                <w:color w:val="000000" w:themeColor="text1"/>
                <w:sz w:val="24"/>
                <w:szCs w:val="24"/>
                <w:bdr w:val="none" w:sz="0" w:space="0" w:color="auto" w:frame="1"/>
                <w:rPrChange w:id="2713" w:author="nayeem hasan" w:date="2020-08-19T04:23:00Z">
                  <w:rPr>
                    <w:rStyle w:val="gnkrckgcgsb"/>
                    <w:rFonts w:ascii="Times New Roman" w:hAnsi="Times New Roman" w:cs="Times New Roman"/>
                    <w:color w:val="000000"/>
                    <w:sz w:val="24"/>
                    <w:szCs w:val="24"/>
                    <w:bdr w:val="none" w:sz="0" w:space="0" w:color="auto" w:frame="1"/>
                  </w:rPr>
                </w:rPrChange>
              </w:rPr>
              <w:t>-</w:t>
            </w:r>
            <w:ins w:id="2714" w:author="nayeem hasan" w:date="2020-08-18T21:12:00Z">
              <w:r w:rsidR="00323362" w:rsidRPr="007C2DDC">
                <w:rPr>
                  <w:rStyle w:val="gnkrckgcgsb"/>
                  <w:rFonts w:ascii="Times New Roman" w:hAnsi="Times New Roman" w:cs="Times New Roman"/>
                  <w:color w:val="000000" w:themeColor="text1"/>
                  <w:sz w:val="24"/>
                  <w:szCs w:val="24"/>
                  <w:bdr w:val="none" w:sz="0" w:space="0" w:color="auto" w:frame="1"/>
                  <w:rPrChange w:id="2715" w:author="nayeem hasan" w:date="2020-08-19T04:23:00Z">
                    <w:rPr>
                      <w:rStyle w:val="gnkrckgcgsb"/>
                      <w:rFonts w:ascii="Times New Roman" w:hAnsi="Times New Roman" w:cs="Times New Roman"/>
                      <w:color w:val="000000"/>
                      <w:sz w:val="24"/>
                      <w:szCs w:val="24"/>
                      <w:bdr w:val="none" w:sz="0" w:space="0" w:color="auto" w:frame="1"/>
                    </w:rPr>
                  </w:rPrChange>
                </w:rPr>
                <w:t>1.05</w:t>
              </w:r>
            </w:ins>
            <w:del w:id="2716" w:author="nayeem hasan" w:date="2020-08-18T21:12:00Z">
              <w:r w:rsidRPr="007C2DDC" w:rsidDel="00323362">
                <w:rPr>
                  <w:rStyle w:val="gnkrckgcgsb"/>
                  <w:rFonts w:ascii="Times New Roman" w:hAnsi="Times New Roman" w:cs="Times New Roman"/>
                  <w:color w:val="000000" w:themeColor="text1"/>
                  <w:sz w:val="24"/>
                  <w:szCs w:val="24"/>
                  <w:bdr w:val="none" w:sz="0" w:space="0" w:color="auto" w:frame="1"/>
                  <w:rPrChange w:id="2717" w:author="nayeem hasan" w:date="2020-08-19T04:23:00Z">
                    <w:rPr>
                      <w:rStyle w:val="gnkrckgcgsb"/>
                      <w:rFonts w:ascii="Times New Roman" w:hAnsi="Times New Roman" w:cs="Times New Roman"/>
                      <w:color w:val="000000"/>
                      <w:sz w:val="24"/>
                      <w:szCs w:val="24"/>
                      <w:bdr w:val="none" w:sz="0" w:space="0" w:color="auto" w:frame="1"/>
                    </w:rPr>
                  </w:rPrChange>
                </w:rPr>
                <w:delText>0.94</w:delText>
              </w:r>
            </w:del>
          </w:p>
        </w:tc>
        <w:tc>
          <w:tcPr>
            <w:tcW w:w="475" w:type="pct"/>
          </w:tcPr>
          <w:p w14:paraId="7EB317F4" w14:textId="0B7A353C" w:rsidR="00C575CE" w:rsidRPr="007C2DDC" w:rsidRDefault="00CE36C1" w:rsidP="00890835">
            <w:pPr>
              <w:tabs>
                <w:tab w:val="left" w:pos="1200"/>
              </w:tabs>
              <w:jc w:val="center"/>
              <w:rPr>
                <w:rFonts w:ascii="Times New Roman" w:hAnsi="Times New Roman" w:cs="Times New Roman"/>
                <w:color w:val="000000" w:themeColor="text1"/>
                <w:sz w:val="24"/>
                <w:szCs w:val="24"/>
                <w:rPrChange w:id="2718" w:author="nayeem hasan" w:date="2020-08-19T04:23:00Z">
                  <w:rPr>
                    <w:rFonts w:ascii="Times New Roman" w:hAnsi="Times New Roman" w:cs="Times New Roman"/>
                    <w:sz w:val="24"/>
                    <w:szCs w:val="24"/>
                    <w:highlight w:val="yellow"/>
                  </w:rPr>
                </w:rPrChange>
              </w:rPr>
            </w:pPr>
            <w:ins w:id="2719" w:author="nayeem hasan" w:date="2020-08-18T21:03:00Z">
              <w:r w:rsidRPr="007C2DDC">
                <w:rPr>
                  <w:rFonts w:ascii="Times New Roman" w:hAnsi="Times New Roman" w:cs="Times New Roman"/>
                  <w:color w:val="000000" w:themeColor="text1"/>
                  <w:sz w:val="24"/>
                  <w:szCs w:val="24"/>
                  <w:rPrChange w:id="2720" w:author="nayeem hasan" w:date="2020-08-19T04:23:00Z">
                    <w:rPr>
                      <w:rFonts w:ascii="Times New Roman" w:hAnsi="Times New Roman" w:cs="Times New Roman"/>
                      <w:sz w:val="24"/>
                      <w:szCs w:val="24"/>
                      <w:highlight w:val="yellow"/>
                    </w:rPr>
                  </w:rPrChange>
                </w:rPr>
                <w:t>0.686</w:t>
              </w:r>
            </w:ins>
            <w:del w:id="2721" w:author="nayeem hasan" w:date="2020-08-18T21:03:00Z">
              <w:r w:rsidR="00C575CE" w:rsidRPr="007C2DDC" w:rsidDel="00CE36C1">
                <w:rPr>
                  <w:rFonts w:ascii="Times New Roman" w:hAnsi="Times New Roman" w:cs="Times New Roman"/>
                  <w:color w:val="000000" w:themeColor="text1"/>
                  <w:sz w:val="24"/>
                  <w:szCs w:val="24"/>
                  <w:rPrChange w:id="2722" w:author="nayeem hasan" w:date="2020-08-19T04:23:00Z">
                    <w:rPr>
                      <w:rFonts w:ascii="Times New Roman" w:hAnsi="Times New Roman" w:cs="Times New Roman"/>
                      <w:sz w:val="24"/>
                      <w:szCs w:val="24"/>
                      <w:highlight w:val="yellow"/>
                    </w:rPr>
                  </w:rPrChange>
                </w:rPr>
                <w:delText>&lt;0.001</w:delText>
              </w:r>
            </w:del>
          </w:p>
        </w:tc>
        <w:tc>
          <w:tcPr>
            <w:tcW w:w="316" w:type="pct"/>
          </w:tcPr>
          <w:p w14:paraId="37AADC7C"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723"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2724" w:author="nayeem hasan" w:date="2020-08-19T04:23:00Z">
                  <w:rPr>
                    <w:rFonts w:ascii="Times New Roman" w:hAnsi="Times New Roman" w:cs="Times New Roman"/>
                    <w:sz w:val="24"/>
                    <w:szCs w:val="24"/>
                  </w:rPr>
                </w:rPrChange>
              </w:rPr>
              <w:t>0.97</w:t>
            </w:r>
          </w:p>
        </w:tc>
        <w:tc>
          <w:tcPr>
            <w:tcW w:w="546" w:type="pct"/>
          </w:tcPr>
          <w:p w14:paraId="30D949CE" w14:textId="0597A9DD" w:rsidR="00C575CE" w:rsidRPr="007C2DDC" w:rsidRDefault="00C575CE" w:rsidP="00890835">
            <w:pPr>
              <w:tabs>
                <w:tab w:val="left" w:pos="1200"/>
              </w:tabs>
              <w:jc w:val="center"/>
              <w:rPr>
                <w:rFonts w:ascii="Times New Roman" w:hAnsi="Times New Roman" w:cs="Times New Roman"/>
                <w:color w:val="000000" w:themeColor="text1"/>
                <w:sz w:val="24"/>
                <w:szCs w:val="24"/>
                <w:rPrChange w:id="2725" w:author="nayeem hasan" w:date="2020-08-19T04:23:00Z">
                  <w:rPr>
                    <w:rFonts w:ascii="Times New Roman" w:hAnsi="Times New Roman" w:cs="Times New Roman"/>
                    <w:sz w:val="24"/>
                    <w:szCs w:val="24"/>
                  </w:rPr>
                </w:rPrChange>
              </w:rPr>
            </w:pPr>
            <w:r w:rsidRPr="007C2DDC">
              <w:rPr>
                <w:rStyle w:val="gnkrckgcgsb"/>
                <w:rFonts w:ascii="Times New Roman" w:hAnsi="Times New Roman" w:cs="Times New Roman"/>
                <w:color w:val="000000" w:themeColor="text1"/>
                <w:sz w:val="24"/>
                <w:szCs w:val="24"/>
                <w:bdr w:val="none" w:sz="0" w:space="0" w:color="auto" w:frame="1"/>
                <w:rPrChange w:id="2726" w:author="nayeem hasan" w:date="2020-08-19T04:23:00Z">
                  <w:rPr>
                    <w:rStyle w:val="gnkrckgcgsb"/>
                    <w:rFonts w:ascii="Times New Roman" w:hAnsi="Times New Roman" w:cs="Times New Roman"/>
                    <w:color w:val="000000"/>
                    <w:sz w:val="24"/>
                    <w:szCs w:val="24"/>
                    <w:bdr w:val="none" w:sz="0" w:space="0" w:color="auto" w:frame="1"/>
                  </w:rPr>
                </w:rPrChange>
              </w:rPr>
              <w:t>0.</w:t>
            </w:r>
            <w:ins w:id="2727" w:author="nayeem hasan" w:date="2020-08-18T23:31:00Z">
              <w:r w:rsidR="00031520" w:rsidRPr="007C2DDC">
                <w:rPr>
                  <w:rStyle w:val="gnkrckgcgsb"/>
                  <w:rFonts w:ascii="Times New Roman" w:hAnsi="Times New Roman" w:cs="Times New Roman"/>
                  <w:color w:val="000000" w:themeColor="text1"/>
                  <w:sz w:val="24"/>
                  <w:szCs w:val="24"/>
                  <w:bdr w:val="none" w:sz="0" w:space="0" w:color="auto" w:frame="1"/>
                  <w:rPrChange w:id="2728" w:author="nayeem hasan" w:date="2020-08-19T04:23:00Z">
                    <w:rPr>
                      <w:rStyle w:val="gnkrckgcgsb"/>
                      <w:rFonts w:ascii="Times New Roman" w:hAnsi="Times New Roman" w:cs="Times New Roman"/>
                      <w:color w:val="000000"/>
                      <w:sz w:val="24"/>
                      <w:szCs w:val="24"/>
                      <w:bdr w:val="none" w:sz="0" w:space="0" w:color="auto" w:frame="1"/>
                    </w:rPr>
                  </w:rPrChange>
                </w:rPr>
                <w:t>91</w:t>
              </w:r>
            </w:ins>
            <w:del w:id="2729" w:author="nayeem hasan" w:date="2020-08-18T23:31:00Z">
              <w:r w:rsidRPr="007C2DDC" w:rsidDel="00031520">
                <w:rPr>
                  <w:rStyle w:val="gnkrckgcgsb"/>
                  <w:rFonts w:ascii="Times New Roman" w:hAnsi="Times New Roman" w:cs="Times New Roman"/>
                  <w:color w:val="000000" w:themeColor="text1"/>
                  <w:sz w:val="24"/>
                  <w:szCs w:val="24"/>
                  <w:bdr w:val="none" w:sz="0" w:space="0" w:color="auto" w:frame="1"/>
                  <w:rPrChange w:id="2730" w:author="nayeem hasan" w:date="2020-08-19T04:23:00Z">
                    <w:rPr>
                      <w:rStyle w:val="gnkrckgcgsb"/>
                      <w:rFonts w:ascii="Times New Roman" w:hAnsi="Times New Roman" w:cs="Times New Roman"/>
                      <w:color w:val="000000"/>
                      <w:sz w:val="24"/>
                      <w:szCs w:val="24"/>
                      <w:bdr w:val="none" w:sz="0" w:space="0" w:color="auto" w:frame="1"/>
                    </w:rPr>
                  </w:rPrChange>
                </w:rPr>
                <w:delText>93</w:delText>
              </w:r>
            </w:del>
            <w:r w:rsidRPr="007C2DDC">
              <w:rPr>
                <w:rStyle w:val="gnkrckgcgsb"/>
                <w:rFonts w:ascii="Times New Roman" w:hAnsi="Times New Roman" w:cs="Times New Roman"/>
                <w:color w:val="000000" w:themeColor="text1"/>
                <w:sz w:val="24"/>
                <w:szCs w:val="24"/>
                <w:bdr w:val="none" w:sz="0" w:space="0" w:color="auto" w:frame="1"/>
                <w:rPrChange w:id="2731" w:author="nayeem hasan" w:date="2020-08-19T04:23:00Z">
                  <w:rPr>
                    <w:rStyle w:val="gnkrckgcgsb"/>
                    <w:rFonts w:ascii="Times New Roman" w:hAnsi="Times New Roman" w:cs="Times New Roman"/>
                    <w:color w:val="000000"/>
                    <w:sz w:val="24"/>
                    <w:szCs w:val="24"/>
                    <w:bdr w:val="none" w:sz="0" w:space="0" w:color="auto" w:frame="1"/>
                  </w:rPr>
                </w:rPrChange>
              </w:rPr>
              <w:t>-1.0</w:t>
            </w:r>
            <w:ins w:id="2732" w:author="nayeem hasan" w:date="2020-08-18T23:32:00Z">
              <w:r w:rsidR="008D3E34" w:rsidRPr="007C2DDC">
                <w:rPr>
                  <w:rStyle w:val="gnkrckgcgsb"/>
                  <w:rFonts w:ascii="Times New Roman" w:hAnsi="Times New Roman" w:cs="Times New Roman"/>
                  <w:color w:val="000000" w:themeColor="text1"/>
                  <w:sz w:val="24"/>
                  <w:szCs w:val="24"/>
                  <w:bdr w:val="none" w:sz="0" w:space="0" w:color="auto" w:frame="1"/>
                  <w:rPrChange w:id="2733" w:author="nayeem hasan" w:date="2020-08-19T04:23:00Z">
                    <w:rPr>
                      <w:rStyle w:val="gnkrckgcgsb"/>
                      <w:rFonts w:ascii="Times New Roman" w:hAnsi="Times New Roman" w:cs="Times New Roman"/>
                      <w:color w:val="000000"/>
                      <w:sz w:val="24"/>
                      <w:szCs w:val="24"/>
                      <w:bdr w:val="none" w:sz="0" w:space="0" w:color="auto" w:frame="1"/>
                    </w:rPr>
                  </w:rPrChange>
                </w:rPr>
                <w:t>3</w:t>
              </w:r>
            </w:ins>
            <w:del w:id="2734" w:author="nayeem hasan" w:date="2020-08-18T23:32:00Z">
              <w:r w:rsidRPr="007C2DDC" w:rsidDel="008D3E34">
                <w:rPr>
                  <w:rStyle w:val="gnkrckgcgsb"/>
                  <w:rFonts w:ascii="Times New Roman" w:hAnsi="Times New Roman" w:cs="Times New Roman"/>
                  <w:color w:val="000000" w:themeColor="text1"/>
                  <w:sz w:val="24"/>
                  <w:szCs w:val="24"/>
                  <w:bdr w:val="none" w:sz="0" w:space="0" w:color="auto" w:frame="1"/>
                  <w:rPrChange w:id="2735" w:author="nayeem hasan" w:date="2020-08-19T04:23:00Z">
                    <w:rPr>
                      <w:rStyle w:val="gnkrckgcgsb"/>
                      <w:rFonts w:ascii="Times New Roman" w:hAnsi="Times New Roman" w:cs="Times New Roman"/>
                      <w:color w:val="000000"/>
                      <w:sz w:val="24"/>
                      <w:szCs w:val="24"/>
                      <w:bdr w:val="none" w:sz="0" w:space="0" w:color="auto" w:frame="1"/>
                    </w:rPr>
                  </w:rPrChange>
                </w:rPr>
                <w:delText>1</w:delText>
              </w:r>
            </w:del>
          </w:p>
        </w:tc>
        <w:tc>
          <w:tcPr>
            <w:tcW w:w="475" w:type="pct"/>
          </w:tcPr>
          <w:p w14:paraId="1AF125A0" w14:textId="118581D7" w:rsidR="00C575CE" w:rsidRPr="007C2DDC" w:rsidRDefault="00C575CE" w:rsidP="00890835">
            <w:pPr>
              <w:tabs>
                <w:tab w:val="left" w:pos="1200"/>
              </w:tabs>
              <w:jc w:val="center"/>
              <w:rPr>
                <w:rFonts w:ascii="Times New Roman" w:hAnsi="Times New Roman" w:cs="Times New Roman"/>
                <w:color w:val="000000" w:themeColor="text1"/>
                <w:sz w:val="24"/>
                <w:szCs w:val="24"/>
                <w:rPrChange w:id="2736" w:author="nayeem hasan" w:date="2020-08-19T04:23:00Z">
                  <w:rPr>
                    <w:rFonts w:ascii="Times New Roman" w:hAnsi="Times New Roman" w:cs="Times New Roman"/>
                    <w:sz w:val="24"/>
                    <w:szCs w:val="24"/>
                  </w:rPr>
                </w:rPrChange>
              </w:rPr>
            </w:pPr>
            <w:r w:rsidRPr="007C2DDC">
              <w:rPr>
                <w:rFonts w:ascii="Times New Roman" w:eastAsia="Times New Roman" w:hAnsi="Times New Roman" w:cs="Times New Roman"/>
                <w:color w:val="000000" w:themeColor="text1"/>
                <w:sz w:val="24"/>
                <w:szCs w:val="24"/>
                <w:bdr w:val="none" w:sz="0" w:space="0" w:color="auto" w:frame="1"/>
                <w:lang w:eastAsia="en-GB"/>
                <w:rPrChange w:id="2737" w:author="nayeem hasan" w:date="2020-08-19T04:23:00Z">
                  <w:rPr>
                    <w:rFonts w:ascii="Times New Roman" w:eastAsia="Times New Roman" w:hAnsi="Times New Roman" w:cs="Times New Roman"/>
                    <w:color w:val="000000"/>
                    <w:sz w:val="24"/>
                    <w:szCs w:val="24"/>
                    <w:bdr w:val="none" w:sz="0" w:space="0" w:color="auto" w:frame="1"/>
                    <w:lang w:eastAsia="en-GB"/>
                  </w:rPr>
                </w:rPrChange>
              </w:rPr>
              <w:t>0.</w:t>
            </w:r>
            <w:ins w:id="2738" w:author="nayeem hasan" w:date="2020-08-18T23:28:00Z">
              <w:r w:rsidR="00330E28" w:rsidRPr="007C2DDC">
                <w:rPr>
                  <w:rFonts w:ascii="Times New Roman" w:eastAsia="Times New Roman" w:hAnsi="Times New Roman" w:cs="Times New Roman"/>
                  <w:color w:val="000000" w:themeColor="text1"/>
                  <w:sz w:val="24"/>
                  <w:szCs w:val="24"/>
                  <w:bdr w:val="none" w:sz="0" w:space="0" w:color="auto" w:frame="1"/>
                  <w:lang w:eastAsia="en-GB"/>
                  <w:rPrChange w:id="2739" w:author="nayeem hasan" w:date="2020-08-19T04:23:00Z">
                    <w:rPr>
                      <w:rFonts w:ascii="Times New Roman" w:eastAsia="Times New Roman" w:hAnsi="Times New Roman" w:cs="Times New Roman"/>
                      <w:color w:val="000000"/>
                      <w:sz w:val="24"/>
                      <w:szCs w:val="24"/>
                      <w:bdr w:val="none" w:sz="0" w:space="0" w:color="auto" w:frame="1"/>
                      <w:lang w:eastAsia="en-GB"/>
                    </w:rPr>
                  </w:rPrChange>
                </w:rPr>
                <w:t>424</w:t>
              </w:r>
            </w:ins>
            <w:del w:id="2740" w:author="nayeem hasan" w:date="2020-08-18T23:28:00Z">
              <w:r w:rsidRPr="007C2DDC" w:rsidDel="00330E28">
                <w:rPr>
                  <w:rFonts w:ascii="Times New Roman" w:eastAsia="Times New Roman" w:hAnsi="Times New Roman" w:cs="Times New Roman"/>
                  <w:color w:val="000000" w:themeColor="text1"/>
                  <w:sz w:val="24"/>
                  <w:szCs w:val="24"/>
                  <w:bdr w:val="none" w:sz="0" w:space="0" w:color="auto" w:frame="1"/>
                  <w:lang w:eastAsia="en-GB"/>
                  <w:rPrChange w:id="2741" w:author="nayeem hasan" w:date="2020-08-19T04:23:00Z">
                    <w:rPr>
                      <w:rFonts w:ascii="Times New Roman" w:eastAsia="Times New Roman" w:hAnsi="Times New Roman" w:cs="Times New Roman"/>
                      <w:color w:val="000000"/>
                      <w:sz w:val="24"/>
                      <w:szCs w:val="24"/>
                      <w:bdr w:val="none" w:sz="0" w:space="0" w:color="auto" w:frame="1"/>
                      <w:lang w:eastAsia="en-GB"/>
                    </w:rPr>
                  </w:rPrChange>
                </w:rPr>
                <w:delText>074</w:delText>
              </w:r>
            </w:del>
          </w:p>
        </w:tc>
      </w:tr>
      <w:tr w:rsidR="007C2DDC" w:rsidRPr="007C2DDC" w14:paraId="4C30C5F4" w14:textId="77777777" w:rsidTr="00890835">
        <w:trPr>
          <w:ins w:id="2742" w:author="nayeem hasan" w:date="2020-08-18T20:15:00Z"/>
        </w:trPr>
        <w:tc>
          <w:tcPr>
            <w:tcW w:w="991" w:type="pct"/>
          </w:tcPr>
          <w:p w14:paraId="55D770FA" w14:textId="49F05A74" w:rsidR="00E86F39" w:rsidRPr="007C2DDC" w:rsidRDefault="00E86F39" w:rsidP="00890835">
            <w:pPr>
              <w:tabs>
                <w:tab w:val="left" w:pos="1200"/>
              </w:tabs>
              <w:jc w:val="center"/>
              <w:rPr>
                <w:ins w:id="2743" w:author="nayeem hasan" w:date="2020-08-18T20:15:00Z"/>
                <w:rFonts w:ascii="Times New Roman" w:hAnsi="Times New Roman" w:cs="Times New Roman"/>
                <w:color w:val="000000" w:themeColor="text1"/>
                <w:sz w:val="24"/>
                <w:szCs w:val="24"/>
                <w:rPrChange w:id="2744" w:author="nayeem hasan" w:date="2020-08-19T04:23:00Z">
                  <w:rPr>
                    <w:ins w:id="2745" w:author="nayeem hasan" w:date="2020-08-18T20:15:00Z"/>
                    <w:rFonts w:ascii="Times New Roman" w:hAnsi="Times New Roman" w:cs="Times New Roman"/>
                    <w:sz w:val="24"/>
                    <w:szCs w:val="24"/>
                  </w:rPr>
                </w:rPrChange>
              </w:rPr>
            </w:pPr>
            <w:ins w:id="2746" w:author="nayeem hasan" w:date="2020-08-18T20:15:00Z">
              <w:r w:rsidRPr="007C2DDC">
                <w:rPr>
                  <w:rFonts w:ascii="Times New Roman" w:hAnsi="Times New Roman" w:cs="Times New Roman"/>
                  <w:color w:val="000000" w:themeColor="text1"/>
                  <w:sz w:val="24"/>
                  <w:szCs w:val="24"/>
                  <w:rPrChange w:id="2747" w:author="nayeem hasan" w:date="2020-08-19T04:23:00Z">
                    <w:rPr>
                      <w:rFonts w:ascii="Times New Roman" w:hAnsi="Times New Roman" w:cs="Times New Roman"/>
                      <w:sz w:val="24"/>
                      <w:szCs w:val="24"/>
                    </w:rPr>
                  </w:rPrChange>
                </w:rPr>
                <w:t>CVD</w:t>
              </w:r>
            </w:ins>
          </w:p>
        </w:tc>
        <w:tc>
          <w:tcPr>
            <w:tcW w:w="316" w:type="pct"/>
          </w:tcPr>
          <w:p w14:paraId="451605AE" w14:textId="0673FE15" w:rsidR="00E86F39" w:rsidRPr="007C2DDC" w:rsidRDefault="008A5BC4" w:rsidP="00890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ins w:id="2748" w:author="nayeem hasan" w:date="2020-08-18T20:15:00Z"/>
                <w:rFonts w:ascii="Times New Roman" w:eastAsia="Times New Roman" w:hAnsi="Times New Roman" w:cs="Times New Roman"/>
                <w:color w:val="000000" w:themeColor="text1"/>
                <w:sz w:val="24"/>
                <w:szCs w:val="24"/>
                <w:bdr w:val="none" w:sz="0" w:space="0" w:color="auto" w:frame="1"/>
                <w:lang w:eastAsia="en-GB"/>
                <w:rPrChange w:id="2749" w:author="nayeem hasan" w:date="2020-08-19T04:23:00Z">
                  <w:rPr>
                    <w:ins w:id="2750" w:author="nayeem hasan" w:date="2020-08-18T20:15:00Z"/>
                    <w:rFonts w:ascii="Times New Roman" w:eastAsia="Times New Roman" w:hAnsi="Times New Roman" w:cs="Times New Roman"/>
                    <w:color w:val="000000"/>
                    <w:sz w:val="24"/>
                    <w:szCs w:val="24"/>
                    <w:bdr w:val="none" w:sz="0" w:space="0" w:color="auto" w:frame="1"/>
                    <w:lang w:eastAsia="en-GB"/>
                  </w:rPr>
                </w:rPrChange>
              </w:rPr>
            </w:pPr>
            <w:ins w:id="2751" w:author="nayeem hasan" w:date="2020-08-18T20:28:00Z">
              <w:r w:rsidRPr="007C2DDC">
                <w:rPr>
                  <w:rFonts w:ascii="Times New Roman" w:eastAsia="Times New Roman" w:hAnsi="Times New Roman" w:cs="Times New Roman"/>
                  <w:color w:val="000000" w:themeColor="text1"/>
                  <w:sz w:val="24"/>
                  <w:szCs w:val="24"/>
                  <w:bdr w:val="none" w:sz="0" w:space="0" w:color="auto" w:frame="1"/>
                  <w:lang w:eastAsia="en-GB"/>
                  <w:rPrChange w:id="2752" w:author="nayeem hasan" w:date="2020-08-19T04:23:00Z">
                    <w:rPr>
                      <w:rFonts w:ascii="Times New Roman" w:eastAsia="Times New Roman" w:hAnsi="Times New Roman" w:cs="Times New Roman"/>
                      <w:color w:val="000000"/>
                      <w:sz w:val="24"/>
                      <w:szCs w:val="24"/>
                      <w:bdr w:val="none" w:sz="0" w:space="0" w:color="auto" w:frame="1"/>
                      <w:lang w:eastAsia="en-GB"/>
                    </w:rPr>
                  </w:rPrChange>
                </w:rPr>
                <w:t>1.11</w:t>
              </w:r>
            </w:ins>
          </w:p>
        </w:tc>
        <w:tc>
          <w:tcPr>
            <w:tcW w:w="546" w:type="pct"/>
          </w:tcPr>
          <w:p w14:paraId="78E4BC66" w14:textId="68D5C61C" w:rsidR="00E86F39" w:rsidRPr="007C2DDC" w:rsidRDefault="00831504" w:rsidP="00890835">
            <w:pPr>
              <w:pStyle w:val="HTMLPreformatted"/>
              <w:shd w:val="clear" w:color="auto" w:fill="FFFFFF"/>
              <w:wordWrap w:val="0"/>
              <w:jc w:val="center"/>
              <w:rPr>
                <w:ins w:id="2753" w:author="nayeem hasan" w:date="2020-08-18T20:15:00Z"/>
                <w:rStyle w:val="gnkrckgcgsb"/>
                <w:rFonts w:ascii="Times New Roman" w:hAnsi="Times New Roman" w:cs="Times New Roman"/>
                <w:color w:val="000000" w:themeColor="text1"/>
                <w:sz w:val="24"/>
                <w:szCs w:val="24"/>
                <w:bdr w:val="none" w:sz="0" w:space="0" w:color="auto" w:frame="1"/>
                <w:rPrChange w:id="2754" w:author="nayeem hasan" w:date="2020-08-19T04:23:00Z">
                  <w:rPr>
                    <w:ins w:id="2755" w:author="nayeem hasan" w:date="2020-08-18T20:15:00Z"/>
                    <w:rStyle w:val="gnkrckgcgsb"/>
                    <w:rFonts w:ascii="Times New Roman" w:eastAsiaTheme="minorHAnsi" w:hAnsi="Times New Roman" w:cs="Times New Roman"/>
                    <w:color w:val="000000"/>
                    <w:sz w:val="24"/>
                    <w:szCs w:val="24"/>
                    <w:bdr w:val="none" w:sz="0" w:space="0" w:color="auto" w:frame="1"/>
                    <w:lang w:eastAsia="en-US"/>
                  </w:rPr>
                </w:rPrChange>
              </w:rPr>
            </w:pPr>
            <w:ins w:id="2756" w:author="nayeem hasan" w:date="2020-08-18T20:34:00Z">
              <w:r w:rsidRPr="007C2DDC">
                <w:rPr>
                  <w:rStyle w:val="gnkrckgcgsb"/>
                  <w:rFonts w:ascii="Times New Roman" w:hAnsi="Times New Roman" w:cs="Times New Roman"/>
                  <w:color w:val="000000" w:themeColor="text1"/>
                  <w:sz w:val="24"/>
                  <w:szCs w:val="24"/>
                  <w:bdr w:val="none" w:sz="0" w:space="0" w:color="auto" w:frame="1"/>
                  <w:rPrChange w:id="2757" w:author="nayeem hasan" w:date="2020-08-19T04:23:00Z">
                    <w:rPr>
                      <w:rStyle w:val="gnkrckgcgsb"/>
                      <w:rFonts w:ascii="Times New Roman" w:hAnsi="Times New Roman" w:cs="Times New Roman"/>
                      <w:color w:val="000000"/>
                      <w:sz w:val="24"/>
                      <w:szCs w:val="24"/>
                      <w:bdr w:val="none" w:sz="0" w:space="0" w:color="auto" w:frame="1"/>
                    </w:rPr>
                  </w:rPrChange>
                </w:rPr>
                <w:t>0.94-1.30</w:t>
              </w:r>
            </w:ins>
          </w:p>
        </w:tc>
        <w:tc>
          <w:tcPr>
            <w:tcW w:w="475" w:type="pct"/>
          </w:tcPr>
          <w:p w14:paraId="7A1C8D3D" w14:textId="61E6AE93" w:rsidR="00E86F39" w:rsidRPr="007C2DDC" w:rsidRDefault="00A50BE0" w:rsidP="00890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ins w:id="2758" w:author="nayeem hasan" w:date="2020-08-18T20:15:00Z"/>
                <w:rFonts w:ascii="Times New Roman" w:eastAsia="Times New Roman" w:hAnsi="Times New Roman" w:cs="Times New Roman"/>
                <w:color w:val="000000" w:themeColor="text1"/>
                <w:sz w:val="24"/>
                <w:szCs w:val="24"/>
                <w:highlight w:val="yellow"/>
                <w:bdr w:val="none" w:sz="0" w:space="0" w:color="auto" w:frame="1"/>
                <w:lang w:eastAsia="en-GB"/>
                <w:rPrChange w:id="2759" w:author="nayeem hasan" w:date="2020-08-19T04:23:00Z">
                  <w:rPr>
                    <w:ins w:id="2760" w:author="nayeem hasan" w:date="2020-08-18T20:15:00Z"/>
                    <w:rFonts w:ascii="Times New Roman" w:eastAsia="Times New Roman" w:hAnsi="Times New Roman" w:cs="Times New Roman"/>
                    <w:color w:val="000000"/>
                    <w:sz w:val="24"/>
                    <w:szCs w:val="24"/>
                    <w:highlight w:val="yellow"/>
                    <w:bdr w:val="none" w:sz="0" w:space="0" w:color="auto" w:frame="1"/>
                    <w:lang w:eastAsia="en-GB"/>
                  </w:rPr>
                </w:rPrChange>
              </w:rPr>
            </w:pPr>
            <w:ins w:id="2761" w:author="nayeem hasan" w:date="2020-08-18T20:17:00Z">
              <w:r w:rsidRPr="007C2DDC">
                <w:rPr>
                  <w:rFonts w:ascii="Times New Roman" w:eastAsia="Times New Roman" w:hAnsi="Times New Roman" w:cs="Times New Roman"/>
                  <w:color w:val="000000" w:themeColor="text1"/>
                  <w:sz w:val="24"/>
                  <w:szCs w:val="24"/>
                  <w:bdr w:val="none" w:sz="0" w:space="0" w:color="auto" w:frame="1"/>
                  <w:lang w:eastAsia="en-GB"/>
                  <w:rPrChange w:id="2762" w:author="nayeem hasan" w:date="2020-08-19T04:23:00Z">
                    <w:rPr>
                      <w:rFonts w:ascii="Times New Roman" w:eastAsia="Times New Roman" w:hAnsi="Times New Roman" w:cs="Times New Roman"/>
                      <w:color w:val="000000"/>
                      <w:sz w:val="24"/>
                      <w:szCs w:val="24"/>
                      <w:highlight w:val="yellow"/>
                      <w:bdr w:val="none" w:sz="0" w:space="0" w:color="auto" w:frame="1"/>
                      <w:lang w:eastAsia="en-GB"/>
                    </w:rPr>
                  </w:rPrChange>
                </w:rPr>
                <w:t>0.221</w:t>
              </w:r>
            </w:ins>
          </w:p>
        </w:tc>
        <w:tc>
          <w:tcPr>
            <w:tcW w:w="316" w:type="pct"/>
          </w:tcPr>
          <w:p w14:paraId="3463447D" w14:textId="0DE176C6" w:rsidR="00E86F39" w:rsidRPr="007C2DDC" w:rsidRDefault="009603BC" w:rsidP="00890835">
            <w:pPr>
              <w:tabs>
                <w:tab w:val="left" w:pos="1200"/>
              </w:tabs>
              <w:jc w:val="center"/>
              <w:rPr>
                <w:ins w:id="2763" w:author="nayeem hasan" w:date="2020-08-18T20:15:00Z"/>
                <w:rFonts w:ascii="Times New Roman" w:hAnsi="Times New Roman" w:cs="Times New Roman"/>
                <w:color w:val="000000" w:themeColor="text1"/>
                <w:sz w:val="24"/>
                <w:szCs w:val="24"/>
                <w:rPrChange w:id="2764" w:author="nayeem hasan" w:date="2020-08-19T04:23:00Z">
                  <w:rPr>
                    <w:ins w:id="2765" w:author="nayeem hasan" w:date="2020-08-18T20:15:00Z"/>
                    <w:rFonts w:ascii="Times New Roman" w:hAnsi="Times New Roman" w:cs="Times New Roman"/>
                    <w:sz w:val="24"/>
                    <w:szCs w:val="24"/>
                  </w:rPr>
                </w:rPrChange>
              </w:rPr>
            </w:pPr>
            <w:ins w:id="2766" w:author="nayeem hasan" w:date="2020-08-18T21:10:00Z">
              <w:r w:rsidRPr="007C2DDC">
                <w:rPr>
                  <w:rFonts w:ascii="Times New Roman" w:hAnsi="Times New Roman" w:cs="Times New Roman"/>
                  <w:color w:val="000000" w:themeColor="text1"/>
                  <w:sz w:val="24"/>
                  <w:szCs w:val="24"/>
                  <w:rPrChange w:id="2767" w:author="nayeem hasan" w:date="2020-08-19T04:23:00Z">
                    <w:rPr>
                      <w:rFonts w:ascii="Times New Roman" w:hAnsi="Times New Roman" w:cs="Times New Roman"/>
                      <w:sz w:val="24"/>
                      <w:szCs w:val="24"/>
                    </w:rPr>
                  </w:rPrChange>
                </w:rPr>
                <w:t>1.12</w:t>
              </w:r>
            </w:ins>
          </w:p>
        </w:tc>
        <w:tc>
          <w:tcPr>
            <w:tcW w:w="546" w:type="pct"/>
          </w:tcPr>
          <w:p w14:paraId="5F473577" w14:textId="1F4B19D8" w:rsidR="00E86F39" w:rsidRPr="007C2DDC" w:rsidRDefault="00323362" w:rsidP="00890835">
            <w:pPr>
              <w:tabs>
                <w:tab w:val="left" w:pos="1200"/>
              </w:tabs>
              <w:jc w:val="center"/>
              <w:rPr>
                <w:ins w:id="2768" w:author="nayeem hasan" w:date="2020-08-18T20:15:00Z"/>
                <w:rStyle w:val="gnkrckgcgsb"/>
                <w:rFonts w:ascii="Times New Roman" w:hAnsi="Times New Roman" w:cs="Times New Roman"/>
                <w:color w:val="000000" w:themeColor="text1"/>
                <w:sz w:val="24"/>
                <w:szCs w:val="24"/>
                <w:bdr w:val="none" w:sz="0" w:space="0" w:color="auto" w:frame="1"/>
                <w:rPrChange w:id="2769" w:author="nayeem hasan" w:date="2020-08-19T04:23:00Z">
                  <w:rPr>
                    <w:ins w:id="2770" w:author="nayeem hasan" w:date="2020-08-18T20:15:00Z"/>
                    <w:rStyle w:val="gnkrckgcgsb"/>
                    <w:rFonts w:ascii="Times New Roman" w:hAnsi="Times New Roman" w:cs="Times New Roman"/>
                    <w:color w:val="000000"/>
                    <w:sz w:val="24"/>
                    <w:szCs w:val="24"/>
                    <w:bdr w:val="none" w:sz="0" w:space="0" w:color="auto" w:frame="1"/>
                  </w:rPr>
                </w:rPrChange>
              </w:rPr>
            </w:pPr>
            <w:ins w:id="2771" w:author="nayeem hasan" w:date="2020-08-18T21:13:00Z">
              <w:r w:rsidRPr="007C2DDC">
                <w:rPr>
                  <w:rStyle w:val="gnkrckgcgsb"/>
                  <w:rFonts w:ascii="Times New Roman" w:hAnsi="Times New Roman" w:cs="Times New Roman"/>
                  <w:color w:val="000000" w:themeColor="text1"/>
                  <w:sz w:val="24"/>
                  <w:szCs w:val="24"/>
                  <w:bdr w:val="none" w:sz="0" w:space="0" w:color="auto" w:frame="1"/>
                  <w:rPrChange w:id="2772" w:author="nayeem hasan" w:date="2020-08-19T04:23:00Z">
                    <w:rPr>
                      <w:rStyle w:val="gnkrckgcgsb"/>
                      <w:rFonts w:ascii="Times New Roman" w:hAnsi="Times New Roman" w:cs="Times New Roman"/>
                      <w:color w:val="000000"/>
                      <w:sz w:val="24"/>
                      <w:szCs w:val="24"/>
                      <w:bdr w:val="none" w:sz="0" w:space="0" w:color="auto" w:frame="1"/>
                    </w:rPr>
                  </w:rPrChange>
                </w:rPr>
                <w:t>0.96-1.31</w:t>
              </w:r>
            </w:ins>
          </w:p>
        </w:tc>
        <w:tc>
          <w:tcPr>
            <w:tcW w:w="475" w:type="pct"/>
          </w:tcPr>
          <w:p w14:paraId="49DB1010" w14:textId="448F3BA7" w:rsidR="00E86F39" w:rsidRPr="007C2DDC" w:rsidRDefault="00CE36C1" w:rsidP="00890835">
            <w:pPr>
              <w:tabs>
                <w:tab w:val="left" w:pos="1200"/>
              </w:tabs>
              <w:jc w:val="center"/>
              <w:rPr>
                <w:ins w:id="2773" w:author="nayeem hasan" w:date="2020-08-18T20:15:00Z"/>
                <w:rFonts w:ascii="Times New Roman" w:hAnsi="Times New Roman" w:cs="Times New Roman"/>
                <w:color w:val="000000" w:themeColor="text1"/>
                <w:sz w:val="24"/>
                <w:szCs w:val="24"/>
                <w:rPrChange w:id="2774" w:author="nayeem hasan" w:date="2020-08-19T04:23:00Z">
                  <w:rPr>
                    <w:ins w:id="2775" w:author="nayeem hasan" w:date="2020-08-18T20:15:00Z"/>
                    <w:rFonts w:ascii="Times New Roman" w:hAnsi="Times New Roman" w:cs="Times New Roman"/>
                    <w:sz w:val="24"/>
                    <w:szCs w:val="24"/>
                    <w:highlight w:val="yellow"/>
                  </w:rPr>
                </w:rPrChange>
              </w:rPr>
            </w:pPr>
            <w:ins w:id="2776" w:author="nayeem hasan" w:date="2020-08-18T21:03:00Z">
              <w:r w:rsidRPr="007C2DDC">
                <w:rPr>
                  <w:rFonts w:ascii="Times New Roman" w:hAnsi="Times New Roman" w:cs="Times New Roman"/>
                  <w:color w:val="000000" w:themeColor="text1"/>
                  <w:sz w:val="24"/>
                  <w:szCs w:val="24"/>
                  <w:rPrChange w:id="2777" w:author="nayeem hasan" w:date="2020-08-19T04:23:00Z">
                    <w:rPr>
                      <w:rFonts w:ascii="Times New Roman" w:hAnsi="Times New Roman" w:cs="Times New Roman"/>
                      <w:sz w:val="24"/>
                      <w:szCs w:val="24"/>
                      <w:highlight w:val="yellow"/>
                    </w:rPr>
                  </w:rPrChange>
                </w:rPr>
                <w:t>0.164</w:t>
              </w:r>
            </w:ins>
          </w:p>
        </w:tc>
        <w:tc>
          <w:tcPr>
            <w:tcW w:w="316" w:type="pct"/>
          </w:tcPr>
          <w:p w14:paraId="74041CFC" w14:textId="6D4172C6" w:rsidR="00E86F39" w:rsidRPr="007C2DDC" w:rsidRDefault="00D51F02" w:rsidP="00890835">
            <w:pPr>
              <w:tabs>
                <w:tab w:val="left" w:pos="1200"/>
              </w:tabs>
              <w:jc w:val="center"/>
              <w:rPr>
                <w:ins w:id="2778" w:author="nayeem hasan" w:date="2020-08-18T20:15:00Z"/>
                <w:rFonts w:ascii="Times New Roman" w:hAnsi="Times New Roman" w:cs="Times New Roman"/>
                <w:color w:val="000000" w:themeColor="text1"/>
                <w:sz w:val="24"/>
                <w:szCs w:val="24"/>
                <w:rPrChange w:id="2779" w:author="nayeem hasan" w:date="2020-08-19T04:23:00Z">
                  <w:rPr>
                    <w:ins w:id="2780" w:author="nayeem hasan" w:date="2020-08-18T20:15:00Z"/>
                    <w:rFonts w:ascii="Times New Roman" w:hAnsi="Times New Roman" w:cs="Times New Roman"/>
                    <w:sz w:val="24"/>
                    <w:szCs w:val="24"/>
                  </w:rPr>
                </w:rPrChange>
              </w:rPr>
            </w:pPr>
            <w:ins w:id="2781" w:author="nayeem hasan" w:date="2020-08-18T23:29:00Z">
              <w:r w:rsidRPr="007C2DDC">
                <w:rPr>
                  <w:rFonts w:ascii="Times New Roman" w:hAnsi="Times New Roman" w:cs="Times New Roman"/>
                  <w:color w:val="000000" w:themeColor="text1"/>
                  <w:sz w:val="24"/>
                  <w:szCs w:val="24"/>
                  <w:rPrChange w:id="2782" w:author="nayeem hasan" w:date="2020-08-19T04:23:00Z">
                    <w:rPr>
                      <w:rFonts w:ascii="Times New Roman" w:hAnsi="Times New Roman" w:cs="Times New Roman"/>
                      <w:sz w:val="24"/>
                      <w:szCs w:val="24"/>
                    </w:rPr>
                  </w:rPrChange>
                </w:rPr>
                <w:t>0.97</w:t>
              </w:r>
            </w:ins>
          </w:p>
        </w:tc>
        <w:tc>
          <w:tcPr>
            <w:tcW w:w="546" w:type="pct"/>
          </w:tcPr>
          <w:p w14:paraId="5CD8F452" w14:textId="0FD1FF1D" w:rsidR="00E86F39" w:rsidRPr="007C2DDC" w:rsidRDefault="00031520" w:rsidP="00890835">
            <w:pPr>
              <w:tabs>
                <w:tab w:val="left" w:pos="1200"/>
              </w:tabs>
              <w:jc w:val="center"/>
              <w:rPr>
                <w:ins w:id="2783" w:author="nayeem hasan" w:date="2020-08-18T20:15:00Z"/>
                <w:rStyle w:val="gnkrckgcgsb"/>
                <w:rFonts w:ascii="Times New Roman" w:hAnsi="Times New Roman" w:cs="Times New Roman"/>
                <w:color w:val="000000" w:themeColor="text1"/>
                <w:sz w:val="24"/>
                <w:szCs w:val="24"/>
                <w:bdr w:val="none" w:sz="0" w:space="0" w:color="auto" w:frame="1"/>
                <w:rPrChange w:id="2784" w:author="nayeem hasan" w:date="2020-08-19T04:23:00Z">
                  <w:rPr>
                    <w:ins w:id="2785" w:author="nayeem hasan" w:date="2020-08-18T20:15:00Z"/>
                    <w:rStyle w:val="gnkrckgcgsb"/>
                    <w:rFonts w:ascii="Times New Roman" w:hAnsi="Times New Roman" w:cs="Times New Roman"/>
                    <w:color w:val="000000"/>
                    <w:sz w:val="24"/>
                    <w:szCs w:val="24"/>
                    <w:bdr w:val="none" w:sz="0" w:space="0" w:color="auto" w:frame="1"/>
                  </w:rPr>
                </w:rPrChange>
              </w:rPr>
            </w:pPr>
            <w:ins w:id="2786" w:author="nayeem hasan" w:date="2020-08-18T23:31:00Z">
              <w:r w:rsidRPr="007C2DDC">
                <w:rPr>
                  <w:rStyle w:val="gnkrckgcgsb"/>
                  <w:rFonts w:ascii="Times New Roman" w:hAnsi="Times New Roman" w:cs="Times New Roman"/>
                  <w:color w:val="000000" w:themeColor="text1"/>
                  <w:sz w:val="24"/>
                  <w:szCs w:val="24"/>
                  <w:bdr w:val="none" w:sz="0" w:space="0" w:color="auto" w:frame="1"/>
                  <w:rPrChange w:id="2787" w:author="nayeem hasan" w:date="2020-08-19T04:23:00Z">
                    <w:rPr>
                      <w:rStyle w:val="gnkrckgcgsb"/>
                      <w:rFonts w:ascii="Times New Roman" w:hAnsi="Times New Roman" w:cs="Times New Roman"/>
                      <w:color w:val="000000"/>
                      <w:sz w:val="24"/>
                      <w:szCs w:val="24"/>
                      <w:bdr w:val="none" w:sz="0" w:space="0" w:color="auto" w:frame="1"/>
                    </w:rPr>
                  </w:rPrChange>
                </w:rPr>
                <w:t>0.85</w:t>
              </w:r>
            </w:ins>
            <w:ins w:id="2788" w:author="nayeem hasan" w:date="2020-08-18T23:32:00Z">
              <w:r w:rsidR="008D3E34" w:rsidRPr="007C2DDC">
                <w:rPr>
                  <w:rStyle w:val="gnkrckgcgsb"/>
                  <w:rFonts w:ascii="Times New Roman" w:hAnsi="Times New Roman" w:cs="Times New Roman"/>
                  <w:color w:val="000000" w:themeColor="text1"/>
                  <w:sz w:val="24"/>
                  <w:szCs w:val="24"/>
                  <w:bdr w:val="none" w:sz="0" w:space="0" w:color="auto" w:frame="1"/>
                  <w:rPrChange w:id="2789" w:author="nayeem hasan" w:date="2020-08-19T04:23:00Z">
                    <w:rPr>
                      <w:rStyle w:val="gnkrckgcgsb"/>
                      <w:rFonts w:ascii="Times New Roman" w:hAnsi="Times New Roman" w:cs="Times New Roman"/>
                      <w:color w:val="000000"/>
                      <w:sz w:val="24"/>
                      <w:szCs w:val="24"/>
                      <w:bdr w:val="none" w:sz="0" w:space="0" w:color="auto" w:frame="1"/>
                    </w:rPr>
                  </w:rPrChange>
                </w:rPr>
                <w:t>-1.11</w:t>
              </w:r>
            </w:ins>
          </w:p>
        </w:tc>
        <w:tc>
          <w:tcPr>
            <w:tcW w:w="475" w:type="pct"/>
          </w:tcPr>
          <w:p w14:paraId="0A21C289" w14:textId="4847FBDC" w:rsidR="00E86F39" w:rsidRPr="007C2DDC" w:rsidRDefault="00330E28" w:rsidP="00890835">
            <w:pPr>
              <w:tabs>
                <w:tab w:val="left" w:pos="1200"/>
              </w:tabs>
              <w:jc w:val="center"/>
              <w:rPr>
                <w:ins w:id="2790" w:author="nayeem hasan" w:date="2020-08-18T20:15:00Z"/>
                <w:rFonts w:ascii="Times New Roman" w:eastAsia="Times New Roman" w:hAnsi="Times New Roman" w:cs="Times New Roman"/>
                <w:color w:val="000000" w:themeColor="text1"/>
                <w:sz w:val="24"/>
                <w:szCs w:val="24"/>
                <w:bdr w:val="none" w:sz="0" w:space="0" w:color="auto" w:frame="1"/>
                <w:lang w:eastAsia="en-GB"/>
                <w:rPrChange w:id="2791" w:author="nayeem hasan" w:date="2020-08-19T04:23:00Z">
                  <w:rPr>
                    <w:ins w:id="2792" w:author="nayeem hasan" w:date="2020-08-18T20:15:00Z"/>
                    <w:rFonts w:ascii="Times New Roman" w:eastAsia="Times New Roman" w:hAnsi="Times New Roman" w:cs="Times New Roman"/>
                    <w:color w:val="000000"/>
                    <w:sz w:val="24"/>
                    <w:szCs w:val="24"/>
                    <w:bdr w:val="none" w:sz="0" w:space="0" w:color="auto" w:frame="1"/>
                    <w:lang w:eastAsia="en-GB"/>
                  </w:rPr>
                </w:rPrChange>
              </w:rPr>
            </w:pPr>
            <w:ins w:id="2793" w:author="nayeem hasan" w:date="2020-08-18T23:28:00Z">
              <w:r w:rsidRPr="007C2DDC">
                <w:rPr>
                  <w:rFonts w:ascii="Times New Roman" w:eastAsia="Times New Roman" w:hAnsi="Times New Roman" w:cs="Times New Roman"/>
                  <w:color w:val="000000" w:themeColor="text1"/>
                  <w:sz w:val="24"/>
                  <w:szCs w:val="24"/>
                  <w:bdr w:val="none" w:sz="0" w:space="0" w:color="auto" w:frame="1"/>
                  <w:lang w:eastAsia="en-GB"/>
                  <w:rPrChange w:id="2794" w:author="nayeem hasan" w:date="2020-08-19T04:23:00Z">
                    <w:rPr>
                      <w:rFonts w:ascii="Times New Roman" w:eastAsia="Times New Roman" w:hAnsi="Times New Roman" w:cs="Times New Roman"/>
                      <w:color w:val="000000"/>
                      <w:sz w:val="24"/>
                      <w:szCs w:val="24"/>
                      <w:bdr w:val="none" w:sz="0" w:space="0" w:color="auto" w:frame="1"/>
                      <w:lang w:eastAsia="en-GB"/>
                    </w:rPr>
                  </w:rPrChange>
                </w:rPr>
                <w:t>0.673</w:t>
              </w:r>
            </w:ins>
          </w:p>
        </w:tc>
      </w:tr>
      <w:tr w:rsidR="007C2DDC" w:rsidRPr="007C2DDC" w14:paraId="16425211" w14:textId="77777777" w:rsidTr="00890835">
        <w:tc>
          <w:tcPr>
            <w:tcW w:w="991" w:type="pct"/>
          </w:tcPr>
          <w:p w14:paraId="368EEBCE"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795"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2796" w:author="nayeem hasan" w:date="2020-08-19T04:23:00Z">
                  <w:rPr>
                    <w:rFonts w:ascii="Times New Roman" w:hAnsi="Times New Roman" w:cs="Times New Roman"/>
                    <w:sz w:val="24"/>
                    <w:szCs w:val="24"/>
                  </w:rPr>
                </w:rPrChange>
              </w:rPr>
              <w:t>GHSI</w:t>
            </w:r>
          </w:p>
        </w:tc>
        <w:tc>
          <w:tcPr>
            <w:tcW w:w="316" w:type="pct"/>
          </w:tcPr>
          <w:p w14:paraId="23F906E5" w14:textId="4D132161" w:rsidR="00C575CE" w:rsidRPr="007C2DDC" w:rsidRDefault="008A5BC4" w:rsidP="00890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Style w:val="gnkrckgcgsb"/>
                <w:rFonts w:ascii="Times New Roman" w:eastAsia="Times New Roman" w:hAnsi="Times New Roman" w:cs="Times New Roman"/>
                <w:color w:val="000000" w:themeColor="text1"/>
                <w:sz w:val="24"/>
                <w:szCs w:val="24"/>
                <w:lang w:eastAsia="en-GB"/>
                <w:rPrChange w:id="2797" w:author="nayeem hasan" w:date="2020-08-19T04:23:00Z">
                  <w:rPr>
                    <w:rStyle w:val="gnkrckgcgsb"/>
                    <w:rFonts w:ascii="Times New Roman" w:eastAsia="Times New Roman" w:hAnsi="Times New Roman" w:cs="Times New Roman"/>
                    <w:color w:val="000000"/>
                    <w:sz w:val="24"/>
                    <w:szCs w:val="24"/>
                    <w:lang w:eastAsia="en-GB"/>
                  </w:rPr>
                </w:rPrChange>
              </w:rPr>
            </w:pPr>
            <w:ins w:id="2798" w:author="nayeem hasan" w:date="2020-08-18T20:28:00Z">
              <w:r w:rsidRPr="007C2DDC">
                <w:rPr>
                  <w:rFonts w:ascii="Times New Roman" w:eastAsia="Times New Roman" w:hAnsi="Times New Roman" w:cs="Times New Roman"/>
                  <w:color w:val="000000" w:themeColor="text1"/>
                  <w:sz w:val="24"/>
                  <w:szCs w:val="24"/>
                  <w:bdr w:val="none" w:sz="0" w:space="0" w:color="auto" w:frame="1"/>
                  <w:lang w:eastAsia="en-GB"/>
                  <w:rPrChange w:id="2799" w:author="nayeem hasan" w:date="2020-08-19T04:23:00Z">
                    <w:rPr>
                      <w:rFonts w:ascii="Times New Roman" w:eastAsia="Times New Roman" w:hAnsi="Times New Roman" w:cs="Times New Roman"/>
                      <w:color w:val="000000"/>
                      <w:sz w:val="24"/>
                      <w:szCs w:val="24"/>
                      <w:bdr w:val="none" w:sz="0" w:space="0" w:color="auto" w:frame="1"/>
                      <w:lang w:eastAsia="en-GB"/>
                    </w:rPr>
                  </w:rPrChange>
                </w:rPr>
                <w:t>1.07</w:t>
              </w:r>
            </w:ins>
            <w:del w:id="2800" w:author="nayeem hasan" w:date="2020-08-18T20:28:00Z">
              <w:r w:rsidR="00C575CE" w:rsidRPr="007C2DDC" w:rsidDel="008A5BC4">
                <w:rPr>
                  <w:rFonts w:ascii="Times New Roman" w:eastAsia="Times New Roman" w:hAnsi="Times New Roman" w:cs="Times New Roman"/>
                  <w:color w:val="000000" w:themeColor="text1"/>
                  <w:sz w:val="24"/>
                  <w:szCs w:val="24"/>
                  <w:bdr w:val="none" w:sz="0" w:space="0" w:color="auto" w:frame="1"/>
                  <w:lang w:eastAsia="en-GB"/>
                  <w:rPrChange w:id="2801" w:author="nayeem hasan" w:date="2020-08-19T04:23:00Z">
                    <w:rPr>
                      <w:rFonts w:ascii="Times New Roman" w:eastAsia="Times New Roman" w:hAnsi="Times New Roman" w:cs="Times New Roman"/>
                      <w:color w:val="000000"/>
                      <w:sz w:val="24"/>
                      <w:szCs w:val="24"/>
                      <w:bdr w:val="none" w:sz="0" w:space="0" w:color="auto" w:frame="1"/>
                      <w:lang w:eastAsia="en-GB"/>
                    </w:rPr>
                  </w:rPrChange>
                </w:rPr>
                <w:delText>0.99</w:delText>
              </w:r>
            </w:del>
          </w:p>
        </w:tc>
        <w:tc>
          <w:tcPr>
            <w:tcW w:w="546" w:type="pct"/>
          </w:tcPr>
          <w:p w14:paraId="238A367E" w14:textId="53B6B1AF" w:rsidR="00C575CE" w:rsidRPr="007C2DDC" w:rsidRDefault="00D81D8A" w:rsidP="00890835">
            <w:pPr>
              <w:pStyle w:val="HTMLPreformatted"/>
              <w:shd w:val="clear" w:color="auto" w:fill="FFFFFF"/>
              <w:wordWrap w:val="0"/>
              <w:jc w:val="center"/>
              <w:rPr>
                <w:rStyle w:val="gnkrckgcgsb"/>
                <w:rFonts w:ascii="Times New Roman" w:hAnsi="Times New Roman" w:cs="Times New Roman"/>
                <w:color w:val="000000" w:themeColor="text1"/>
                <w:sz w:val="24"/>
                <w:szCs w:val="24"/>
                <w:bdr w:val="none" w:sz="0" w:space="0" w:color="auto" w:frame="1"/>
                <w:rPrChange w:id="2802" w:author="nayeem hasan" w:date="2020-08-19T04:23:00Z">
                  <w:rPr>
                    <w:rStyle w:val="gnkrckgcgsb"/>
                    <w:rFonts w:ascii="Times New Roman" w:eastAsiaTheme="minorHAnsi" w:hAnsi="Times New Roman" w:cs="Times New Roman"/>
                    <w:color w:val="000000"/>
                    <w:sz w:val="24"/>
                    <w:szCs w:val="24"/>
                    <w:bdr w:val="none" w:sz="0" w:space="0" w:color="auto" w:frame="1"/>
                    <w:lang w:eastAsia="en-US"/>
                  </w:rPr>
                </w:rPrChange>
              </w:rPr>
            </w:pPr>
            <w:ins w:id="2803" w:author="nayeem hasan" w:date="2020-08-18T20:34:00Z">
              <w:r w:rsidRPr="007C2DDC">
                <w:rPr>
                  <w:rStyle w:val="gnkrckgcgsb"/>
                  <w:rFonts w:ascii="Times New Roman" w:hAnsi="Times New Roman" w:cs="Times New Roman"/>
                  <w:color w:val="000000" w:themeColor="text1"/>
                  <w:sz w:val="24"/>
                  <w:szCs w:val="24"/>
                  <w:bdr w:val="none" w:sz="0" w:space="0" w:color="auto" w:frame="1"/>
                  <w:rPrChange w:id="2804" w:author="nayeem hasan" w:date="2020-08-19T04:23:00Z">
                    <w:rPr>
                      <w:rStyle w:val="gnkrckgcgsb"/>
                      <w:rFonts w:ascii="Times New Roman" w:hAnsi="Times New Roman" w:cs="Times New Roman"/>
                      <w:color w:val="000000"/>
                      <w:sz w:val="24"/>
                      <w:szCs w:val="24"/>
                      <w:bdr w:val="none" w:sz="0" w:space="0" w:color="auto" w:frame="1"/>
                    </w:rPr>
                  </w:rPrChange>
                </w:rPr>
                <w:t>1.05</w:t>
              </w:r>
            </w:ins>
            <w:del w:id="2805" w:author="nayeem hasan" w:date="2020-08-18T20:34:00Z">
              <w:r w:rsidR="00C575CE" w:rsidRPr="007C2DDC" w:rsidDel="00D81D8A">
                <w:rPr>
                  <w:rStyle w:val="gnkrckgcgsb"/>
                  <w:rFonts w:ascii="Times New Roman" w:hAnsi="Times New Roman" w:cs="Times New Roman"/>
                  <w:color w:val="000000" w:themeColor="text1"/>
                  <w:sz w:val="24"/>
                  <w:szCs w:val="24"/>
                  <w:bdr w:val="none" w:sz="0" w:space="0" w:color="auto" w:frame="1"/>
                  <w:rPrChange w:id="2806" w:author="nayeem hasan" w:date="2020-08-19T04:23:00Z">
                    <w:rPr>
                      <w:rStyle w:val="gnkrckgcgsb"/>
                      <w:rFonts w:ascii="Times New Roman" w:hAnsi="Times New Roman" w:cs="Times New Roman"/>
                      <w:color w:val="000000"/>
                      <w:sz w:val="24"/>
                      <w:szCs w:val="24"/>
                      <w:bdr w:val="none" w:sz="0" w:space="0" w:color="auto" w:frame="1"/>
                    </w:rPr>
                  </w:rPrChange>
                </w:rPr>
                <w:delText>0.98</w:delText>
              </w:r>
            </w:del>
            <w:r w:rsidR="00C575CE" w:rsidRPr="007C2DDC">
              <w:rPr>
                <w:rStyle w:val="gnkrckgcgsb"/>
                <w:rFonts w:ascii="Times New Roman" w:hAnsi="Times New Roman" w:cs="Times New Roman"/>
                <w:color w:val="000000" w:themeColor="text1"/>
                <w:sz w:val="24"/>
                <w:szCs w:val="24"/>
                <w:bdr w:val="none" w:sz="0" w:space="0" w:color="auto" w:frame="1"/>
                <w:rPrChange w:id="2807" w:author="nayeem hasan" w:date="2020-08-19T04:23:00Z">
                  <w:rPr>
                    <w:rStyle w:val="gnkrckgcgsb"/>
                    <w:rFonts w:ascii="Times New Roman" w:hAnsi="Times New Roman" w:cs="Times New Roman"/>
                    <w:color w:val="000000"/>
                    <w:sz w:val="24"/>
                    <w:szCs w:val="24"/>
                    <w:bdr w:val="none" w:sz="0" w:space="0" w:color="auto" w:frame="1"/>
                  </w:rPr>
                </w:rPrChange>
              </w:rPr>
              <w:t>-1.0</w:t>
            </w:r>
            <w:ins w:id="2808" w:author="nayeem hasan" w:date="2020-08-18T20:34:00Z">
              <w:r w:rsidRPr="007C2DDC">
                <w:rPr>
                  <w:rStyle w:val="gnkrckgcgsb"/>
                  <w:rFonts w:ascii="Times New Roman" w:hAnsi="Times New Roman" w:cs="Times New Roman"/>
                  <w:color w:val="000000" w:themeColor="text1"/>
                  <w:sz w:val="24"/>
                  <w:szCs w:val="24"/>
                  <w:bdr w:val="none" w:sz="0" w:space="0" w:color="auto" w:frame="1"/>
                  <w:rPrChange w:id="2809" w:author="nayeem hasan" w:date="2020-08-19T04:23:00Z">
                    <w:rPr>
                      <w:rStyle w:val="gnkrckgcgsb"/>
                      <w:rFonts w:ascii="Times New Roman" w:hAnsi="Times New Roman" w:cs="Times New Roman"/>
                      <w:color w:val="000000"/>
                      <w:sz w:val="24"/>
                      <w:szCs w:val="24"/>
                      <w:bdr w:val="none" w:sz="0" w:space="0" w:color="auto" w:frame="1"/>
                    </w:rPr>
                  </w:rPrChange>
                </w:rPr>
                <w:t>8</w:t>
              </w:r>
            </w:ins>
            <w:del w:id="2810" w:author="nayeem hasan" w:date="2020-08-18T20:34:00Z">
              <w:r w:rsidR="00C575CE" w:rsidRPr="007C2DDC" w:rsidDel="00D81D8A">
                <w:rPr>
                  <w:rStyle w:val="gnkrckgcgsb"/>
                  <w:rFonts w:ascii="Times New Roman" w:hAnsi="Times New Roman" w:cs="Times New Roman"/>
                  <w:color w:val="000000" w:themeColor="text1"/>
                  <w:sz w:val="24"/>
                  <w:szCs w:val="24"/>
                  <w:bdr w:val="none" w:sz="0" w:space="0" w:color="auto" w:frame="1"/>
                  <w:rPrChange w:id="2811" w:author="nayeem hasan" w:date="2020-08-19T04:23:00Z">
                    <w:rPr>
                      <w:rStyle w:val="gnkrckgcgsb"/>
                      <w:rFonts w:ascii="Times New Roman" w:hAnsi="Times New Roman" w:cs="Times New Roman"/>
                      <w:color w:val="000000"/>
                      <w:sz w:val="24"/>
                      <w:szCs w:val="24"/>
                      <w:bdr w:val="none" w:sz="0" w:space="0" w:color="auto" w:frame="1"/>
                    </w:rPr>
                  </w:rPrChange>
                </w:rPr>
                <w:delText>1</w:delText>
              </w:r>
            </w:del>
          </w:p>
        </w:tc>
        <w:tc>
          <w:tcPr>
            <w:tcW w:w="475" w:type="pct"/>
          </w:tcPr>
          <w:p w14:paraId="08593533" w14:textId="105B78EE" w:rsidR="00C575CE" w:rsidRPr="007C2DDC" w:rsidRDefault="001A1040" w:rsidP="00890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themeColor="text1"/>
                <w:sz w:val="24"/>
                <w:szCs w:val="24"/>
                <w:lang w:eastAsia="en-GB"/>
                <w:rPrChange w:id="2812" w:author="nayeem hasan" w:date="2020-08-19T04:23:00Z">
                  <w:rPr>
                    <w:rFonts w:ascii="Times New Roman" w:eastAsia="Times New Roman" w:hAnsi="Times New Roman" w:cs="Times New Roman"/>
                    <w:color w:val="000000"/>
                    <w:sz w:val="24"/>
                    <w:szCs w:val="24"/>
                    <w:lang w:eastAsia="en-GB"/>
                  </w:rPr>
                </w:rPrChange>
              </w:rPr>
            </w:pPr>
            <w:ins w:id="2813" w:author="nayeem hasan" w:date="2020-08-18T20:17:00Z">
              <w:r w:rsidRPr="007C2DDC">
                <w:rPr>
                  <w:rFonts w:ascii="Times New Roman" w:eastAsia="Times New Roman" w:hAnsi="Times New Roman" w:cs="Times New Roman"/>
                  <w:color w:val="000000" w:themeColor="text1"/>
                  <w:sz w:val="24"/>
                  <w:szCs w:val="24"/>
                  <w:highlight w:val="yellow"/>
                  <w:bdr w:val="none" w:sz="0" w:space="0" w:color="auto" w:frame="1"/>
                  <w:lang w:eastAsia="en-GB"/>
                  <w:rPrChange w:id="2814" w:author="nayeem hasan" w:date="2020-08-19T04:23:00Z">
                    <w:rPr>
                      <w:rFonts w:ascii="Times New Roman" w:eastAsia="Times New Roman" w:hAnsi="Times New Roman" w:cs="Times New Roman"/>
                      <w:color w:val="000000"/>
                      <w:sz w:val="24"/>
                      <w:szCs w:val="24"/>
                      <w:highlight w:val="yellow"/>
                      <w:bdr w:val="none" w:sz="0" w:space="0" w:color="auto" w:frame="1"/>
                      <w:lang w:eastAsia="en-GB"/>
                    </w:rPr>
                  </w:rPrChange>
                </w:rPr>
                <w:t>&lt;0.001</w:t>
              </w:r>
            </w:ins>
            <w:del w:id="2815" w:author="nayeem hasan" w:date="2020-08-18T20:17:00Z">
              <w:r w:rsidR="00C575CE" w:rsidRPr="007C2DDC" w:rsidDel="001A1040">
                <w:rPr>
                  <w:rFonts w:ascii="Times New Roman" w:eastAsia="Times New Roman" w:hAnsi="Times New Roman" w:cs="Times New Roman"/>
                  <w:color w:val="000000" w:themeColor="text1"/>
                  <w:sz w:val="24"/>
                  <w:szCs w:val="24"/>
                  <w:bdr w:val="none" w:sz="0" w:space="0" w:color="auto" w:frame="1"/>
                  <w:lang w:eastAsia="en-GB"/>
                  <w:rPrChange w:id="2816" w:author="nayeem hasan" w:date="2020-08-19T04:23:00Z">
                    <w:rPr>
                      <w:rFonts w:ascii="Times New Roman" w:eastAsia="Times New Roman" w:hAnsi="Times New Roman" w:cs="Times New Roman"/>
                      <w:color w:val="000000"/>
                      <w:sz w:val="24"/>
                      <w:szCs w:val="24"/>
                      <w:bdr w:val="none" w:sz="0" w:space="0" w:color="auto" w:frame="1"/>
                      <w:lang w:eastAsia="en-GB"/>
                    </w:rPr>
                  </w:rPrChange>
                </w:rPr>
                <w:delText>0.072</w:delText>
              </w:r>
            </w:del>
          </w:p>
        </w:tc>
        <w:tc>
          <w:tcPr>
            <w:tcW w:w="316" w:type="pct"/>
          </w:tcPr>
          <w:p w14:paraId="615AAC8F" w14:textId="3584AD0C" w:rsidR="00C575CE" w:rsidRPr="007C2DDC" w:rsidRDefault="009603BC" w:rsidP="00890835">
            <w:pPr>
              <w:tabs>
                <w:tab w:val="left" w:pos="1200"/>
              </w:tabs>
              <w:jc w:val="center"/>
              <w:rPr>
                <w:rFonts w:ascii="Times New Roman" w:hAnsi="Times New Roman" w:cs="Times New Roman"/>
                <w:color w:val="000000" w:themeColor="text1"/>
                <w:sz w:val="24"/>
                <w:szCs w:val="24"/>
                <w:rPrChange w:id="2817" w:author="nayeem hasan" w:date="2020-08-19T04:23:00Z">
                  <w:rPr>
                    <w:rFonts w:ascii="Times New Roman" w:hAnsi="Times New Roman" w:cs="Times New Roman"/>
                    <w:sz w:val="24"/>
                    <w:szCs w:val="24"/>
                  </w:rPr>
                </w:rPrChange>
              </w:rPr>
            </w:pPr>
            <w:ins w:id="2818" w:author="nayeem hasan" w:date="2020-08-18T21:10:00Z">
              <w:r w:rsidRPr="007C2DDC">
                <w:rPr>
                  <w:rFonts w:ascii="Times New Roman" w:hAnsi="Times New Roman" w:cs="Times New Roman"/>
                  <w:color w:val="000000" w:themeColor="text1"/>
                  <w:sz w:val="24"/>
                  <w:szCs w:val="24"/>
                  <w:rPrChange w:id="2819" w:author="nayeem hasan" w:date="2020-08-19T04:23:00Z">
                    <w:rPr>
                      <w:rFonts w:ascii="Times New Roman" w:hAnsi="Times New Roman" w:cs="Times New Roman"/>
                      <w:sz w:val="24"/>
                      <w:szCs w:val="24"/>
                    </w:rPr>
                  </w:rPrChange>
                </w:rPr>
                <w:t>1.01</w:t>
              </w:r>
            </w:ins>
            <w:del w:id="2820" w:author="nayeem hasan" w:date="2020-08-18T21:10:00Z">
              <w:r w:rsidR="00C575CE" w:rsidRPr="007C2DDC" w:rsidDel="009603BC">
                <w:rPr>
                  <w:rFonts w:ascii="Times New Roman" w:hAnsi="Times New Roman" w:cs="Times New Roman"/>
                  <w:color w:val="000000" w:themeColor="text1"/>
                  <w:sz w:val="24"/>
                  <w:szCs w:val="24"/>
                  <w:rPrChange w:id="2821" w:author="nayeem hasan" w:date="2020-08-19T04:23:00Z">
                    <w:rPr>
                      <w:rFonts w:ascii="Times New Roman" w:hAnsi="Times New Roman" w:cs="Times New Roman"/>
                      <w:sz w:val="24"/>
                      <w:szCs w:val="24"/>
                    </w:rPr>
                  </w:rPrChange>
                </w:rPr>
                <w:delText>0.98</w:delText>
              </w:r>
            </w:del>
          </w:p>
        </w:tc>
        <w:tc>
          <w:tcPr>
            <w:tcW w:w="546" w:type="pct"/>
          </w:tcPr>
          <w:p w14:paraId="6E9ACB47" w14:textId="5345BD42" w:rsidR="00C575CE" w:rsidRPr="007C2DDC" w:rsidRDefault="00323362" w:rsidP="00890835">
            <w:pPr>
              <w:tabs>
                <w:tab w:val="left" w:pos="1200"/>
              </w:tabs>
              <w:jc w:val="center"/>
              <w:rPr>
                <w:rFonts w:ascii="Times New Roman" w:hAnsi="Times New Roman" w:cs="Times New Roman"/>
                <w:color w:val="000000" w:themeColor="text1"/>
                <w:sz w:val="24"/>
                <w:szCs w:val="24"/>
                <w:rPrChange w:id="2822" w:author="nayeem hasan" w:date="2020-08-19T04:23:00Z">
                  <w:rPr>
                    <w:rFonts w:ascii="Times New Roman" w:hAnsi="Times New Roman" w:cs="Times New Roman"/>
                    <w:sz w:val="24"/>
                    <w:szCs w:val="24"/>
                  </w:rPr>
                </w:rPrChange>
              </w:rPr>
            </w:pPr>
            <w:ins w:id="2823" w:author="nayeem hasan" w:date="2020-08-18T21:13:00Z">
              <w:r w:rsidRPr="007C2DDC">
                <w:rPr>
                  <w:rStyle w:val="gnkrckgcgsb"/>
                  <w:rFonts w:ascii="Times New Roman" w:hAnsi="Times New Roman" w:cs="Times New Roman"/>
                  <w:color w:val="000000" w:themeColor="text1"/>
                  <w:sz w:val="24"/>
                  <w:szCs w:val="24"/>
                  <w:bdr w:val="none" w:sz="0" w:space="0" w:color="auto" w:frame="1"/>
                  <w:rPrChange w:id="2824" w:author="nayeem hasan" w:date="2020-08-19T04:23:00Z">
                    <w:rPr>
                      <w:rStyle w:val="gnkrckgcgsb"/>
                      <w:rFonts w:ascii="Times New Roman" w:hAnsi="Times New Roman" w:cs="Times New Roman"/>
                      <w:color w:val="000000"/>
                      <w:sz w:val="24"/>
                      <w:szCs w:val="24"/>
                      <w:bdr w:val="none" w:sz="0" w:space="0" w:color="auto" w:frame="1"/>
                    </w:rPr>
                  </w:rPrChange>
                </w:rPr>
                <w:t>0.99</w:t>
              </w:r>
            </w:ins>
            <w:del w:id="2825" w:author="nayeem hasan" w:date="2020-08-18T21:13:00Z">
              <w:r w:rsidR="00C575CE" w:rsidRPr="007C2DDC" w:rsidDel="00323362">
                <w:rPr>
                  <w:rStyle w:val="gnkrckgcgsb"/>
                  <w:rFonts w:ascii="Times New Roman" w:hAnsi="Times New Roman" w:cs="Times New Roman"/>
                  <w:color w:val="000000" w:themeColor="text1"/>
                  <w:sz w:val="24"/>
                  <w:szCs w:val="24"/>
                  <w:bdr w:val="none" w:sz="0" w:space="0" w:color="auto" w:frame="1"/>
                  <w:rPrChange w:id="2826" w:author="nayeem hasan" w:date="2020-08-19T04:23:00Z">
                    <w:rPr>
                      <w:rStyle w:val="gnkrckgcgsb"/>
                      <w:rFonts w:ascii="Times New Roman" w:hAnsi="Times New Roman" w:cs="Times New Roman"/>
                      <w:color w:val="000000"/>
                      <w:sz w:val="24"/>
                      <w:szCs w:val="24"/>
                      <w:bdr w:val="none" w:sz="0" w:space="0" w:color="auto" w:frame="1"/>
                    </w:rPr>
                  </w:rPrChange>
                </w:rPr>
                <w:delText>0.97</w:delText>
              </w:r>
            </w:del>
            <w:r w:rsidR="00C575CE" w:rsidRPr="007C2DDC">
              <w:rPr>
                <w:rStyle w:val="gnkrckgcgsb"/>
                <w:rFonts w:ascii="Times New Roman" w:hAnsi="Times New Roman" w:cs="Times New Roman"/>
                <w:color w:val="000000" w:themeColor="text1"/>
                <w:sz w:val="24"/>
                <w:szCs w:val="24"/>
                <w:bdr w:val="none" w:sz="0" w:space="0" w:color="auto" w:frame="1"/>
                <w:rPrChange w:id="2827" w:author="nayeem hasan" w:date="2020-08-19T04:23:00Z">
                  <w:rPr>
                    <w:rStyle w:val="gnkrckgcgsb"/>
                    <w:rFonts w:ascii="Times New Roman" w:hAnsi="Times New Roman" w:cs="Times New Roman"/>
                    <w:color w:val="000000"/>
                    <w:sz w:val="24"/>
                    <w:szCs w:val="24"/>
                    <w:bdr w:val="none" w:sz="0" w:space="0" w:color="auto" w:frame="1"/>
                  </w:rPr>
                </w:rPrChange>
              </w:rPr>
              <w:t>-</w:t>
            </w:r>
            <w:ins w:id="2828" w:author="nayeem hasan" w:date="2020-08-18T21:13:00Z">
              <w:r w:rsidRPr="007C2DDC">
                <w:rPr>
                  <w:rStyle w:val="gnkrckgcgsb"/>
                  <w:rFonts w:ascii="Times New Roman" w:hAnsi="Times New Roman" w:cs="Times New Roman"/>
                  <w:color w:val="000000" w:themeColor="text1"/>
                  <w:sz w:val="24"/>
                  <w:szCs w:val="24"/>
                  <w:bdr w:val="none" w:sz="0" w:space="0" w:color="auto" w:frame="1"/>
                  <w:rPrChange w:id="2829" w:author="nayeem hasan" w:date="2020-08-19T04:23:00Z">
                    <w:rPr>
                      <w:rStyle w:val="gnkrckgcgsb"/>
                      <w:rFonts w:ascii="Times New Roman" w:hAnsi="Times New Roman" w:cs="Times New Roman"/>
                      <w:color w:val="000000"/>
                      <w:sz w:val="24"/>
                      <w:szCs w:val="24"/>
                      <w:bdr w:val="none" w:sz="0" w:space="0" w:color="auto" w:frame="1"/>
                    </w:rPr>
                  </w:rPrChange>
                </w:rPr>
                <w:t>1.02</w:t>
              </w:r>
            </w:ins>
            <w:del w:id="2830" w:author="nayeem hasan" w:date="2020-08-18T21:13:00Z">
              <w:r w:rsidR="00C575CE" w:rsidRPr="007C2DDC" w:rsidDel="00323362">
                <w:rPr>
                  <w:rStyle w:val="gnkrckgcgsb"/>
                  <w:rFonts w:ascii="Times New Roman" w:hAnsi="Times New Roman" w:cs="Times New Roman"/>
                  <w:color w:val="000000" w:themeColor="text1"/>
                  <w:sz w:val="24"/>
                  <w:szCs w:val="24"/>
                  <w:bdr w:val="none" w:sz="0" w:space="0" w:color="auto" w:frame="1"/>
                  <w:rPrChange w:id="2831" w:author="nayeem hasan" w:date="2020-08-19T04:23:00Z">
                    <w:rPr>
                      <w:rStyle w:val="gnkrckgcgsb"/>
                      <w:rFonts w:ascii="Times New Roman" w:hAnsi="Times New Roman" w:cs="Times New Roman"/>
                      <w:color w:val="000000"/>
                      <w:sz w:val="24"/>
                      <w:szCs w:val="24"/>
                      <w:bdr w:val="none" w:sz="0" w:space="0" w:color="auto" w:frame="1"/>
                    </w:rPr>
                  </w:rPrChange>
                </w:rPr>
                <w:delText>0.99</w:delText>
              </w:r>
            </w:del>
          </w:p>
        </w:tc>
        <w:tc>
          <w:tcPr>
            <w:tcW w:w="475" w:type="pct"/>
          </w:tcPr>
          <w:p w14:paraId="4375611F" w14:textId="78A57D48" w:rsidR="00C575CE" w:rsidRPr="007C2DDC" w:rsidRDefault="00C575CE" w:rsidP="00890835">
            <w:pPr>
              <w:tabs>
                <w:tab w:val="left" w:pos="1200"/>
              </w:tabs>
              <w:jc w:val="center"/>
              <w:rPr>
                <w:rFonts w:ascii="Times New Roman" w:hAnsi="Times New Roman" w:cs="Times New Roman"/>
                <w:color w:val="000000" w:themeColor="text1"/>
                <w:sz w:val="24"/>
                <w:szCs w:val="24"/>
                <w:rPrChange w:id="2832" w:author="nayeem hasan" w:date="2020-08-19T04:23:00Z">
                  <w:rPr>
                    <w:rFonts w:ascii="Times New Roman" w:hAnsi="Times New Roman" w:cs="Times New Roman"/>
                    <w:sz w:val="24"/>
                    <w:szCs w:val="24"/>
                    <w:highlight w:val="yellow"/>
                  </w:rPr>
                </w:rPrChange>
              </w:rPr>
            </w:pPr>
            <w:r w:rsidRPr="007C2DDC">
              <w:rPr>
                <w:rFonts w:ascii="Times New Roman" w:eastAsia="Times New Roman" w:hAnsi="Times New Roman" w:cs="Times New Roman"/>
                <w:color w:val="000000" w:themeColor="text1"/>
                <w:sz w:val="24"/>
                <w:szCs w:val="24"/>
                <w:bdr w:val="none" w:sz="0" w:space="0" w:color="auto" w:frame="1"/>
                <w:lang w:eastAsia="en-GB"/>
                <w:rPrChange w:id="2833" w:author="nayeem hasan" w:date="2020-08-19T04:23:00Z">
                  <w:rPr>
                    <w:rFonts w:ascii="Times New Roman" w:eastAsia="Times New Roman" w:hAnsi="Times New Roman" w:cs="Times New Roman"/>
                    <w:color w:val="000000"/>
                    <w:sz w:val="24"/>
                    <w:szCs w:val="24"/>
                    <w:highlight w:val="yellow"/>
                    <w:bdr w:val="none" w:sz="0" w:space="0" w:color="auto" w:frame="1"/>
                    <w:lang w:eastAsia="en-GB"/>
                  </w:rPr>
                </w:rPrChange>
              </w:rPr>
              <w:t>0.</w:t>
            </w:r>
            <w:ins w:id="2834" w:author="nayeem hasan" w:date="2020-08-18T21:04:00Z">
              <w:r w:rsidR="00CE36C1" w:rsidRPr="007C2DDC">
                <w:rPr>
                  <w:rFonts w:ascii="Times New Roman" w:eastAsia="Times New Roman" w:hAnsi="Times New Roman" w:cs="Times New Roman"/>
                  <w:color w:val="000000" w:themeColor="text1"/>
                  <w:sz w:val="24"/>
                  <w:szCs w:val="24"/>
                  <w:bdr w:val="none" w:sz="0" w:space="0" w:color="auto" w:frame="1"/>
                  <w:lang w:eastAsia="en-GB"/>
                  <w:rPrChange w:id="2835" w:author="nayeem hasan" w:date="2020-08-19T04:23:00Z">
                    <w:rPr>
                      <w:rFonts w:ascii="Times New Roman" w:eastAsia="Times New Roman" w:hAnsi="Times New Roman" w:cs="Times New Roman"/>
                      <w:color w:val="000000"/>
                      <w:sz w:val="24"/>
                      <w:szCs w:val="24"/>
                      <w:highlight w:val="yellow"/>
                      <w:bdr w:val="none" w:sz="0" w:space="0" w:color="auto" w:frame="1"/>
                      <w:lang w:eastAsia="en-GB"/>
                    </w:rPr>
                  </w:rPrChange>
                </w:rPr>
                <w:t>106</w:t>
              </w:r>
            </w:ins>
            <w:del w:id="2836" w:author="nayeem hasan" w:date="2020-08-18T21:04:00Z">
              <w:r w:rsidRPr="007C2DDC" w:rsidDel="00CE36C1">
                <w:rPr>
                  <w:rFonts w:ascii="Times New Roman" w:eastAsia="Times New Roman" w:hAnsi="Times New Roman" w:cs="Times New Roman"/>
                  <w:color w:val="000000" w:themeColor="text1"/>
                  <w:sz w:val="24"/>
                  <w:szCs w:val="24"/>
                  <w:bdr w:val="none" w:sz="0" w:space="0" w:color="auto" w:frame="1"/>
                  <w:lang w:eastAsia="en-GB"/>
                  <w:rPrChange w:id="2837" w:author="nayeem hasan" w:date="2020-08-19T04:23:00Z">
                    <w:rPr>
                      <w:rFonts w:ascii="Times New Roman" w:eastAsia="Times New Roman" w:hAnsi="Times New Roman" w:cs="Times New Roman"/>
                      <w:color w:val="000000"/>
                      <w:sz w:val="24"/>
                      <w:szCs w:val="24"/>
                      <w:highlight w:val="yellow"/>
                      <w:bdr w:val="none" w:sz="0" w:space="0" w:color="auto" w:frame="1"/>
                      <w:lang w:eastAsia="en-GB"/>
                    </w:rPr>
                  </w:rPrChange>
                </w:rPr>
                <w:delText>0</w:delText>
              </w:r>
            </w:del>
            <w:del w:id="2838" w:author="nayeem hasan" w:date="2020-08-18T21:03:00Z">
              <w:r w:rsidRPr="007C2DDC" w:rsidDel="00CE36C1">
                <w:rPr>
                  <w:rFonts w:ascii="Times New Roman" w:eastAsia="Times New Roman" w:hAnsi="Times New Roman" w:cs="Times New Roman"/>
                  <w:color w:val="000000" w:themeColor="text1"/>
                  <w:sz w:val="24"/>
                  <w:szCs w:val="24"/>
                  <w:bdr w:val="none" w:sz="0" w:space="0" w:color="auto" w:frame="1"/>
                  <w:lang w:eastAsia="en-GB"/>
                  <w:rPrChange w:id="2839" w:author="nayeem hasan" w:date="2020-08-19T04:23:00Z">
                    <w:rPr>
                      <w:rFonts w:ascii="Times New Roman" w:eastAsia="Times New Roman" w:hAnsi="Times New Roman" w:cs="Times New Roman"/>
                      <w:color w:val="000000"/>
                      <w:sz w:val="24"/>
                      <w:szCs w:val="24"/>
                      <w:highlight w:val="yellow"/>
                      <w:bdr w:val="none" w:sz="0" w:space="0" w:color="auto" w:frame="1"/>
                      <w:lang w:eastAsia="en-GB"/>
                    </w:rPr>
                  </w:rPrChange>
                </w:rPr>
                <w:delText>21</w:delText>
              </w:r>
            </w:del>
          </w:p>
        </w:tc>
        <w:tc>
          <w:tcPr>
            <w:tcW w:w="316" w:type="pct"/>
          </w:tcPr>
          <w:p w14:paraId="091BC5B2" w14:textId="02DCF851" w:rsidR="00C575CE" w:rsidRPr="007C2DDC" w:rsidRDefault="00C575CE" w:rsidP="00890835">
            <w:pPr>
              <w:tabs>
                <w:tab w:val="left" w:pos="1200"/>
              </w:tabs>
              <w:jc w:val="center"/>
              <w:rPr>
                <w:rFonts w:ascii="Times New Roman" w:hAnsi="Times New Roman" w:cs="Times New Roman"/>
                <w:color w:val="000000" w:themeColor="text1"/>
                <w:sz w:val="24"/>
                <w:szCs w:val="24"/>
                <w:rPrChange w:id="2840"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2841" w:author="nayeem hasan" w:date="2020-08-19T04:23:00Z">
                  <w:rPr>
                    <w:rFonts w:ascii="Times New Roman" w:hAnsi="Times New Roman" w:cs="Times New Roman"/>
                    <w:sz w:val="24"/>
                    <w:szCs w:val="24"/>
                  </w:rPr>
                </w:rPrChange>
              </w:rPr>
              <w:t>1.0</w:t>
            </w:r>
            <w:ins w:id="2842" w:author="nayeem hasan" w:date="2020-08-18T23:29:00Z">
              <w:r w:rsidR="00D51F02" w:rsidRPr="007C2DDC">
                <w:rPr>
                  <w:rFonts w:ascii="Times New Roman" w:hAnsi="Times New Roman" w:cs="Times New Roman"/>
                  <w:color w:val="000000" w:themeColor="text1"/>
                  <w:sz w:val="24"/>
                  <w:szCs w:val="24"/>
                  <w:rPrChange w:id="2843" w:author="nayeem hasan" w:date="2020-08-19T04:23:00Z">
                    <w:rPr>
                      <w:rFonts w:ascii="Times New Roman" w:hAnsi="Times New Roman" w:cs="Times New Roman"/>
                      <w:sz w:val="24"/>
                      <w:szCs w:val="24"/>
                    </w:rPr>
                  </w:rPrChange>
                </w:rPr>
                <w:t>2</w:t>
              </w:r>
            </w:ins>
            <w:del w:id="2844" w:author="nayeem hasan" w:date="2020-08-18T23:29:00Z">
              <w:r w:rsidRPr="007C2DDC" w:rsidDel="00D51F02">
                <w:rPr>
                  <w:rFonts w:ascii="Times New Roman" w:hAnsi="Times New Roman" w:cs="Times New Roman"/>
                  <w:color w:val="000000" w:themeColor="text1"/>
                  <w:sz w:val="24"/>
                  <w:szCs w:val="24"/>
                  <w:rPrChange w:id="2845" w:author="nayeem hasan" w:date="2020-08-19T04:23:00Z">
                    <w:rPr>
                      <w:rFonts w:ascii="Times New Roman" w:hAnsi="Times New Roman" w:cs="Times New Roman"/>
                      <w:sz w:val="24"/>
                      <w:szCs w:val="24"/>
                    </w:rPr>
                  </w:rPrChange>
                </w:rPr>
                <w:delText>1</w:delText>
              </w:r>
            </w:del>
          </w:p>
        </w:tc>
        <w:tc>
          <w:tcPr>
            <w:tcW w:w="546" w:type="pct"/>
          </w:tcPr>
          <w:p w14:paraId="097BF291" w14:textId="0634AA5F" w:rsidR="00C575CE" w:rsidRPr="007C2DDC" w:rsidRDefault="00031520" w:rsidP="00890835">
            <w:pPr>
              <w:tabs>
                <w:tab w:val="left" w:pos="1200"/>
              </w:tabs>
              <w:jc w:val="center"/>
              <w:rPr>
                <w:rFonts w:ascii="Times New Roman" w:hAnsi="Times New Roman" w:cs="Times New Roman"/>
                <w:color w:val="000000" w:themeColor="text1"/>
                <w:sz w:val="24"/>
                <w:szCs w:val="24"/>
                <w:rPrChange w:id="2846" w:author="nayeem hasan" w:date="2020-08-19T04:23:00Z">
                  <w:rPr>
                    <w:rFonts w:ascii="Times New Roman" w:hAnsi="Times New Roman" w:cs="Times New Roman"/>
                    <w:sz w:val="24"/>
                    <w:szCs w:val="24"/>
                  </w:rPr>
                </w:rPrChange>
              </w:rPr>
            </w:pPr>
            <w:ins w:id="2847" w:author="nayeem hasan" w:date="2020-08-18T23:31:00Z">
              <w:r w:rsidRPr="007C2DDC">
                <w:rPr>
                  <w:rStyle w:val="gnkrckgcgsb"/>
                  <w:rFonts w:ascii="Times New Roman" w:hAnsi="Times New Roman" w:cs="Times New Roman"/>
                  <w:color w:val="000000" w:themeColor="text1"/>
                  <w:sz w:val="24"/>
                  <w:szCs w:val="24"/>
                  <w:bdr w:val="none" w:sz="0" w:space="0" w:color="auto" w:frame="1"/>
                  <w:rPrChange w:id="2848" w:author="nayeem hasan" w:date="2020-08-19T04:23:00Z">
                    <w:rPr>
                      <w:rStyle w:val="gnkrckgcgsb"/>
                      <w:rFonts w:ascii="Times New Roman" w:hAnsi="Times New Roman" w:cs="Times New Roman"/>
                      <w:color w:val="000000"/>
                      <w:sz w:val="24"/>
                      <w:szCs w:val="24"/>
                      <w:bdr w:val="none" w:sz="0" w:space="0" w:color="auto" w:frame="1"/>
                    </w:rPr>
                  </w:rPrChange>
                </w:rPr>
                <w:t>1.01</w:t>
              </w:r>
            </w:ins>
            <w:del w:id="2849" w:author="nayeem hasan" w:date="2020-08-18T23:31:00Z">
              <w:r w:rsidR="00C575CE" w:rsidRPr="007C2DDC" w:rsidDel="00031520">
                <w:rPr>
                  <w:rStyle w:val="gnkrckgcgsb"/>
                  <w:rFonts w:ascii="Times New Roman" w:hAnsi="Times New Roman" w:cs="Times New Roman"/>
                  <w:color w:val="000000" w:themeColor="text1"/>
                  <w:sz w:val="24"/>
                  <w:szCs w:val="24"/>
                  <w:bdr w:val="none" w:sz="0" w:space="0" w:color="auto" w:frame="1"/>
                  <w:rPrChange w:id="2850" w:author="nayeem hasan" w:date="2020-08-19T04:23:00Z">
                    <w:rPr>
                      <w:rStyle w:val="gnkrckgcgsb"/>
                      <w:rFonts w:ascii="Times New Roman" w:hAnsi="Times New Roman" w:cs="Times New Roman"/>
                      <w:color w:val="000000"/>
                      <w:sz w:val="24"/>
                      <w:szCs w:val="24"/>
                      <w:bdr w:val="none" w:sz="0" w:space="0" w:color="auto" w:frame="1"/>
                    </w:rPr>
                  </w:rPrChange>
                </w:rPr>
                <w:delText>0.99</w:delText>
              </w:r>
            </w:del>
            <w:r w:rsidR="00C575CE" w:rsidRPr="007C2DDC">
              <w:rPr>
                <w:rStyle w:val="gnkrckgcgsb"/>
                <w:rFonts w:ascii="Times New Roman" w:hAnsi="Times New Roman" w:cs="Times New Roman"/>
                <w:color w:val="000000" w:themeColor="text1"/>
                <w:sz w:val="24"/>
                <w:szCs w:val="24"/>
                <w:bdr w:val="none" w:sz="0" w:space="0" w:color="auto" w:frame="1"/>
                <w:rPrChange w:id="2851" w:author="nayeem hasan" w:date="2020-08-19T04:23:00Z">
                  <w:rPr>
                    <w:rStyle w:val="gnkrckgcgsb"/>
                    <w:rFonts w:ascii="Times New Roman" w:hAnsi="Times New Roman" w:cs="Times New Roman"/>
                    <w:color w:val="000000"/>
                    <w:sz w:val="24"/>
                    <w:szCs w:val="24"/>
                    <w:bdr w:val="none" w:sz="0" w:space="0" w:color="auto" w:frame="1"/>
                  </w:rPr>
                </w:rPrChange>
              </w:rPr>
              <w:t>-1.0</w:t>
            </w:r>
            <w:ins w:id="2852" w:author="nayeem hasan" w:date="2020-08-18T23:32:00Z">
              <w:r w:rsidR="008D3E34" w:rsidRPr="007C2DDC">
                <w:rPr>
                  <w:rStyle w:val="gnkrckgcgsb"/>
                  <w:rFonts w:ascii="Times New Roman" w:hAnsi="Times New Roman" w:cs="Times New Roman"/>
                  <w:color w:val="000000" w:themeColor="text1"/>
                  <w:sz w:val="24"/>
                  <w:szCs w:val="24"/>
                  <w:bdr w:val="none" w:sz="0" w:space="0" w:color="auto" w:frame="1"/>
                  <w:rPrChange w:id="2853" w:author="nayeem hasan" w:date="2020-08-19T04:23:00Z">
                    <w:rPr>
                      <w:rStyle w:val="gnkrckgcgsb"/>
                      <w:rFonts w:ascii="Times New Roman" w:hAnsi="Times New Roman" w:cs="Times New Roman"/>
                      <w:color w:val="000000"/>
                      <w:sz w:val="24"/>
                      <w:szCs w:val="24"/>
                      <w:bdr w:val="none" w:sz="0" w:space="0" w:color="auto" w:frame="1"/>
                    </w:rPr>
                  </w:rPrChange>
                </w:rPr>
                <w:t>3</w:t>
              </w:r>
            </w:ins>
            <w:del w:id="2854" w:author="nayeem hasan" w:date="2020-08-18T23:32:00Z">
              <w:r w:rsidR="00C575CE" w:rsidRPr="007C2DDC" w:rsidDel="008D3E34">
                <w:rPr>
                  <w:rStyle w:val="gnkrckgcgsb"/>
                  <w:rFonts w:ascii="Times New Roman" w:hAnsi="Times New Roman" w:cs="Times New Roman"/>
                  <w:color w:val="000000" w:themeColor="text1"/>
                  <w:sz w:val="24"/>
                  <w:szCs w:val="24"/>
                  <w:bdr w:val="none" w:sz="0" w:space="0" w:color="auto" w:frame="1"/>
                  <w:rPrChange w:id="2855" w:author="nayeem hasan" w:date="2020-08-19T04:23:00Z">
                    <w:rPr>
                      <w:rStyle w:val="gnkrckgcgsb"/>
                      <w:rFonts w:ascii="Times New Roman" w:hAnsi="Times New Roman" w:cs="Times New Roman"/>
                      <w:color w:val="000000"/>
                      <w:sz w:val="24"/>
                      <w:szCs w:val="24"/>
                      <w:bdr w:val="none" w:sz="0" w:space="0" w:color="auto" w:frame="1"/>
                    </w:rPr>
                  </w:rPrChange>
                </w:rPr>
                <w:delText>1</w:delText>
              </w:r>
            </w:del>
          </w:p>
        </w:tc>
        <w:tc>
          <w:tcPr>
            <w:tcW w:w="475" w:type="pct"/>
          </w:tcPr>
          <w:p w14:paraId="7315614A" w14:textId="31AB6405" w:rsidR="00C575CE" w:rsidRPr="007C2DDC" w:rsidRDefault="00C575CE" w:rsidP="00890835">
            <w:pPr>
              <w:tabs>
                <w:tab w:val="left" w:pos="1200"/>
              </w:tabs>
              <w:jc w:val="center"/>
              <w:rPr>
                <w:rFonts w:ascii="Times New Roman" w:hAnsi="Times New Roman" w:cs="Times New Roman"/>
                <w:color w:val="000000" w:themeColor="text1"/>
                <w:sz w:val="24"/>
                <w:szCs w:val="24"/>
                <w:rPrChange w:id="2856"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highlight w:val="yellow"/>
                <w:rPrChange w:id="2857" w:author="nayeem hasan" w:date="2020-08-19T04:23:00Z">
                  <w:rPr>
                    <w:rFonts w:ascii="Times New Roman" w:hAnsi="Times New Roman" w:cs="Times New Roman"/>
                    <w:sz w:val="24"/>
                    <w:szCs w:val="24"/>
                  </w:rPr>
                </w:rPrChange>
              </w:rPr>
              <w:t>0.</w:t>
            </w:r>
            <w:ins w:id="2858" w:author="nayeem hasan" w:date="2020-08-18T23:28:00Z">
              <w:r w:rsidR="00330E28" w:rsidRPr="007C2DDC">
                <w:rPr>
                  <w:rFonts w:ascii="Times New Roman" w:hAnsi="Times New Roman" w:cs="Times New Roman"/>
                  <w:color w:val="000000" w:themeColor="text1"/>
                  <w:sz w:val="24"/>
                  <w:szCs w:val="24"/>
                  <w:highlight w:val="yellow"/>
                  <w:rPrChange w:id="2859" w:author="nayeem hasan" w:date="2020-08-19T04:23:00Z">
                    <w:rPr>
                      <w:rFonts w:ascii="Times New Roman" w:hAnsi="Times New Roman" w:cs="Times New Roman"/>
                      <w:sz w:val="24"/>
                      <w:szCs w:val="24"/>
                    </w:rPr>
                  </w:rPrChange>
                </w:rPr>
                <w:t>033</w:t>
              </w:r>
            </w:ins>
            <w:del w:id="2860" w:author="nayeem hasan" w:date="2020-08-18T23:28:00Z">
              <w:r w:rsidRPr="007C2DDC" w:rsidDel="00330E28">
                <w:rPr>
                  <w:rFonts w:ascii="Times New Roman" w:hAnsi="Times New Roman" w:cs="Times New Roman"/>
                  <w:color w:val="000000" w:themeColor="text1"/>
                  <w:sz w:val="24"/>
                  <w:szCs w:val="24"/>
                  <w:rPrChange w:id="2861" w:author="nayeem hasan" w:date="2020-08-19T04:23:00Z">
                    <w:rPr>
                      <w:rFonts w:ascii="Times New Roman" w:hAnsi="Times New Roman" w:cs="Times New Roman"/>
                      <w:sz w:val="24"/>
                      <w:szCs w:val="24"/>
                    </w:rPr>
                  </w:rPrChange>
                </w:rPr>
                <w:delText>224</w:delText>
              </w:r>
            </w:del>
          </w:p>
        </w:tc>
      </w:tr>
      <w:tr w:rsidR="007C2DDC" w:rsidRPr="007C2DDC" w14:paraId="7147392A" w14:textId="77777777" w:rsidTr="00890835">
        <w:tc>
          <w:tcPr>
            <w:tcW w:w="991" w:type="pct"/>
          </w:tcPr>
          <w:p w14:paraId="09530529" w14:textId="77777777" w:rsidR="00C575CE" w:rsidRPr="007C2DDC" w:rsidRDefault="00C575CE" w:rsidP="00890835">
            <w:pPr>
              <w:tabs>
                <w:tab w:val="left" w:pos="1200"/>
              </w:tabs>
              <w:jc w:val="center"/>
              <w:rPr>
                <w:rFonts w:ascii="Times New Roman" w:hAnsi="Times New Roman" w:cs="Times New Roman"/>
                <w:color w:val="000000" w:themeColor="text1"/>
                <w:sz w:val="24"/>
                <w:szCs w:val="24"/>
                <w:rPrChange w:id="2862"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2863" w:author="nayeem hasan" w:date="2020-08-19T04:23:00Z">
                  <w:rPr>
                    <w:rFonts w:ascii="Times New Roman" w:hAnsi="Times New Roman" w:cs="Times New Roman"/>
                    <w:sz w:val="24"/>
                    <w:szCs w:val="24"/>
                  </w:rPr>
                </w:rPrChange>
              </w:rPr>
              <w:t>WGI</w:t>
            </w:r>
          </w:p>
        </w:tc>
        <w:tc>
          <w:tcPr>
            <w:tcW w:w="316" w:type="pct"/>
          </w:tcPr>
          <w:p w14:paraId="50F9A519" w14:textId="453256C4" w:rsidR="00C575CE" w:rsidRPr="007C2DDC" w:rsidRDefault="00C575CE" w:rsidP="00890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Style w:val="gnkrckgcgsb"/>
                <w:rFonts w:ascii="Times New Roman" w:eastAsia="Times New Roman" w:hAnsi="Times New Roman" w:cs="Times New Roman"/>
                <w:color w:val="000000" w:themeColor="text1"/>
                <w:sz w:val="24"/>
                <w:szCs w:val="24"/>
                <w:lang w:eastAsia="en-GB"/>
                <w:rPrChange w:id="2864" w:author="nayeem hasan" w:date="2020-08-19T04:23:00Z">
                  <w:rPr>
                    <w:rStyle w:val="gnkrckgcgsb"/>
                    <w:rFonts w:ascii="Times New Roman" w:eastAsia="Times New Roman" w:hAnsi="Times New Roman" w:cs="Times New Roman"/>
                    <w:color w:val="000000"/>
                    <w:sz w:val="24"/>
                    <w:szCs w:val="24"/>
                    <w:lang w:eastAsia="en-GB"/>
                  </w:rPr>
                </w:rPrChange>
              </w:rPr>
            </w:pPr>
            <w:r w:rsidRPr="007C2DDC">
              <w:rPr>
                <w:rStyle w:val="gnkrckgcgsb"/>
                <w:rFonts w:ascii="Times New Roman" w:eastAsia="Times New Roman" w:hAnsi="Times New Roman" w:cs="Times New Roman"/>
                <w:color w:val="000000" w:themeColor="text1"/>
                <w:sz w:val="24"/>
                <w:szCs w:val="24"/>
                <w:lang w:eastAsia="en-GB"/>
                <w:rPrChange w:id="2865" w:author="nayeem hasan" w:date="2020-08-19T04:23:00Z">
                  <w:rPr>
                    <w:rStyle w:val="gnkrckgcgsb"/>
                    <w:rFonts w:ascii="Times New Roman" w:eastAsia="Times New Roman" w:hAnsi="Times New Roman" w:cs="Times New Roman"/>
                    <w:color w:val="000000"/>
                    <w:sz w:val="24"/>
                    <w:szCs w:val="24"/>
                    <w:lang w:eastAsia="en-GB"/>
                  </w:rPr>
                </w:rPrChange>
              </w:rPr>
              <w:t>1</w:t>
            </w:r>
            <w:r w:rsidRPr="007C2DDC">
              <w:rPr>
                <w:rStyle w:val="gnkrckgcgsb"/>
                <w:rFonts w:ascii="Times New Roman" w:hAnsi="Times New Roman" w:cs="Times New Roman"/>
                <w:color w:val="000000" w:themeColor="text1"/>
                <w:sz w:val="24"/>
                <w:szCs w:val="24"/>
                <w:rPrChange w:id="2866" w:author="nayeem hasan" w:date="2020-08-19T04:23:00Z">
                  <w:rPr>
                    <w:rStyle w:val="gnkrckgcgsb"/>
                    <w:rFonts w:ascii="Times New Roman" w:hAnsi="Times New Roman" w:cs="Times New Roman"/>
                    <w:sz w:val="24"/>
                    <w:szCs w:val="24"/>
                  </w:rPr>
                </w:rPrChange>
              </w:rPr>
              <w:t>.</w:t>
            </w:r>
            <w:ins w:id="2867" w:author="nayeem hasan" w:date="2020-08-18T20:28:00Z">
              <w:r w:rsidR="008A5BC4" w:rsidRPr="007C2DDC">
                <w:rPr>
                  <w:rStyle w:val="gnkrckgcgsb"/>
                  <w:rFonts w:ascii="Times New Roman" w:hAnsi="Times New Roman" w:cs="Times New Roman"/>
                  <w:color w:val="000000" w:themeColor="text1"/>
                  <w:sz w:val="24"/>
                  <w:szCs w:val="24"/>
                  <w:rPrChange w:id="2868" w:author="nayeem hasan" w:date="2020-08-19T04:23:00Z">
                    <w:rPr>
                      <w:rStyle w:val="gnkrckgcgsb"/>
                      <w:rFonts w:ascii="Times New Roman" w:hAnsi="Times New Roman" w:cs="Times New Roman"/>
                      <w:sz w:val="24"/>
                      <w:szCs w:val="24"/>
                    </w:rPr>
                  </w:rPrChange>
                </w:rPr>
                <w:t>4</w:t>
              </w:r>
              <w:r w:rsidR="008A5BC4" w:rsidRPr="007C2DDC">
                <w:rPr>
                  <w:rStyle w:val="gnkrckgcgsb"/>
                  <w:rFonts w:ascii="Times New Roman" w:hAnsi="Times New Roman" w:cs="Times New Roman"/>
                  <w:color w:val="000000" w:themeColor="text1"/>
                  <w:sz w:val="24"/>
                  <w:szCs w:val="24"/>
                  <w:rPrChange w:id="2869" w:author="nayeem hasan" w:date="2020-08-19T04:23:00Z">
                    <w:rPr>
                      <w:rStyle w:val="gnkrckgcgsb"/>
                    </w:rPr>
                  </w:rPrChange>
                </w:rPr>
                <w:t>6</w:t>
              </w:r>
            </w:ins>
            <w:del w:id="2870" w:author="nayeem hasan" w:date="2020-08-18T20:28:00Z">
              <w:r w:rsidRPr="007C2DDC" w:rsidDel="008A5BC4">
                <w:rPr>
                  <w:rStyle w:val="gnkrckgcgsb"/>
                  <w:rFonts w:ascii="Times New Roman" w:hAnsi="Times New Roman" w:cs="Times New Roman"/>
                  <w:color w:val="000000" w:themeColor="text1"/>
                  <w:sz w:val="24"/>
                  <w:szCs w:val="24"/>
                  <w:rPrChange w:id="2871" w:author="nayeem hasan" w:date="2020-08-19T04:23:00Z">
                    <w:rPr>
                      <w:rStyle w:val="gnkrckgcgsb"/>
                      <w:rFonts w:ascii="Times New Roman" w:hAnsi="Times New Roman" w:cs="Times New Roman"/>
                      <w:sz w:val="24"/>
                      <w:szCs w:val="24"/>
                    </w:rPr>
                  </w:rPrChange>
                </w:rPr>
                <w:delText>01</w:delText>
              </w:r>
            </w:del>
          </w:p>
        </w:tc>
        <w:tc>
          <w:tcPr>
            <w:tcW w:w="546" w:type="pct"/>
          </w:tcPr>
          <w:p w14:paraId="143F9A8F" w14:textId="078E38F9" w:rsidR="00C575CE" w:rsidRPr="007C2DDC" w:rsidRDefault="00D81D8A" w:rsidP="00890835">
            <w:pPr>
              <w:pStyle w:val="HTMLPreformatted"/>
              <w:shd w:val="clear" w:color="auto" w:fill="FFFFFF"/>
              <w:wordWrap w:val="0"/>
              <w:jc w:val="center"/>
              <w:rPr>
                <w:rStyle w:val="gnkrckgcgsb"/>
                <w:rFonts w:ascii="Times New Roman" w:hAnsi="Times New Roman" w:cs="Times New Roman"/>
                <w:color w:val="000000" w:themeColor="text1"/>
                <w:sz w:val="24"/>
                <w:szCs w:val="24"/>
                <w:bdr w:val="none" w:sz="0" w:space="0" w:color="auto" w:frame="1"/>
                <w:rPrChange w:id="2872" w:author="nayeem hasan" w:date="2020-08-19T04:23:00Z">
                  <w:rPr>
                    <w:rStyle w:val="gnkrckgcgsb"/>
                    <w:rFonts w:ascii="Times New Roman" w:eastAsiaTheme="minorHAnsi" w:hAnsi="Times New Roman" w:cs="Times New Roman"/>
                    <w:color w:val="000000"/>
                    <w:sz w:val="24"/>
                    <w:szCs w:val="24"/>
                    <w:bdr w:val="none" w:sz="0" w:space="0" w:color="auto" w:frame="1"/>
                    <w:lang w:eastAsia="en-US"/>
                  </w:rPr>
                </w:rPrChange>
              </w:rPr>
            </w:pPr>
            <w:ins w:id="2873" w:author="nayeem hasan" w:date="2020-08-18T20:34:00Z">
              <w:r w:rsidRPr="007C2DDC">
                <w:rPr>
                  <w:rStyle w:val="gnkrckgcgsb"/>
                  <w:rFonts w:ascii="Times New Roman" w:hAnsi="Times New Roman" w:cs="Times New Roman"/>
                  <w:color w:val="000000" w:themeColor="text1"/>
                  <w:sz w:val="24"/>
                  <w:szCs w:val="24"/>
                  <w:bdr w:val="none" w:sz="0" w:space="0" w:color="auto" w:frame="1"/>
                  <w:rPrChange w:id="2874" w:author="nayeem hasan" w:date="2020-08-19T04:23:00Z">
                    <w:rPr>
                      <w:rStyle w:val="gnkrckgcgsb"/>
                      <w:rFonts w:ascii="Times New Roman" w:hAnsi="Times New Roman" w:cs="Times New Roman"/>
                      <w:color w:val="000000"/>
                      <w:sz w:val="24"/>
                      <w:szCs w:val="24"/>
                      <w:bdr w:val="none" w:sz="0" w:space="0" w:color="auto" w:frame="1"/>
                    </w:rPr>
                  </w:rPrChange>
                </w:rPr>
                <w:t>1.16</w:t>
              </w:r>
            </w:ins>
            <w:del w:id="2875" w:author="nayeem hasan" w:date="2020-08-18T20:34:00Z">
              <w:r w:rsidR="00C575CE" w:rsidRPr="007C2DDC" w:rsidDel="00D81D8A">
                <w:rPr>
                  <w:rStyle w:val="gnkrckgcgsb"/>
                  <w:rFonts w:ascii="Times New Roman" w:hAnsi="Times New Roman" w:cs="Times New Roman"/>
                  <w:color w:val="000000" w:themeColor="text1"/>
                  <w:sz w:val="24"/>
                  <w:szCs w:val="24"/>
                  <w:bdr w:val="none" w:sz="0" w:space="0" w:color="auto" w:frame="1"/>
                  <w:rPrChange w:id="2876" w:author="nayeem hasan" w:date="2020-08-19T04:23:00Z">
                    <w:rPr>
                      <w:rStyle w:val="gnkrckgcgsb"/>
                      <w:rFonts w:ascii="Times New Roman" w:hAnsi="Times New Roman" w:cs="Times New Roman"/>
                      <w:color w:val="000000"/>
                      <w:sz w:val="24"/>
                      <w:szCs w:val="24"/>
                      <w:bdr w:val="none" w:sz="0" w:space="0" w:color="auto" w:frame="1"/>
                    </w:rPr>
                  </w:rPrChange>
                </w:rPr>
                <w:delText>0.83</w:delText>
              </w:r>
            </w:del>
            <w:r w:rsidR="00C575CE" w:rsidRPr="007C2DDC">
              <w:rPr>
                <w:rStyle w:val="gnkrckgcgsb"/>
                <w:rFonts w:ascii="Times New Roman" w:hAnsi="Times New Roman" w:cs="Times New Roman"/>
                <w:color w:val="000000" w:themeColor="text1"/>
                <w:sz w:val="24"/>
                <w:szCs w:val="24"/>
                <w:bdr w:val="none" w:sz="0" w:space="0" w:color="auto" w:frame="1"/>
                <w:rPrChange w:id="2877" w:author="nayeem hasan" w:date="2020-08-19T04:23:00Z">
                  <w:rPr>
                    <w:rStyle w:val="gnkrckgcgsb"/>
                    <w:rFonts w:ascii="Times New Roman" w:hAnsi="Times New Roman" w:cs="Times New Roman"/>
                    <w:color w:val="000000"/>
                    <w:sz w:val="24"/>
                    <w:szCs w:val="24"/>
                    <w:bdr w:val="none" w:sz="0" w:space="0" w:color="auto" w:frame="1"/>
                  </w:rPr>
                </w:rPrChange>
              </w:rPr>
              <w:t>-1.</w:t>
            </w:r>
            <w:ins w:id="2878" w:author="nayeem hasan" w:date="2020-08-18T20:34:00Z">
              <w:r w:rsidRPr="007C2DDC">
                <w:rPr>
                  <w:rStyle w:val="gnkrckgcgsb"/>
                  <w:rFonts w:ascii="Times New Roman" w:hAnsi="Times New Roman" w:cs="Times New Roman"/>
                  <w:color w:val="000000" w:themeColor="text1"/>
                  <w:sz w:val="24"/>
                  <w:szCs w:val="24"/>
                  <w:bdr w:val="none" w:sz="0" w:space="0" w:color="auto" w:frame="1"/>
                  <w:rPrChange w:id="2879" w:author="nayeem hasan" w:date="2020-08-19T04:23:00Z">
                    <w:rPr>
                      <w:rStyle w:val="gnkrckgcgsb"/>
                      <w:rFonts w:ascii="Times New Roman" w:hAnsi="Times New Roman" w:cs="Times New Roman"/>
                      <w:color w:val="000000"/>
                      <w:sz w:val="24"/>
                      <w:szCs w:val="24"/>
                      <w:bdr w:val="none" w:sz="0" w:space="0" w:color="auto" w:frame="1"/>
                    </w:rPr>
                  </w:rPrChange>
                </w:rPr>
                <w:t>81</w:t>
              </w:r>
            </w:ins>
            <w:del w:id="2880" w:author="nayeem hasan" w:date="2020-08-18T20:34:00Z">
              <w:r w:rsidR="00C575CE" w:rsidRPr="007C2DDC" w:rsidDel="00D81D8A">
                <w:rPr>
                  <w:rStyle w:val="gnkrckgcgsb"/>
                  <w:rFonts w:ascii="Times New Roman" w:hAnsi="Times New Roman" w:cs="Times New Roman"/>
                  <w:color w:val="000000" w:themeColor="text1"/>
                  <w:sz w:val="24"/>
                  <w:szCs w:val="24"/>
                  <w:bdr w:val="none" w:sz="0" w:space="0" w:color="auto" w:frame="1"/>
                  <w:rPrChange w:id="2881" w:author="nayeem hasan" w:date="2020-08-19T04:23:00Z">
                    <w:rPr>
                      <w:rStyle w:val="gnkrckgcgsb"/>
                      <w:rFonts w:ascii="Times New Roman" w:hAnsi="Times New Roman" w:cs="Times New Roman"/>
                      <w:color w:val="000000"/>
                      <w:sz w:val="24"/>
                      <w:szCs w:val="24"/>
                      <w:bdr w:val="none" w:sz="0" w:space="0" w:color="auto" w:frame="1"/>
                    </w:rPr>
                  </w:rPrChange>
                </w:rPr>
                <w:delText>23</w:delText>
              </w:r>
            </w:del>
          </w:p>
        </w:tc>
        <w:tc>
          <w:tcPr>
            <w:tcW w:w="475" w:type="pct"/>
          </w:tcPr>
          <w:p w14:paraId="671917B2" w14:textId="13301063" w:rsidR="00C575CE" w:rsidRPr="007C2DDC" w:rsidRDefault="001A1040" w:rsidP="00890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themeColor="text1"/>
                <w:sz w:val="24"/>
                <w:szCs w:val="24"/>
                <w:lang w:eastAsia="en-GB"/>
                <w:rPrChange w:id="2882" w:author="nayeem hasan" w:date="2020-08-19T04:23:00Z">
                  <w:rPr>
                    <w:rFonts w:ascii="Times New Roman" w:eastAsia="Times New Roman" w:hAnsi="Times New Roman" w:cs="Times New Roman"/>
                    <w:color w:val="000000"/>
                    <w:sz w:val="24"/>
                    <w:szCs w:val="24"/>
                    <w:lang w:eastAsia="en-GB"/>
                  </w:rPr>
                </w:rPrChange>
              </w:rPr>
            </w:pPr>
            <w:ins w:id="2883" w:author="nayeem hasan" w:date="2020-08-18T20:18:00Z">
              <w:r w:rsidRPr="007C2DDC">
                <w:rPr>
                  <w:rFonts w:ascii="Times New Roman" w:eastAsia="Times New Roman" w:hAnsi="Times New Roman" w:cs="Times New Roman"/>
                  <w:color w:val="000000" w:themeColor="text1"/>
                  <w:sz w:val="24"/>
                  <w:szCs w:val="24"/>
                  <w:highlight w:val="yellow"/>
                  <w:bdr w:val="none" w:sz="0" w:space="0" w:color="auto" w:frame="1"/>
                  <w:lang w:eastAsia="en-GB"/>
                  <w:rPrChange w:id="2884" w:author="nayeem hasan" w:date="2020-08-19T04:23:00Z">
                    <w:rPr>
                      <w:rFonts w:ascii="Times New Roman" w:eastAsia="Times New Roman" w:hAnsi="Times New Roman" w:cs="Times New Roman"/>
                      <w:color w:val="000000"/>
                      <w:sz w:val="24"/>
                      <w:szCs w:val="24"/>
                      <w:highlight w:val="yellow"/>
                      <w:bdr w:val="none" w:sz="0" w:space="0" w:color="auto" w:frame="1"/>
                      <w:lang w:eastAsia="en-GB"/>
                    </w:rPr>
                  </w:rPrChange>
                </w:rPr>
                <w:t>&lt;0.001</w:t>
              </w:r>
            </w:ins>
            <w:del w:id="2885" w:author="nayeem hasan" w:date="2020-08-18T20:18:00Z">
              <w:r w:rsidR="00C575CE" w:rsidRPr="007C2DDC" w:rsidDel="001A1040">
                <w:rPr>
                  <w:rFonts w:ascii="Times New Roman" w:eastAsia="Times New Roman" w:hAnsi="Times New Roman" w:cs="Times New Roman"/>
                  <w:color w:val="000000" w:themeColor="text1"/>
                  <w:sz w:val="24"/>
                  <w:szCs w:val="24"/>
                  <w:bdr w:val="none" w:sz="0" w:space="0" w:color="auto" w:frame="1"/>
                  <w:lang w:eastAsia="en-GB"/>
                  <w:rPrChange w:id="2886" w:author="nayeem hasan" w:date="2020-08-19T04:23:00Z">
                    <w:rPr>
                      <w:rFonts w:ascii="Times New Roman" w:eastAsia="Times New Roman" w:hAnsi="Times New Roman" w:cs="Times New Roman"/>
                      <w:color w:val="000000"/>
                      <w:sz w:val="24"/>
                      <w:szCs w:val="24"/>
                      <w:bdr w:val="none" w:sz="0" w:space="0" w:color="auto" w:frame="1"/>
                      <w:lang w:eastAsia="en-GB"/>
                    </w:rPr>
                  </w:rPrChange>
                </w:rPr>
                <w:delText>0.897</w:delText>
              </w:r>
            </w:del>
          </w:p>
        </w:tc>
        <w:tc>
          <w:tcPr>
            <w:tcW w:w="316" w:type="pct"/>
          </w:tcPr>
          <w:p w14:paraId="48AEE6E6" w14:textId="01FE41D0" w:rsidR="00C575CE" w:rsidRPr="007C2DDC" w:rsidRDefault="009603BC" w:rsidP="00890835">
            <w:pPr>
              <w:tabs>
                <w:tab w:val="left" w:pos="1200"/>
              </w:tabs>
              <w:jc w:val="center"/>
              <w:rPr>
                <w:rFonts w:ascii="Times New Roman" w:hAnsi="Times New Roman" w:cs="Times New Roman"/>
                <w:color w:val="000000" w:themeColor="text1"/>
                <w:sz w:val="24"/>
                <w:szCs w:val="24"/>
                <w:rPrChange w:id="2887" w:author="nayeem hasan" w:date="2020-08-19T04:23:00Z">
                  <w:rPr>
                    <w:rFonts w:ascii="Times New Roman" w:hAnsi="Times New Roman" w:cs="Times New Roman"/>
                    <w:sz w:val="24"/>
                    <w:szCs w:val="24"/>
                  </w:rPr>
                </w:rPrChange>
              </w:rPr>
            </w:pPr>
            <w:ins w:id="2888" w:author="nayeem hasan" w:date="2020-08-18T21:10:00Z">
              <w:r w:rsidRPr="007C2DDC">
                <w:rPr>
                  <w:rFonts w:ascii="Times New Roman" w:hAnsi="Times New Roman" w:cs="Times New Roman"/>
                  <w:color w:val="000000" w:themeColor="text1"/>
                  <w:sz w:val="24"/>
                  <w:szCs w:val="24"/>
                  <w:rPrChange w:id="2889" w:author="nayeem hasan" w:date="2020-08-19T04:23:00Z">
                    <w:rPr>
                      <w:rFonts w:ascii="Times New Roman" w:hAnsi="Times New Roman" w:cs="Times New Roman"/>
                      <w:sz w:val="24"/>
                      <w:szCs w:val="24"/>
                    </w:rPr>
                  </w:rPrChange>
                </w:rPr>
                <w:t>2.40</w:t>
              </w:r>
            </w:ins>
            <w:del w:id="2890" w:author="nayeem hasan" w:date="2020-08-18T21:10:00Z">
              <w:r w:rsidR="00C575CE" w:rsidRPr="007C2DDC" w:rsidDel="009603BC">
                <w:rPr>
                  <w:rFonts w:ascii="Times New Roman" w:hAnsi="Times New Roman" w:cs="Times New Roman"/>
                  <w:color w:val="000000" w:themeColor="text1"/>
                  <w:sz w:val="24"/>
                  <w:szCs w:val="24"/>
                  <w:rPrChange w:id="2891" w:author="nayeem hasan" w:date="2020-08-19T04:23:00Z">
                    <w:rPr>
                      <w:rFonts w:ascii="Times New Roman" w:hAnsi="Times New Roman" w:cs="Times New Roman"/>
                      <w:sz w:val="24"/>
                      <w:szCs w:val="24"/>
                    </w:rPr>
                  </w:rPrChange>
                </w:rPr>
                <w:delText>0.86</w:delText>
              </w:r>
            </w:del>
          </w:p>
        </w:tc>
        <w:tc>
          <w:tcPr>
            <w:tcW w:w="546" w:type="pct"/>
          </w:tcPr>
          <w:p w14:paraId="78DCDA38" w14:textId="234FA919" w:rsidR="00C575CE" w:rsidRPr="007C2DDC" w:rsidRDefault="00323362" w:rsidP="00890835">
            <w:pPr>
              <w:tabs>
                <w:tab w:val="left" w:pos="1200"/>
              </w:tabs>
              <w:jc w:val="center"/>
              <w:rPr>
                <w:rFonts w:ascii="Times New Roman" w:hAnsi="Times New Roman" w:cs="Times New Roman"/>
                <w:color w:val="000000" w:themeColor="text1"/>
                <w:sz w:val="24"/>
                <w:szCs w:val="24"/>
                <w:rPrChange w:id="2892" w:author="nayeem hasan" w:date="2020-08-19T04:23:00Z">
                  <w:rPr>
                    <w:rFonts w:ascii="Times New Roman" w:hAnsi="Times New Roman" w:cs="Times New Roman"/>
                    <w:sz w:val="24"/>
                    <w:szCs w:val="24"/>
                  </w:rPr>
                </w:rPrChange>
              </w:rPr>
            </w:pPr>
            <w:ins w:id="2893" w:author="nayeem hasan" w:date="2020-08-18T21:14:00Z">
              <w:r w:rsidRPr="007C2DDC">
                <w:rPr>
                  <w:rStyle w:val="gnkrckgcgsb"/>
                  <w:rFonts w:ascii="Times New Roman" w:hAnsi="Times New Roman" w:cs="Times New Roman"/>
                  <w:color w:val="000000" w:themeColor="text1"/>
                  <w:sz w:val="24"/>
                  <w:szCs w:val="24"/>
                  <w:bdr w:val="none" w:sz="0" w:space="0" w:color="auto" w:frame="1"/>
                  <w:rPrChange w:id="2894" w:author="nayeem hasan" w:date="2020-08-19T04:23:00Z">
                    <w:rPr>
                      <w:rStyle w:val="gnkrckgcgsb"/>
                      <w:rFonts w:ascii="Times New Roman" w:hAnsi="Times New Roman" w:cs="Times New Roman"/>
                      <w:color w:val="000000"/>
                      <w:sz w:val="24"/>
                      <w:szCs w:val="24"/>
                      <w:bdr w:val="none" w:sz="0" w:space="0" w:color="auto" w:frame="1"/>
                    </w:rPr>
                  </w:rPrChange>
                </w:rPr>
                <w:t>1.77</w:t>
              </w:r>
            </w:ins>
            <w:del w:id="2895" w:author="nayeem hasan" w:date="2020-08-18T21:14:00Z">
              <w:r w:rsidR="00C575CE" w:rsidRPr="007C2DDC" w:rsidDel="00323362">
                <w:rPr>
                  <w:rStyle w:val="gnkrckgcgsb"/>
                  <w:rFonts w:ascii="Times New Roman" w:hAnsi="Times New Roman" w:cs="Times New Roman"/>
                  <w:color w:val="000000" w:themeColor="text1"/>
                  <w:sz w:val="24"/>
                  <w:szCs w:val="24"/>
                  <w:bdr w:val="none" w:sz="0" w:space="0" w:color="auto" w:frame="1"/>
                  <w:rPrChange w:id="2896" w:author="nayeem hasan" w:date="2020-08-19T04:23:00Z">
                    <w:rPr>
                      <w:rStyle w:val="gnkrckgcgsb"/>
                      <w:rFonts w:ascii="Times New Roman" w:hAnsi="Times New Roman" w:cs="Times New Roman"/>
                      <w:color w:val="000000"/>
                      <w:sz w:val="24"/>
                      <w:szCs w:val="24"/>
                      <w:bdr w:val="none" w:sz="0" w:space="0" w:color="auto" w:frame="1"/>
                    </w:rPr>
                  </w:rPrChange>
                </w:rPr>
                <w:delText>0.70</w:delText>
              </w:r>
            </w:del>
            <w:r w:rsidR="00C575CE" w:rsidRPr="007C2DDC">
              <w:rPr>
                <w:rStyle w:val="gnkrckgcgsb"/>
                <w:rFonts w:ascii="Times New Roman" w:hAnsi="Times New Roman" w:cs="Times New Roman"/>
                <w:color w:val="000000" w:themeColor="text1"/>
                <w:sz w:val="24"/>
                <w:szCs w:val="24"/>
                <w:bdr w:val="none" w:sz="0" w:space="0" w:color="auto" w:frame="1"/>
                <w:rPrChange w:id="2897" w:author="nayeem hasan" w:date="2020-08-19T04:23:00Z">
                  <w:rPr>
                    <w:rStyle w:val="gnkrckgcgsb"/>
                    <w:rFonts w:ascii="Times New Roman" w:hAnsi="Times New Roman" w:cs="Times New Roman"/>
                    <w:color w:val="000000"/>
                    <w:sz w:val="24"/>
                    <w:szCs w:val="24"/>
                    <w:bdr w:val="none" w:sz="0" w:space="0" w:color="auto" w:frame="1"/>
                  </w:rPr>
                </w:rPrChange>
              </w:rPr>
              <w:t>-</w:t>
            </w:r>
            <w:ins w:id="2898" w:author="nayeem hasan" w:date="2020-08-18T21:14:00Z">
              <w:r w:rsidRPr="007C2DDC">
                <w:rPr>
                  <w:rStyle w:val="gnkrckgcgsb"/>
                  <w:rFonts w:ascii="Times New Roman" w:hAnsi="Times New Roman" w:cs="Times New Roman"/>
                  <w:color w:val="000000" w:themeColor="text1"/>
                  <w:sz w:val="24"/>
                  <w:szCs w:val="24"/>
                  <w:bdr w:val="none" w:sz="0" w:space="0" w:color="auto" w:frame="1"/>
                  <w:rPrChange w:id="2899" w:author="nayeem hasan" w:date="2020-08-19T04:23:00Z">
                    <w:rPr>
                      <w:rStyle w:val="gnkrckgcgsb"/>
                      <w:rFonts w:ascii="Times New Roman" w:hAnsi="Times New Roman" w:cs="Times New Roman"/>
                      <w:color w:val="000000"/>
                      <w:sz w:val="24"/>
                      <w:szCs w:val="24"/>
                      <w:bdr w:val="none" w:sz="0" w:space="0" w:color="auto" w:frame="1"/>
                    </w:rPr>
                  </w:rPrChange>
                </w:rPr>
                <w:t>3.14</w:t>
              </w:r>
            </w:ins>
            <w:del w:id="2900" w:author="nayeem hasan" w:date="2020-08-18T21:14:00Z">
              <w:r w:rsidR="00C575CE" w:rsidRPr="007C2DDC" w:rsidDel="00323362">
                <w:rPr>
                  <w:rStyle w:val="gnkrckgcgsb"/>
                  <w:rFonts w:ascii="Times New Roman" w:hAnsi="Times New Roman" w:cs="Times New Roman"/>
                  <w:color w:val="000000" w:themeColor="text1"/>
                  <w:sz w:val="24"/>
                  <w:szCs w:val="24"/>
                  <w:bdr w:val="none" w:sz="0" w:space="0" w:color="auto" w:frame="1"/>
                  <w:rPrChange w:id="2901" w:author="nayeem hasan" w:date="2020-08-19T04:23:00Z">
                    <w:rPr>
                      <w:rStyle w:val="gnkrckgcgsb"/>
                      <w:rFonts w:ascii="Times New Roman" w:hAnsi="Times New Roman" w:cs="Times New Roman"/>
                      <w:color w:val="000000"/>
                      <w:sz w:val="24"/>
                      <w:szCs w:val="24"/>
                      <w:bdr w:val="none" w:sz="0" w:space="0" w:color="auto" w:frame="1"/>
                    </w:rPr>
                  </w:rPrChange>
                </w:rPr>
                <w:delText>1.05</w:delText>
              </w:r>
            </w:del>
          </w:p>
        </w:tc>
        <w:tc>
          <w:tcPr>
            <w:tcW w:w="475" w:type="pct"/>
          </w:tcPr>
          <w:p w14:paraId="4BACA049" w14:textId="7FC42066" w:rsidR="00C575CE" w:rsidRPr="007C2DDC" w:rsidRDefault="00CE36C1" w:rsidP="00890835">
            <w:pPr>
              <w:tabs>
                <w:tab w:val="left" w:pos="1200"/>
              </w:tabs>
              <w:jc w:val="center"/>
              <w:rPr>
                <w:rFonts w:ascii="Times New Roman" w:hAnsi="Times New Roman" w:cs="Times New Roman"/>
                <w:color w:val="000000" w:themeColor="text1"/>
                <w:sz w:val="24"/>
                <w:szCs w:val="24"/>
                <w:rPrChange w:id="2902" w:author="nayeem hasan" w:date="2020-08-19T04:23:00Z">
                  <w:rPr>
                    <w:rFonts w:ascii="Times New Roman" w:hAnsi="Times New Roman" w:cs="Times New Roman"/>
                    <w:sz w:val="24"/>
                    <w:szCs w:val="24"/>
                  </w:rPr>
                </w:rPrChange>
              </w:rPr>
            </w:pPr>
            <w:ins w:id="2903" w:author="nayeem hasan" w:date="2020-08-18T21:04:00Z">
              <w:r w:rsidRPr="007C2DDC">
                <w:rPr>
                  <w:rFonts w:ascii="Times New Roman" w:eastAsia="Times New Roman" w:hAnsi="Times New Roman" w:cs="Times New Roman"/>
                  <w:color w:val="000000" w:themeColor="text1"/>
                  <w:sz w:val="24"/>
                  <w:szCs w:val="24"/>
                  <w:highlight w:val="yellow"/>
                  <w:bdr w:val="none" w:sz="0" w:space="0" w:color="auto" w:frame="1"/>
                  <w:lang w:eastAsia="en-GB"/>
                  <w:rPrChange w:id="2904" w:author="nayeem hasan" w:date="2020-08-19T04:23:00Z">
                    <w:rPr>
                      <w:rFonts w:ascii="Times New Roman" w:eastAsia="Times New Roman" w:hAnsi="Times New Roman" w:cs="Times New Roman"/>
                      <w:color w:val="000000"/>
                      <w:sz w:val="24"/>
                      <w:szCs w:val="24"/>
                      <w:highlight w:val="yellow"/>
                      <w:bdr w:val="none" w:sz="0" w:space="0" w:color="auto" w:frame="1"/>
                      <w:lang w:eastAsia="en-GB"/>
                    </w:rPr>
                  </w:rPrChange>
                </w:rPr>
                <w:t>&lt;0.001</w:t>
              </w:r>
            </w:ins>
            <w:del w:id="2905" w:author="nayeem hasan" w:date="2020-08-18T21:04:00Z">
              <w:r w:rsidR="00C575CE" w:rsidRPr="007C2DDC" w:rsidDel="00CE36C1">
                <w:rPr>
                  <w:rFonts w:ascii="Times New Roman" w:eastAsia="Times New Roman" w:hAnsi="Times New Roman" w:cs="Times New Roman"/>
                  <w:color w:val="000000" w:themeColor="text1"/>
                  <w:sz w:val="24"/>
                  <w:szCs w:val="24"/>
                  <w:bdr w:val="none" w:sz="0" w:space="0" w:color="auto" w:frame="1"/>
                  <w:lang w:eastAsia="en-GB"/>
                  <w:rPrChange w:id="2906" w:author="nayeem hasan" w:date="2020-08-19T04:23:00Z">
                    <w:rPr>
                      <w:rFonts w:ascii="Times New Roman" w:eastAsia="Times New Roman" w:hAnsi="Times New Roman" w:cs="Times New Roman"/>
                      <w:color w:val="000000"/>
                      <w:sz w:val="24"/>
                      <w:szCs w:val="24"/>
                      <w:bdr w:val="none" w:sz="0" w:space="0" w:color="auto" w:frame="1"/>
                      <w:lang w:eastAsia="en-GB"/>
                    </w:rPr>
                  </w:rPrChange>
                </w:rPr>
                <w:delText>0.140</w:delText>
              </w:r>
            </w:del>
          </w:p>
        </w:tc>
        <w:tc>
          <w:tcPr>
            <w:tcW w:w="316" w:type="pct"/>
          </w:tcPr>
          <w:p w14:paraId="388DF9CB" w14:textId="0AAA46F6" w:rsidR="00C575CE" w:rsidRPr="007C2DDC" w:rsidRDefault="00C575CE" w:rsidP="00890835">
            <w:pPr>
              <w:tabs>
                <w:tab w:val="left" w:pos="1200"/>
              </w:tabs>
              <w:jc w:val="center"/>
              <w:rPr>
                <w:rFonts w:ascii="Times New Roman" w:hAnsi="Times New Roman" w:cs="Times New Roman"/>
                <w:color w:val="000000" w:themeColor="text1"/>
                <w:sz w:val="24"/>
                <w:szCs w:val="24"/>
                <w:rPrChange w:id="2907"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2908" w:author="nayeem hasan" w:date="2020-08-19T04:23:00Z">
                  <w:rPr>
                    <w:rFonts w:ascii="Times New Roman" w:hAnsi="Times New Roman" w:cs="Times New Roman"/>
                    <w:sz w:val="24"/>
                    <w:szCs w:val="24"/>
                  </w:rPr>
                </w:rPrChange>
              </w:rPr>
              <w:t>1.</w:t>
            </w:r>
            <w:ins w:id="2909" w:author="nayeem hasan" w:date="2020-08-18T23:30:00Z">
              <w:r w:rsidR="00D51F02" w:rsidRPr="007C2DDC">
                <w:rPr>
                  <w:rFonts w:ascii="Times New Roman" w:hAnsi="Times New Roman" w:cs="Times New Roman"/>
                  <w:color w:val="000000" w:themeColor="text1"/>
                  <w:sz w:val="24"/>
                  <w:szCs w:val="24"/>
                  <w:rPrChange w:id="2910" w:author="nayeem hasan" w:date="2020-08-19T04:23:00Z">
                    <w:rPr>
                      <w:rFonts w:ascii="Times New Roman" w:hAnsi="Times New Roman" w:cs="Times New Roman"/>
                      <w:sz w:val="24"/>
                      <w:szCs w:val="24"/>
                    </w:rPr>
                  </w:rPrChange>
                </w:rPr>
                <w:t>15</w:t>
              </w:r>
            </w:ins>
            <w:del w:id="2911" w:author="nayeem hasan" w:date="2020-08-18T23:29:00Z">
              <w:r w:rsidRPr="007C2DDC" w:rsidDel="00D51F02">
                <w:rPr>
                  <w:rFonts w:ascii="Times New Roman" w:hAnsi="Times New Roman" w:cs="Times New Roman"/>
                  <w:color w:val="000000" w:themeColor="text1"/>
                  <w:sz w:val="24"/>
                  <w:szCs w:val="24"/>
                  <w:rPrChange w:id="2912" w:author="nayeem hasan" w:date="2020-08-19T04:23:00Z">
                    <w:rPr>
                      <w:rFonts w:ascii="Times New Roman" w:hAnsi="Times New Roman" w:cs="Times New Roman"/>
                      <w:sz w:val="24"/>
                      <w:szCs w:val="24"/>
                    </w:rPr>
                  </w:rPrChange>
                </w:rPr>
                <w:delText>26</w:delText>
              </w:r>
            </w:del>
          </w:p>
        </w:tc>
        <w:tc>
          <w:tcPr>
            <w:tcW w:w="546" w:type="pct"/>
          </w:tcPr>
          <w:p w14:paraId="39B4C274" w14:textId="2F2D75B5" w:rsidR="00C575CE" w:rsidRPr="007C2DDC" w:rsidRDefault="00031520" w:rsidP="00890835">
            <w:pPr>
              <w:tabs>
                <w:tab w:val="left" w:pos="1200"/>
              </w:tabs>
              <w:jc w:val="center"/>
              <w:rPr>
                <w:rFonts w:ascii="Times New Roman" w:hAnsi="Times New Roman" w:cs="Times New Roman"/>
                <w:color w:val="000000" w:themeColor="text1"/>
                <w:sz w:val="24"/>
                <w:szCs w:val="24"/>
                <w:rPrChange w:id="2913" w:author="nayeem hasan" w:date="2020-08-19T04:23:00Z">
                  <w:rPr>
                    <w:rFonts w:ascii="Times New Roman" w:hAnsi="Times New Roman" w:cs="Times New Roman"/>
                    <w:sz w:val="24"/>
                    <w:szCs w:val="24"/>
                  </w:rPr>
                </w:rPrChange>
              </w:rPr>
            </w:pPr>
            <w:ins w:id="2914" w:author="nayeem hasan" w:date="2020-08-18T23:31:00Z">
              <w:r w:rsidRPr="007C2DDC">
                <w:rPr>
                  <w:rStyle w:val="gnkrckgcgsb"/>
                  <w:rFonts w:ascii="Times New Roman" w:hAnsi="Times New Roman" w:cs="Times New Roman"/>
                  <w:color w:val="000000" w:themeColor="text1"/>
                  <w:sz w:val="24"/>
                  <w:szCs w:val="24"/>
                  <w:bdr w:val="none" w:sz="0" w:space="0" w:color="auto" w:frame="1"/>
                  <w:rPrChange w:id="2915" w:author="nayeem hasan" w:date="2020-08-19T04:23:00Z">
                    <w:rPr>
                      <w:rStyle w:val="gnkrckgcgsb"/>
                      <w:rFonts w:ascii="Times New Roman" w:hAnsi="Times New Roman" w:cs="Times New Roman"/>
                      <w:color w:val="000000"/>
                      <w:sz w:val="24"/>
                      <w:szCs w:val="24"/>
                      <w:bdr w:val="none" w:sz="0" w:space="0" w:color="auto" w:frame="1"/>
                    </w:rPr>
                  </w:rPrChange>
                </w:rPr>
                <w:t>0.86</w:t>
              </w:r>
            </w:ins>
            <w:del w:id="2916" w:author="nayeem hasan" w:date="2020-08-18T23:31:00Z">
              <w:r w:rsidR="00C575CE" w:rsidRPr="007C2DDC" w:rsidDel="00031520">
                <w:rPr>
                  <w:rStyle w:val="gnkrckgcgsb"/>
                  <w:rFonts w:ascii="Times New Roman" w:hAnsi="Times New Roman" w:cs="Times New Roman"/>
                  <w:color w:val="000000" w:themeColor="text1"/>
                  <w:sz w:val="24"/>
                  <w:szCs w:val="24"/>
                  <w:bdr w:val="none" w:sz="0" w:space="0" w:color="auto" w:frame="1"/>
                  <w:rPrChange w:id="2917" w:author="nayeem hasan" w:date="2020-08-19T04:23:00Z">
                    <w:rPr>
                      <w:rStyle w:val="gnkrckgcgsb"/>
                      <w:rFonts w:ascii="Times New Roman" w:hAnsi="Times New Roman" w:cs="Times New Roman"/>
                      <w:color w:val="000000"/>
                      <w:sz w:val="24"/>
                      <w:szCs w:val="24"/>
                      <w:bdr w:val="none" w:sz="0" w:space="0" w:color="auto" w:frame="1"/>
                    </w:rPr>
                  </w:rPrChange>
                </w:rPr>
                <w:delText>1.07</w:delText>
              </w:r>
            </w:del>
            <w:r w:rsidR="00C575CE" w:rsidRPr="007C2DDC">
              <w:rPr>
                <w:rStyle w:val="gnkrckgcgsb"/>
                <w:rFonts w:ascii="Times New Roman" w:hAnsi="Times New Roman" w:cs="Times New Roman"/>
                <w:color w:val="000000" w:themeColor="text1"/>
                <w:sz w:val="24"/>
                <w:szCs w:val="24"/>
                <w:bdr w:val="none" w:sz="0" w:space="0" w:color="auto" w:frame="1"/>
                <w:rPrChange w:id="2918" w:author="nayeem hasan" w:date="2020-08-19T04:23:00Z">
                  <w:rPr>
                    <w:rStyle w:val="gnkrckgcgsb"/>
                    <w:rFonts w:ascii="Times New Roman" w:hAnsi="Times New Roman" w:cs="Times New Roman"/>
                    <w:color w:val="000000"/>
                    <w:sz w:val="24"/>
                    <w:szCs w:val="24"/>
                    <w:bdr w:val="none" w:sz="0" w:space="0" w:color="auto" w:frame="1"/>
                  </w:rPr>
                </w:rPrChange>
              </w:rPr>
              <w:t>-1.</w:t>
            </w:r>
            <w:ins w:id="2919" w:author="nayeem hasan" w:date="2020-08-18T23:32:00Z">
              <w:r w:rsidR="008D3E34" w:rsidRPr="007C2DDC">
                <w:rPr>
                  <w:rStyle w:val="gnkrckgcgsb"/>
                  <w:rFonts w:ascii="Times New Roman" w:hAnsi="Times New Roman" w:cs="Times New Roman"/>
                  <w:color w:val="000000" w:themeColor="text1"/>
                  <w:sz w:val="24"/>
                  <w:szCs w:val="24"/>
                  <w:bdr w:val="none" w:sz="0" w:space="0" w:color="auto" w:frame="1"/>
                  <w:rPrChange w:id="2920" w:author="nayeem hasan" w:date="2020-08-19T04:23:00Z">
                    <w:rPr>
                      <w:rStyle w:val="gnkrckgcgsb"/>
                      <w:rFonts w:ascii="Times New Roman" w:hAnsi="Times New Roman" w:cs="Times New Roman"/>
                      <w:color w:val="000000"/>
                      <w:sz w:val="24"/>
                      <w:szCs w:val="24"/>
                      <w:bdr w:val="none" w:sz="0" w:space="0" w:color="auto" w:frame="1"/>
                    </w:rPr>
                  </w:rPrChange>
                </w:rPr>
                <w:t>5</w:t>
              </w:r>
              <w:r w:rsidR="00B26CF7" w:rsidRPr="007C2DDC">
                <w:rPr>
                  <w:rStyle w:val="gnkrckgcgsb"/>
                  <w:rFonts w:ascii="Times New Roman" w:hAnsi="Times New Roman" w:cs="Times New Roman"/>
                  <w:color w:val="000000" w:themeColor="text1"/>
                  <w:sz w:val="24"/>
                  <w:szCs w:val="24"/>
                  <w:bdr w:val="none" w:sz="0" w:space="0" w:color="auto" w:frame="1"/>
                  <w:rPrChange w:id="2921" w:author="nayeem hasan" w:date="2020-08-19T04:23:00Z">
                    <w:rPr>
                      <w:rStyle w:val="gnkrckgcgsb"/>
                      <w:rFonts w:ascii="Times New Roman" w:hAnsi="Times New Roman" w:cs="Times New Roman"/>
                      <w:color w:val="000000"/>
                      <w:sz w:val="24"/>
                      <w:szCs w:val="24"/>
                      <w:bdr w:val="none" w:sz="0" w:space="0" w:color="auto" w:frame="1"/>
                    </w:rPr>
                  </w:rPrChange>
                </w:rPr>
                <w:t>5</w:t>
              </w:r>
            </w:ins>
            <w:del w:id="2922" w:author="nayeem hasan" w:date="2020-08-18T23:32:00Z">
              <w:r w:rsidR="00C575CE" w:rsidRPr="007C2DDC" w:rsidDel="008D3E34">
                <w:rPr>
                  <w:rStyle w:val="gnkrckgcgsb"/>
                  <w:rFonts w:ascii="Times New Roman" w:hAnsi="Times New Roman" w:cs="Times New Roman"/>
                  <w:color w:val="000000" w:themeColor="text1"/>
                  <w:sz w:val="24"/>
                  <w:szCs w:val="24"/>
                  <w:bdr w:val="none" w:sz="0" w:space="0" w:color="auto" w:frame="1"/>
                  <w:rPrChange w:id="2923" w:author="nayeem hasan" w:date="2020-08-19T04:23:00Z">
                    <w:rPr>
                      <w:rStyle w:val="gnkrckgcgsb"/>
                      <w:rFonts w:ascii="Times New Roman" w:hAnsi="Times New Roman" w:cs="Times New Roman"/>
                      <w:color w:val="000000"/>
                      <w:sz w:val="24"/>
                      <w:szCs w:val="24"/>
                      <w:bdr w:val="none" w:sz="0" w:space="0" w:color="auto" w:frame="1"/>
                    </w:rPr>
                  </w:rPrChange>
                </w:rPr>
                <w:delText>50</w:delText>
              </w:r>
            </w:del>
          </w:p>
        </w:tc>
        <w:tc>
          <w:tcPr>
            <w:tcW w:w="475" w:type="pct"/>
          </w:tcPr>
          <w:p w14:paraId="6694B095" w14:textId="70DA03F4" w:rsidR="00C575CE" w:rsidRPr="007C2DDC" w:rsidRDefault="00C575CE" w:rsidP="00890835">
            <w:pPr>
              <w:tabs>
                <w:tab w:val="left" w:pos="1200"/>
              </w:tabs>
              <w:jc w:val="center"/>
              <w:rPr>
                <w:rFonts w:ascii="Times New Roman" w:hAnsi="Times New Roman" w:cs="Times New Roman"/>
                <w:color w:val="000000" w:themeColor="text1"/>
                <w:sz w:val="24"/>
                <w:szCs w:val="24"/>
                <w:rPrChange w:id="2924" w:author="nayeem hasan" w:date="2020-08-19T04:23:00Z">
                  <w:rPr>
                    <w:rFonts w:ascii="Times New Roman" w:hAnsi="Times New Roman" w:cs="Times New Roman"/>
                    <w:sz w:val="24"/>
                    <w:szCs w:val="24"/>
                  </w:rPr>
                </w:rPrChange>
              </w:rPr>
            </w:pPr>
            <w:r w:rsidRPr="007C2DDC">
              <w:rPr>
                <w:rFonts w:ascii="Times New Roman" w:eastAsia="Times New Roman" w:hAnsi="Times New Roman" w:cs="Times New Roman"/>
                <w:color w:val="000000" w:themeColor="text1"/>
                <w:sz w:val="24"/>
                <w:szCs w:val="24"/>
                <w:bdr w:val="none" w:sz="0" w:space="0" w:color="auto" w:frame="1"/>
                <w:lang w:eastAsia="en-GB"/>
                <w:rPrChange w:id="2925" w:author="nayeem hasan" w:date="2020-08-19T04:23:00Z">
                  <w:rPr>
                    <w:rFonts w:ascii="Times New Roman" w:eastAsia="Times New Roman" w:hAnsi="Times New Roman" w:cs="Times New Roman"/>
                    <w:color w:val="000000"/>
                    <w:sz w:val="24"/>
                    <w:szCs w:val="24"/>
                    <w:highlight w:val="yellow"/>
                    <w:bdr w:val="none" w:sz="0" w:space="0" w:color="auto" w:frame="1"/>
                    <w:lang w:eastAsia="en-GB"/>
                  </w:rPr>
                </w:rPrChange>
              </w:rPr>
              <w:t>0.</w:t>
            </w:r>
            <w:ins w:id="2926" w:author="nayeem hasan" w:date="2020-08-18T23:28:00Z">
              <w:r w:rsidR="00330E28" w:rsidRPr="007C2DDC">
                <w:rPr>
                  <w:rFonts w:ascii="Times New Roman" w:eastAsia="Times New Roman" w:hAnsi="Times New Roman" w:cs="Times New Roman"/>
                  <w:color w:val="000000" w:themeColor="text1"/>
                  <w:sz w:val="24"/>
                  <w:szCs w:val="24"/>
                  <w:bdr w:val="none" w:sz="0" w:space="0" w:color="auto" w:frame="1"/>
                  <w:lang w:eastAsia="en-GB"/>
                  <w:rPrChange w:id="2927" w:author="nayeem hasan" w:date="2020-08-19T04:23:00Z">
                    <w:rPr>
                      <w:rFonts w:ascii="Times New Roman" w:eastAsia="Times New Roman" w:hAnsi="Times New Roman" w:cs="Times New Roman"/>
                      <w:color w:val="000000"/>
                      <w:sz w:val="24"/>
                      <w:szCs w:val="24"/>
                      <w:highlight w:val="yellow"/>
                      <w:bdr w:val="none" w:sz="0" w:space="0" w:color="auto" w:frame="1"/>
                      <w:lang w:eastAsia="en-GB"/>
                    </w:rPr>
                  </w:rPrChange>
                </w:rPr>
                <w:t>353</w:t>
              </w:r>
            </w:ins>
            <w:del w:id="2928" w:author="nayeem hasan" w:date="2020-08-18T23:28:00Z">
              <w:r w:rsidRPr="007C2DDC" w:rsidDel="00330E28">
                <w:rPr>
                  <w:rFonts w:ascii="Times New Roman" w:eastAsia="Times New Roman" w:hAnsi="Times New Roman" w:cs="Times New Roman"/>
                  <w:color w:val="000000" w:themeColor="text1"/>
                  <w:sz w:val="24"/>
                  <w:szCs w:val="24"/>
                  <w:highlight w:val="yellow"/>
                  <w:bdr w:val="none" w:sz="0" w:space="0" w:color="auto" w:frame="1"/>
                  <w:lang w:eastAsia="en-GB"/>
                  <w:rPrChange w:id="2929" w:author="nayeem hasan" w:date="2020-08-19T04:23:00Z">
                    <w:rPr>
                      <w:rFonts w:ascii="Times New Roman" w:eastAsia="Times New Roman" w:hAnsi="Times New Roman" w:cs="Times New Roman"/>
                      <w:color w:val="000000"/>
                      <w:sz w:val="24"/>
                      <w:szCs w:val="24"/>
                      <w:highlight w:val="yellow"/>
                      <w:bdr w:val="none" w:sz="0" w:space="0" w:color="auto" w:frame="1"/>
                      <w:lang w:eastAsia="en-GB"/>
                    </w:rPr>
                  </w:rPrChange>
                </w:rPr>
                <w:delText>006</w:delText>
              </w:r>
            </w:del>
          </w:p>
        </w:tc>
      </w:tr>
    </w:tbl>
    <w:p w14:paraId="5468F5D2" w14:textId="04FBDF55" w:rsidR="00C575CE" w:rsidRPr="007C2DDC" w:rsidRDefault="00C575CE" w:rsidP="00C575CE">
      <w:pPr>
        <w:spacing w:after="0" w:line="240" w:lineRule="auto"/>
        <w:rPr>
          <w:rFonts w:ascii="Times New Roman" w:hAnsi="Times New Roman" w:cs="Times New Roman"/>
          <w:i/>
          <w:iCs/>
          <w:color w:val="000000" w:themeColor="text1"/>
          <w:sz w:val="24"/>
          <w:szCs w:val="24"/>
          <w:rPrChange w:id="2930" w:author="nayeem hasan" w:date="2020-08-19T04:23:00Z">
            <w:rPr>
              <w:rFonts w:ascii="Times New Roman" w:hAnsi="Times New Roman" w:cs="Times New Roman"/>
              <w:i/>
              <w:iCs/>
              <w:sz w:val="24"/>
              <w:szCs w:val="24"/>
            </w:rPr>
          </w:rPrChange>
        </w:rPr>
      </w:pPr>
      <w:r w:rsidRPr="007C2DDC">
        <w:rPr>
          <w:rFonts w:ascii="Times New Roman" w:hAnsi="Times New Roman" w:cs="Times New Roman"/>
          <w:i/>
          <w:iCs/>
          <w:color w:val="000000" w:themeColor="text1"/>
          <w:sz w:val="24"/>
          <w:szCs w:val="24"/>
          <w:rPrChange w:id="2931" w:author="nayeem hasan" w:date="2020-08-19T04:23:00Z">
            <w:rPr>
              <w:rFonts w:ascii="Times New Roman" w:hAnsi="Times New Roman" w:cs="Times New Roman"/>
              <w:i/>
              <w:iCs/>
              <w:sz w:val="24"/>
              <w:szCs w:val="24"/>
            </w:rPr>
          </w:rPrChange>
        </w:rPr>
        <w:t>*Overall = COVID-19 data from 1</w:t>
      </w:r>
      <w:r w:rsidRPr="007C2DDC">
        <w:rPr>
          <w:rFonts w:ascii="Times New Roman" w:hAnsi="Times New Roman" w:cs="Times New Roman"/>
          <w:i/>
          <w:iCs/>
          <w:color w:val="000000" w:themeColor="text1"/>
          <w:sz w:val="24"/>
          <w:szCs w:val="24"/>
          <w:vertAlign w:val="superscript"/>
          <w:rPrChange w:id="2932" w:author="nayeem hasan" w:date="2020-08-19T04:23:00Z">
            <w:rPr>
              <w:rFonts w:ascii="Times New Roman" w:hAnsi="Times New Roman" w:cs="Times New Roman"/>
              <w:i/>
              <w:iCs/>
              <w:sz w:val="24"/>
              <w:szCs w:val="24"/>
              <w:vertAlign w:val="superscript"/>
            </w:rPr>
          </w:rPrChange>
        </w:rPr>
        <w:t>st</w:t>
      </w:r>
      <w:r w:rsidRPr="007C2DDC">
        <w:rPr>
          <w:rFonts w:ascii="Times New Roman" w:hAnsi="Times New Roman" w:cs="Times New Roman"/>
          <w:i/>
          <w:iCs/>
          <w:color w:val="000000" w:themeColor="text1"/>
          <w:sz w:val="24"/>
          <w:szCs w:val="24"/>
          <w:rPrChange w:id="2933" w:author="nayeem hasan" w:date="2020-08-19T04:23:00Z">
            <w:rPr>
              <w:rFonts w:ascii="Times New Roman" w:hAnsi="Times New Roman" w:cs="Times New Roman"/>
              <w:i/>
              <w:iCs/>
              <w:sz w:val="24"/>
              <w:szCs w:val="24"/>
            </w:rPr>
          </w:rPrChange>
        </w:rPr>
        <w:t xml:space="preserve"> January (1</w:t>
      </w:r>
      <w:r w:rsidRPr="007C2DDC">
        <w:rPr>
          <w:rFonts w:ascii="Times New Roman" w:hAnsi="Times New Roman" w:cs="Times New Roman"/>
          <w:i/>
          <w:iCs/>
          <w:color w:val="000000" w:themeColor="text1"/>
          <w:sz w:val="24"/>
          <w:szCs w:val="24"/>
          <w:vertAlign w:val="superscript"/>
          <w:rPrChange w:id="2934" w:author="nayeem hasan" w:date="2020-08-19T04:23:00Z">
            <w:rPr>
              <w:rFonts w:ascii="Times New Roman" w:hAnsi="Times New Roman" w:cs="Times New Roman"/>
              <w:i/>
              <w:iCs/>
              <w:sz w:val="24"/>
              <w:szCs w:val="24"/>
              <w:vertAlign w:val="superscript"/>
            </w:rPr>
          </w:rPrChange>
        </w:rPr>
        <w:t>st</w:t>
      </w:r>
      <w:r w:rsidRPr="007C2DDC">
        <w:rPr>
          <w:rFonts w:ascii="Times New Roman" w:hAnsi="Times New Roman" w:cs="Times New Roman"/>
          <w:i/>
          <w:iCs/>
          <w:color w:val="000000" w:themeColor="text1"/>
          <w:sz w:val="24"/>
          <w:szCs w:val="24"/>
          <w:rPrChange w:id="2935" w:author="nayeem hasan" w:date="2020-08-19T04:23:00Z">
            <w:rPr>
              <w:rFonts w:ascii="Times New Roman" w:hAnsi="Times New Roman" w:cs="Times New Roman"/>
              <w:i/>
              <w:iCs/>
              <w:sz w:val="24"/>
              <w:szCs w:val="24"/>
            </w:rPr>
          </w:rPrChange>
        </w:rPr>
        <w:t xml:space="preserve"> week) to </w:t>
      </w:r>
      <w:ins w:id="2936" w:author="nayeem hasan" w:date="2020-08-19T04:21:00Z">
        <w:r w:rsidR="006411A5" w:rsidRPr="007C2DDC">
          <w:rPr>
            <w:rFonts w:ascii="Times New Roman" w:hAnsi="Times New Roman" w:cs="Times New Roman"/>
            <w:i/>
            <w:iCs/>
            <w:color w:val="000000" w:themeColor="text1"/>
            <w:sz w:val="24"/>
            <w:szCs w:val="24"/>
            <w:rPrChange w:id="2937" w:author="nayeem hasan" w:date="2020-08-19T04:23:00Z">
              <w:rPr>
                <w:rFonts w:ascii="Times New Roman" w:hAnsi="Times New Roman" w:cs="Times New Roman"/>
                <w:i/>
                <w:iCs/>
                <w:sz w:val="24"/>
                <w:szCs w:val="24"/>
              </w:rPr>
            </w:rPrChange>
          </w:rPr>
          <w:t>10</w:t>
        </w:r>
      </w:ins>
      <w:del w:id="2938" w:author="nayeem hasan" w:date="2020-08-19T04:21:00Z">
        <w:r w:rsidRPr="007C2DDC" w:rsidDel="006411A5">
          <w:rPr>
            <w:rFonts w:ascii="Times New Roman" w:hAnsi="Times New Roman" w:cs="Times New Roman"/>
            <w:i/>
            <w:iCs/>
            <w:color w:val="000000" w:themeColor="text1"/>
            <w:sz w:val="24"/>
            <w:szCs w:val="24"/>
            <w:rPrChange w:id="2939" w:author="nayeem hasan" w:date="2020-08-19T04:23:00Z">
              <w:rPr>
                <w:rFonts w:ascii="Times New Roman" w:hAnsi="Times New Roman" w:cs="Times New Roman"/>
                <w:i/>
                <w:iCs/>
                <w:sz w:val="24"/>
                <w:szCs w:val="24"/>
              </w:rPr>
            </w:rPrChange>
          </w:rPr>
          <w:delText>30</w:delText>
        </w:r>
      </w:del>
      <w:r w:rsidRPr="007C2DDC">
        <w:rPr>
          <w:rFonts w:ascii="Times New Roman" w:hAnsi="Times New Roman" w:cs="Times New Roman"/>
          <w:i/>
          <w:iCs/>
          <w:color w:val="000000" w:themeColor="text1"/>
          <w:sz w:val="24"/>
          <w:szCs w:val="24"/>
          <w:vertAlign w:val="superscript"/>
          <w:rPrChange w:id="2940" w:author="nayeem hasan" w:date="2020-08-19T04:23:00Z">
            <w:rPr>
              <w:rFonts w:ascii="Times New Roman" w:hAnsi="Times New Roman" w:cs="Times New Roman"/>
              <w:i/>
              <w:iCs/>
              <w:sz w:val="24"/>
              <w:szCs w:val="24"/>
              <w:vertAlign w:val="superscript"/>
            </w:rPr>
          </w:rPrChange>
        </w:rPr>
        <w:t>th</w:t>
      </w:r>
      <w:r w:rsidRPr="007C2DDC">
        <w:rPr>
          <w:rFonts w:ascii="Times New Roman" w:hAnsi="Times New Roman" w:cs="Times New Roman"/>
          <w:i/>
          <w:iCs/>
          <w:color w:val="000000" w:themeColor="text1"/>
          <w:sz w:val="24"/>
          <w:szCs w:val="24"/>
          <w:rPrChange w:id="2941" w:author="nayeem hasan" w:date="2020-08-19T04:23:00Z">
            <w:rPr>
              <w:rFonts w:ascii="Times New Roman" w:hAnsi="Times New Roman" w:cs="Times New Roman"/>
              <w:i/>
              <w:iCs/>
              <w:sz w:val="24"/>
              <w:szCs w:val="24"/>
            </w:rPr>
          </w:rPrChange>
        </w:rPr>
        <w:t xml:space="preserve"> </w:t>
      </w:r>
      <w:ins w:id="2942" w:author="nayeem hasan" w:date="2020-08-19T04:21:00Z">
        <w:r w:rsidR="006411A5" w:rsidRPr="007C2DDC">
          <w:rPr>
            <w:rFonts w:ascii="Times New Roman" w:hAnsi="Times New Roman" w:cs="Times New Roman"/>
            <w:i/>
            <w:iCs/>
            <w:color w:val="000000" w:themeColor="text1"/>
            <w:sz w:val="24"/>
            <w:szCs w:val="24"/>
            <w:rPrChange w:id="2943" w:author="nayeem hasan" w:date="2020-08-19T04:23:00Z">
              <w:rPr>
                <w:rFonts w:ascii="Times New Roman" w:hAnsi="Times New Roman" w:cs="Times New Roman"/>
                <w:i/>
                <w:iCs/>
                <w:sz w:val="24"/>
                <w:szCs w:val="24"/>
              </w:rPr>
            </w:rPrChange>
          </w:rPr>
          <w:t>August</w:t>
        </w:r>
      </w:ins>
      <w:del w:id="2944" w:author="nayeem hasan" w:date="2020-08-19T04:21:00Z">
        <w:r w:rsidRPr="007C2DDC" w:rsidDel="006411A5">
          <w:rPr>
            <w:rFonts w:ascii="Times New Roman" w:hAnsi="Times New Roman" w:cs="Times New Roman"/>
            <w:i/>
            <w:iCs/>
            <w:color w:val="000000" w:themeColor="text1"/>
            <w:sz w:val="24"/>
            <w:szCs w:val="24"/>
            <w:rPrChange w:id="2945" w:author="nayeem hasan" w:date="2020-08-19T04:23:00Z">
              <w:rPr>
                <w:rFonts w:ascii="Times New Roman" w:hAnsi="Times New Roman" w:cs="Times New Roman"/>
                <w:i/>
                <w:iCs/>
                <w:sz w:val="24"/>
                <w:szCs w:val="24"/>
              </w:rPr>
            </w:rPrChange>
          </w:rPr>
          <w:delText>June</w:delText>
        </w:r>
      </w:del>
      <w:r w:rsidRPr="007C2DDC">
        <w:rPr>
          <w:rFonts w:ascii="Times New Roman" w:hAnsi="Times New Roman" w:cs="Times New Roman"/>
          <w:i/>
          <w:iCs/>
          <w:color w:val="000000" w:themeColor="text1"/>
          <w:sz w:val="24"/>
          <w:szCs w:val="24"/>
          <w:rPrChange w:id="2946" w:author="nayeem hasan" w:date="2020-08-19T04:23:00Z">
            <w:rPr>
              <w:rFonts w:ascii="Times New Roman" w:hAnsi="Times New Roman" w:cs="Times New Roman"/>
              <w:i/>
              <w:iCs/>
              <w:sz w:val="24"/>
              <w:szCs w:val="24"/>
            </w:rPr>
          </w:rPrChange>
        </w:rPr>
        <w:t xml:space="preserve"> (</w:t>
      </w:r>
      <w:ins w:id="2947" w:author="nayeem hasan" w:date="2020-08-19T04:21:00Z">
        <w:r w:rsidR="006411A5" w:rsidRPr="007C2DDC">
          <w:rPr>
            <w:rFonts w:ascii="Times New Roman" w:hAnsi="Times New Roman" w:cs="Times New Roman"/>
            <w:i/>
            <w:iCs/>
            <w:color w:val="000000" w:themeColor="text1"/>
            <w:sz w:val="24"/>
            <w:szCs w:val="24"/>
            <w:rPrChange w:id="2948" w:author="nayeem hasan" w:date="2020-08-19T04:23:00Z">
              <w:rPr>
                <w:rFonts w:ascii="Times New Roman" w:hAnsi="Times New Roman" w:cs="Times New Roman"/>
                <w:i/>
                <w:iCs/>
                <w:sz w:val="24"/>
                <w:szCs w:val="24"/>
              </w:rPr>
            </w:rPrChange>
          </w:rPr>
          <w:t>32</w:t>
        </w:r>
      </w:ins>
      <w:del w:id="2949" w:author="nayeem hasan" w:date="2020-08-19T04:21:00Z">
        <w:r w:rsidRPr="007C2DDC" w:rsidDel="006411A5">
          <w:rPr>
            <w:rFonts w:ascii="Times New Roman" w:hAnsi="Times New Roman" w:cs="Times New Roman"/>
            <w:i/>
            <w:iCs/>
            <w:color w:val="000000" w:themeColor="text1"/>
            <w:sz w:val="24"/>
            <w:szCs w:val="24"/>
            <w:rPrChange w:id="2950" w:author="nayeem hasan" w:date="2020-08-19T04:23:00Z">
              <w:rPr>
                <w:rFonts w:ascii="Times New Roman" w:hAnsi="Times New Roman" w:cs="Times New Roman"/>
                <w:i/>
                <w:iCs/>
                <w:sz w:val="24"/>
                <w:szCs w:val="24"/>
              </w:rPr>
            </w:rPrChange>
          </w:rPr>
          <w:delText>26</w:delText>
        </w:r>
      </w:del>
      <w:ins w:id="2951" w:author="nayeem hasan" w:date="2020-08-19T04:21:00Z">
        <w:r w:rsidR="006411A5" w:rsidRPr="007C2DDC">
          <w:rPr>
            <w:rFonts w:ascii="Times New Roman" w:hAnsi="Times New Roman" w:cs="Times New Roman"/>
            <w:i/>
            <w:iCs/>
            <w:color w:val="000000" w:themeColor="text1"/>
            <w:sz w:val="24"/>
            <w:szCs w:val="24"/>
            <w:vertAlign w:val="superscript"/>
            <w:rPrChange w:id="2952" w:author="nayeem hasan" w:date="2020-08-19T04:23:00Z">
              <w:rPr>
                <w:rFonts w:ascii="Times New Roman" w:hAnsi="Times New Roman" w:cs="Times New Roman"/>
                <w:i/>
                <w:iCs/>
                <w:sz w:val="24"/>
                <w:szCs w:val="24"/>
                <w:vertAlign w:val="superscript"/>
              </w:rPr>
            </w:rPrChange>
          </w:rPr>
          <w:t>nd</w:t>
        </w:r>
      </w:ins>
      <w:del w:id="2953" w:author="nayeem hasan" w:date="2020-08-19T04:21:00Z">
        <w:r w:rsidRPr="007C2DDC" w:rsidDel="006411A5">
          <w:rPr>
            <w:rFonts w:ascii="Times New Roman" w:hAnsi="Times New Roman" w:cs="Times New Roman"/>
            <w:i/>
            <w:iCs/>
            <w:color w:val="000000" w:themeColor="text1"/>
            <w:sz w:val="24"/>
            <w:szCs w:val="24"/>
            <w:vertAlign w:val="superscript"/>
            <w:rPrChange w:id="2954" w:author="nayeem hasan" w:date="2020-08-19T04:23:00Z">
              <w:rPr>
                <w:rFonts w:ascii="Times New Roman" w:hAnsi="Times New Roman" w:cs="Times New Roman"/>
                <w:i/>
                <w:iCs/>
                <w:sz w:val="24"/>
                <w:szCs w:val="24"/>
                <w:vertAlign w:val="superscript"/>
              </w:rPr>
            </w:rPrChange>
          </w:rPr>
          <w:delText>th</w:delText>
        </w:r>
      </w:del>
      <w:r w:rsidRPr="007C2DDC">
        <w:rPr>
          <w:rFonts w:ascii="Times New Roman" w:hAnsi="Times New Roman" w:cs="Times New Roman"/>
          <w:i/>
          <w:iCs/>
          <w:color w:val="000000" w:themeColor="text1"/>
          <w:sz w:val="24"/>
          <w:szCs w:val="24"/>
          <w:rPrChange w:id="2955" w:author="nayeem hasan" w:date="2020-08-19T04:23:00Z">
            <w:rPr>
              <w:rFonts w:ascii="Times New Roman" w:hAnsi="Times New Roman" w:cs="Times New Roman"/>
              <w:i/>
              <w:iCs/>
              <w:sz w:val="24"/>
              <w:szCs w:val="24"/>
            </w:rPr>
          </w:rPrChange>
        </w:rPr>
        <w:t xml:space="preserve"> week), 2020 </w:t>
      </w:r>
    </w:p>
    <w:p w14:paraId="59AB52FA" w14:textId="77777777" w:rsidR="00C575CE" w:rsidRPr="007C2DDC" w:rsidRDefault="00C575CE" w:rsidP="00C575CE">
      <w:pPr>
        <w:spacing w:after="0" w:line="240" w:lineRule="auto"/>
        <w:rPr>
          <w:rFonts w:ascii="Times New Roman" w:hAnsi="Times New Roman" w:cs="Times New Roman"/>
          <w:i/>
          <w:iCs/>
          <w:color w:val="000000" w:themeColor="text1"/>
          <w:sz w:val="24"/>
          <w:szCs w:val="24"/>
          <w:rPrChange w:id="2956" w:author="nayeem hasan" w:date="2020-08-19T04:23:00Z">
            <w:rPr>
              <w:rFonts w:ascii="Times New Roman" w:hAnsi="Times New Roman" w:cs="Times New Roman"/>
              <w:i/>
              <w:iCs/>
              <w:sz w:val="24"/>
              <w:szCs w:val="24"/>
            </w:rPr>
          </w:rPrChange>
        </w:rPr>
      </w:pPr>
      <w:r w:rsidRPr="007C2DDC">
        <w:rPr>
          <w:rFonts w:ascii="Times New Roman" w:hAnsi="Times New Roman" w:cs="Times New Roman"/>
          <w:i/>
          <w:iCs/>
          <w:color w:val="000000" w:themeColor="text1"/>
          <w:sz w:val="24"/>
          <w:szCs w:val="24"/>
          <w:rPrChange w:id="2957" w:author="nayeem hasan" w:date="2020-08-19T04:23:00Z">
            <w:rPr>
              <w:rFonts w:ascii="Times New Roman" w:hAnsi="Times New Roman" w:cs="Times New Roman"/>
              <w:i/>
              <w:iCs/>
              <w:sz w:val="24"/>
              <w:szCs w:val="24"/>
            </w:rPr>
          </w:rPrChange>
        </w:rPr>
        <w:t>**Before peak = COVID-19 data from 1</w:t>
      </w:r>
      <w:r w:rsidRPr="007C2DDC">
        <w:rPr>
          <w:rFonts w:ascii="Times New Roman" w:hAnsi="Times New Roman" w:cs="Times New Roman"/>
          <w:i/>
          <w:iCs/>
          <w:color w:val="000000" w:themeColor="text1"/>
          <w:sz w:val="24"/>
          <w:szCs w:val="24"/>
          <w:vertAlign w:val="superscript"/>
          <w:rPrChange w:id="2958" w:author="nayeem hasan" w:date="2020-08-19T04:23:00Z">
            <w:rPr>
              <w:rFonts w:ascii="Times New Roman" w:hAnsi="Times New Roman" w:cs="Times New Roman"/>
              <w:i/>
              <w:iCs/>
              <w:sz w:val="24"/>
              <w:szCs w:val="24"/>
              <w:vertAlign w:val="superscript"/>
            </w:rPr>
          </w:rPrChange>
        </w:rPr>
        <w:t>st</w:t>
      </w:r>
      <w:r w:rsidRPr="007C2DDC">
        <w:rPr>
          <w:rFonts w:ascii="Times New Roman" w:hAnsi="Times New Roman" w:cs="Times New Roman"/>
          <w:i/>
          <w:iCs/>
          <w:color w:val="000000" w:themeColor="text1"/>
          <w:sz w:val="24"/>
          <w:szCs w:val="24"/>
          <w:rPrChange w:id="2959" w:author="nayeem hasan" w:date="2020-08-19T04:23:00Z">
            <w:rPr>
              <w:rFonts w:ascii="Times New Roman" w:hAnsi="Times New Roman" w:cs="Times New Roman"/>
              <w:i/>
              <w:iCs/>
              <w:sz w:val="24"/>
              <w:szCs w:val="24"/>
            </w:rPr>
          </w:rPrChange>
        </w:rPr>
        <w:t xml:space="preserve"> week to 17</w:t>
      </w:r>
      <w:r w:rsidRPr="007C2DDC">
        <w:rPr>
          <w:rFonts w:ascii="Times New Roman" w:hAnsi="Times New Roman" w:cs="Times New Roman"/>
          <w:i/>
          <w:iCs/>
          <w:color w:val="000000" w:themeColor="text1"/>
          <w:sz w:val="24"/>
          <w:szCs w:val="24"/>
          <w:vertAlign w:val="superscript"/>
          <w:rPrChange w:id="2960" w:author="nayeem hasan" w:date="2020-08-19T04:23:00Z">
            <w:rPr>
              <w:rFonts w:ascii="Times New Roman" w:hAnsi="Times New Roman" w:cs="Times New Roman"/>
              <w:i/>
              <w:iCs/>
              <w:sz w:val="24"/>
              <w:szCs w:val="24"/>
              <w:vertAlign w:val="superscript"/>
            </w:rPr>
          </w:rPrChange>
        </w:rPr>
        <w:t>th</w:t>
      </w:r>
      <w:r w:rsidRPr="007C2DDC">
        <w:rPr>
          <w:rFonts w:ascii="Times New Roman" w:hAnsi="Times New Roman" w:cs="Times New Roman"/>
          <w:i/>
          <w:iCs/>
          <w:color w:val="000000" w:themeColor="text1"/>
          <w:sz w:val="24"/>
          <w:szCs w:val="24"/>
          <w:rPrChange w:id="2961" w:author="nayeem hasan" w:date="2020-08-19T04:23:00Z">
            <w:rPr>
              <w:rFonts w:ascii="Times New Roman" w:hAnsi="Times New Roman" w:cs="Times New Roman"/>
              <w:i/>
              <w:iCs/>
              <w:sz w:val="24"/>
              <w:szCs w:val="24"/>
            </w:rPr>
          </w:rPrChange>
        </w:rPr>
        <w:t xml:space="preserve"> week (peak week)</w:t>
      </w:r>
    </w:p>
    <w:p w14:paraId="1C9B2AEC" w14:textId="6CFE5CCA" w:rsidR="00C575CE" w:rsidRPr="007C2DDC" w:rsidRDefault="00C575CE" w:rsidP="00C575CE">
      <w:pPr>
        <w:spacing w:after="0" w:line="240" w:lineRule="auto"/>
        <w:rPr>
          <w:rFonts w:ascii="Times New Roman" w:hAnsi="Times New Roman" w:cs="Times New Roman"/>
          <w:i/>
          <w:iCs/>
          <w:color w:val="000000" w:themeColor="text1"/>
          <w:sz w:val="24"/>
          <w:szCs w:val="24"/>
          <w:rPrChange w:id="2962" w:author="nayeem hasan" w:date="2020-08-19T04:23:00Z">
            <w:rPr>
              <w:rFonts w:ascii="Times New Roman" w:hAnsi="Times New Roman" w:cs="Times New Roman"/>
              <w:i/>
              <w:iCs/>
              <w:sz w:val="24"/>
              <w:szCs w:val="24"/>
            </w:rPr>
          </w:rPrChange>
        </w:rPr>
        <w:sectPr w:rsidR="00C575CE" w:rsidRPr="007C2DDC" w:rsidSect="009C7F77">
          <w:pgSz w:w="15840" w:h="12240" w:orient="landscape"/>
          <w:pgMar w:top="1440" w:right="1440" w:bottom="1440" w:left="1440" w:header="720" w:footer="720" w:gutter="0"/>
          <w:cols w:space="720"/>
          <w:docGrid w:linePitch="360"/>
        </w:sectPr>
      </w:pPr>
      <w:r w:rsidRPr="007C2DDC">
        <w:rPr>
          <w:rFonts w:ascii="Times New Roman" w:hAnsi="Times New Roman" w:cs="Times New Roman"/>
          <w:i/>
          <w:iCs/>
          <w:color w:val="000000" w:themeColor="text1"/>
          <w:sz w:val="24"/>
          <w:szCs w:val="24"/>
          <w:rPrChange w:id="2963" w:author="nayeem hasan" w:date="2020-08-19T04:23:00Z">
            <w:rPr>
              <w:rFonts w:ascii="Times New Roman" w:hAnsi="Times New Roman" w:cs="Times New Roman"/>
              <w:i/>
              <w:iCs/>
              <w:sz w:val="24"/>
              <w:szCs w:val="24"/>
            </w:rPr>
          </w:rPrChange>
        </w:rPr>
        <w:t>***After peak = COVID-19 data from 18</w:t>
      </w:r>
      <w:r w:rsidRPr="007C2DDC">
        <w:rPr>
          <w:rFonts w:ascii="Times New Roman" w:hAnsi="Times New Roman" w:cs="Times New Roman"/>
          <w:i/>
          <w:iCs/>
          <w:color w:val="000000" w:themeColor="text1"/>
          <w:sz w:val="24"/>
          <w:szCs w:val="24"/>
          <w:vertAlign w:val="superscript"/>
          <w:rPrChange w:id="2964" w:author="nayeem hasan" w:date="2020-08-19T04:23:00Z">
            <w:rPr>
              <w:rFonts w:ascii="Times New Roman" w:hAnsi="Times New Roman" w:cs="Times New Roman"/>
              <w:i/>
              <w:iCs/>
              <w:sz w:val="24"/>
              <w:szCs w:val="24"/>
              <w:vertAlign w:val="superscript"/>
            </w:rPr>
          </w:rPrChange>
        </w:rPr>
        <w:t>th</w:t>
      </w:r>
      <w:r w:rsidRPr="007C2DDC">
        <w:rPr>
          <w:rFonts w:ascii="Times New Roman" w:hAnsi="Times New Roman" w:cs="Times New Roman"/>
          <w:i/>
          <w:iCs/>
          <w:color w:val="000000" w:themeColor="text1"/>
          <w:sz w:val="24"/>
          <w:szCs w:val="24"/>
          <w:rPrChange w:id="2965" w:author="nayeem hasan" w:date="2020-08-19T04:23:00Z">
            <w:rPr>
              <w:rFonts w:ascii="Times New Roman" w:hAnsi="Times New Roman" w:cs="Times New Roman"/>
              <w:i/>
              <w:iCs/>
              <w:sz w:val="24"/>
              <w:szCs w:val="24"/>
            </w:rPr>
          </w:rPrChange>
        </w:rPr>
        <w:t xml:space="preserve"> week (after peak week) to </w:t>
      </w:r>
      <w:ins w:id="2966" w:author="nayeem hasan" w:date="2020-08-19T04:22:00Z">
        <w:r w:rsidR="00FE7EA4" w:rsidRPr="007C2DDC">
          <w:rPr>
            <w:rFonts w:ascii="Times New Roman" w:hAnsi="Times New Roman" w:cs="Times New Roman"/>
            <w:i/>
            <w:iCs/>
            <w:color w:val="000000" w:themeColor="text1"/>
            <w:sz w:val="24"/>
            <w:szCs w:val="24"/>
            <w:rPrChange w:id="2967" w:author="nayeem hasan" w:date="2020-08-19T04:23:00Z">
              <w:rPr>
                <w:rFonts w:ascii="Times New Roman" w:hAnsi="Times New Roman" w:cs="Times New Roman"/>
                <w:i/>
                <w:iCs/>
                <w:sz w:val="24"/>
                <w:szCs w:val="24"/>
              </w:rPr>
            </w:rPrChange>
          </w:rPr>
          <w:t>32</w:t>
        </w:r>
      </w:ins>
      <w:del w:id="2968" w:author="nayeem hasan" w:date="2020-08-19T04:22:00Z">
        <w:r w:rsidRPr="007C2DDC" w:rsidDel="00FE7EA4">
          <w:rPr>
            <w:rFonts w:ascii="Times New Roman" w:hAnsi="Times New Roman" w:cs="Times New Roman"/>
            <w:i/>
            <w:iCs/>
            <w:color w:val="000000" w:themeColor="text1"/>
            <w:sz w:val="24"/>
            <w:szCs w:val="24"/>
            <w:rPrChange w:id="2969" w:author="nayeem hasan" w:date="2020-08-19T04:23:00Z">
              <w:rPr>
                <w:rFonts w:ascii="Times New Roman" w:hAnsi="Times New Roman" w:cs="Times New Roman"/>
                <w:i/>
                <w:iCs/>
                <w:sz w:val="24"/>
                <w:szCs w:val="24"/>
              </w:rPr>
            </w:rPrChange>
          </w:rPr>
          <w:delText>26</w:delText>
        </w:r>
      </w:del>
      <w:ins w:id="2970" w:author="nayeem hasan" w:date="2020-08-19T04:22:00Z">
        <w:r w:rsidR="00FE7EA4" w:rsidRPr="007C2DDC">
          <w:rPr>
            <w:rFonts w:ascii="Times New Roman" w:hAnsi="Times New Roman" w:cs="Times New Roman"/>
            <w:i/>
            <w:iCs/>
            <w:color w:val="000000" w:themeColor="text1"/>
            <w:sz w:val="24"/>
            <w:szCs w:val="24"/>
            <w:vertAlign w:val="superscript"/>
            <w:rPrChange w:id="2971" w:author="nayeem hasan" w:date="2020-08-19T04:23:00Z">
              <w:rPr>
                <w:rFonts w:ascii="Times New Roman" w:hAnsi="Times New Roman" w:cs="Times New Roman"/>
                <w:i/>
                <w:iCs/>
                <w:sz w:val="24"/>
                <w:szCs w:val="24"/>
                <w:vertAlign w:val="superscript"/>
              </w:rPr>
            </w:rPrChange>
          </w:rPr>
          <w:t>nd</w:t>
        </w:r>
      </w:ins>
      <w:del w:id="2972" w:author="nayeem hasan" w:date="2020-08-19T04:22:00Z">
        <w:r w:rsidRPr="007C2DDC" w:rsidDel="00FE7EA4">
          <w:rPr>
            <w:rFonts w:ascii="Times New Roman" w:hAnsi="Times New Roman" w:cs="Times New Roman"/>
            <w:i/>
            <w:iCs/>
            <w:color w:val="000000" w:themeColor="text1"/>
            <w:sz w:val="24"/>
            <w:szCs w:val="24"/>
            <w:vertAlign w:val="superscript"/>
            <w:rPrChange w:id="2973" w:author="nayeem hasan" w:date="2020-08-19T04:23:00Z">
              <w:rPr>
                <w:rFonts w:ascii="Times New Roman" w:hAnsi="Times New Roman" w:cs="Times New Roman"/>
                <w:i/>
                <w:iCs/>
                <w:sz w:val="24"/>
                <w:szCs w:val="24"/>
                <w:vertAlign w:val="superscript"/>
              </w:rPr>
            </w:rPrChange>
          </w:rPr>
          <w:delText>th</w:delText>
        </w:r>
      </w:del>
      <w:r w:rsidRPr="007C2DDC">
        <w:rPr>
          <w:rFonts w:ascii="Times New Roman" w:hAnsi="Times New Roman" w:cs="Times New Roman"/>
          <w:i/>
          <w:iCs/>
          <w:color w:val="000000" w:themeColor="text1"/>
          <w:sz w:val="24"/>
          <w:szCs w:val="24"/>
          <w:rPrChange w:id="2974" w:author="nayeem hasan" w:date="2020-08-19T04:23:00Z">
            <w:rPr>
              <w:rFonts w:ascii="Times New Roman" w:hAnsi="Times New Roman" w:cs="Times New Roman"/>
              <w:i/>
              <w:iCs/>
              <w:sz w:val="24"/>
              <w:szCs w:val="24"/>
            </w:rPr>
          </w:rPrChange>
        </w:rPr>
        <w:t xml:space="preserve"> week (present)</w:t>
      </w:r>
    </w:p>
    <w:tbl>
      <w:tblPr>
        <w:tblStyle w:val="TableGrid"/>
        <w:tblW w:w="0" w:type="auto"/>
        <w:tblLook w:val="04A0" w:firstRow="1" w:lastRow="0" w:firstColumn="1" w:lastColumn="0" w:noHBand="0" w:noVBand="1"/>
      </w:tblPr>
      <w:tblGrid>
        <w:gridCol w:w="9350"/>
      </w:tblGrid>
      <w:tr w:rsidR="007C2DDC" w:rsidRPr="007C2DDC" w14:paraId="710354D2" w14:textId="77777777" w:rsidTr="00890835">
        <w:tc>
          <w:tcPr>
            <w:tcW w:w="9350" w:type="dxa"/>
          </w:tcPr>
          <w:p w14:paraId="51958B06" w14:textId="08AA61B8" w:rsidR="00C575CE" w:rsidRPr="007C2DDC" w:rsidRDefault="00C575CE" w:rsidP="00890835">
            <w:pPr>
              <w:spacing w:line="480" w:lineRule="auto"/>
              <w:jc w:val="center"/>
              <w:rPr>
                <w:rFonts w:ascii="Times New Roman" w:hAnsi="Times New Roman" w:cs="Times New Roman"/>
                <w:color w:val="000000" w:themeColor="text1"/>
                <w:sz w:val="24"/>
                <w:szCs w:val="24"/>
                <w:rPrChange w:id="2975" w:author="nayeem hasan" w:date="2020-08-19T04:23:00Z">
                  <w:rPr>
                    <w:rFonts w:ascii="Times New Roman" w:hAnsi="Times New Roman" w:cs="Times New Roman"/>
                    <w:sz w:val="24"/>
                    <w:szCs w:val="24"/>
                  </w:rPr>
                </w:rPrChange>
              </w:rPr>
            </w:pPr>
            <w:del w:id="2976" w:author="nayeem hasan" w:date="2020-08-19T00:47:00Z">
              <w:r w:rsidRPr="007C2DDC" w:rsidDel="00DB28F9">
                <w:rPr>
                  <w:rFonts w:ascii="Times New Roman" w:hAnsi="Times New Roman" w:cs="Times New Roman"/>
                  <w:noProof/>
                  <w:color w:val="000000" w:themeColor="text1"/>
                  <w:sz w:val="24"/>
                  <w:szCs w:val="24"/>
                  <w:lang w:eastAsia="en-GB"/>
                  <w:rPrChange w:id="2977" w:author="nayeem hasan" w:date="2020-08-19T04:23:00Z">
                    <w:rPr>
                      <w:rFonts w:ascii="Times New Roman" w:hAnsi="Times New Roman" w:cs="Times New Roman"/>
                      <w:noProof/>
                      <w:sz w:val="24"/>
                      <w:szCs w:val="24"/>
                      <w:lang w:eastAsia="en-GB"/>
                    </w:rPr>
                  </w:rPrChange>
                </w:rPr>
                <w:lastRenderedPageBreak/>
                <w:drawing>
                  <wp:inline distT="0" distB="0" distL="0" distR="0" wp14:anchorId="015A6994" wp14:editId="58EE7DBC">
                    <wp:extent cx="4867275" cy="32363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2250" cy="3246353"/>
                            </a:xfrm>
                            <a:prstGeom prst="rect">
                              <a:avLst/>
                            </a:prstGeom>
                            <a:noFill/>
                            <a:ln>
                              <a:noFill/>
                            </a:ln>
                          </pic:spPr>
                        </pic:pic>
                      </a:graphicData>
                    </a:graphic>
                  </wp:inline>
                </w:drawing>
              </w:r>
            </w:del>
            <w:ins w:id="2978" w:author="nayeem hasan" w:date="2020-08-19T00:48:00Z">
              <w:r w:rsidR="00EC0720" w:rsidRPr="007C2DDC">
                <w:rPr>
                  <w:rFonts w:ascii="Times New Roman" w:hAnsi="Times New Roman" w:cs="Times New Roman"/>
                  <w:noProof/>
                  <w:color w:val="000000" w:themeColor="text1"/>
                  <w:sz w:val="24"/>
                  <w:szCs w:val="24"/>
                  <w:rPrChange w:id="2979" w:author="nayeem hasan" w:date="2020-08-19T04:23:00Z">
                    <w:rPr>
                      <w:rFonts w:ascii="Times New Roman" w:hAnsi="Times New Roman" w:cs="Times New Roman"/>
                      <w:noProof/>
                      <w:sz w:val="24"/>
                      <w:szCs w:val="24"/>
                    </w:rPr>
                  </w:rPrChange>
                </w:rPr>
                <w:drawing>
                  <wp:inline distT="0" distB="0" distL="0" distR="0" wp14:anchorId="66F135F2" wp14:editId="2B9B8782">
                    <wp:extent cx="5781675" cy="39147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3914775"/>
                            </a:xfrm>
                            <a:prstGeom prst="rect">
                              <a:avLst/>
                            </a:prstGeom>
                            <a:noFill/>
                            <a:ln>
                              <a:noFill/>
                            </a:ln>
                          </pic:spPr>
                        </pic:pic>
                      </a:graphicData>
                    </a:graphic>
                  </wp:inline>
                </w:drawing>
              </w:r>
            </w:ins>
          </w:p>
        </w:tc>
      </w:tr>
      <w:tr w:rsidR="00C575CE" w:rsidRPr="007C2DDC" w14:paraId="6EAD170E" w14:textId="77777777" w:rsidTr="00890835">
        <w:tc>
          <w:tcPr>
            <w:tcW w:w="9350" w:type="dxa"/>
          </w:tcPr>
          <w:p w14:paraId="27D9EEDB" w14:textId="3FBA7340" w:rsidR="00C575CE" w:rsidRPr="007C2DDC" w:rsidRDefault="00C575CE" w:rsidP="00890835">
            <w:pPr>
              <w:spacing w:line="480" w:lineRule="auto"/>
              <w:jc w:val="center"/>
              <w:rPr>
                <w:rFonts w:ascii="Times New Roman" w:hAnsi="Times New Roman" w:cs="Times New Roman"/>
                <w:b/>
                <w:color w:val="000000" w:themeColor="text1"/>
                <w:sz w:val="24"/>
                <w:szCs w:val="24"/>
                <w:rPrChange w:id="2980" w:author="nayeem hasan" w:date="2020-08-19T04:23:00Z">
                  <w:rPr>
                    <w:rFonts w:ascii="Times New Roman" w:hAnsi="Times New Roman" w:cs="Times New Roman"/>
                    <w:b/>
                    <w:sz w:val="24"/>
                    <w:szCs w:val="24"/>
                  </w:rPr>
                </w:rPrChange>
              </w:rPr>
            </w:pPr>
            <w:r w:rsidRPr="007C2DDC">
              <w:rPr>
                <w:rFonts w:ascii="Times New Roman" w:hAnsi="Times New Roman" w:cs="Times New Roman"/>
                <w:b/>
                <w:color w:val="000000" w:themeColor="text1"/>
                <w:sz w:val="24"/>
                <w:szCs w:val="24"/>
                <w:rPrChange w:id="2981" w:author="nayeem hasan" w:date="2020-08-19T04:23:00Z">
                  <w:rPr>
                    <w:rFonts w:ascii="Times New Roman" w:hAnsi="Times New Roman" w:cs="Times New Roman"/>
                    <w:b/>
                    <w:sz w:val="24"/>
                    <w:szCs w:val="24"/>
                  </w:rPr>
                </w:rPrChange>
              </w:rPr>
              <w:t xml:space="preserve">Fig. 1:  </w:t>
            </w:r>
            <w:del w:id="2982" w:author="nayeem hasan" w:date="2020-08-19T04:15:00Z">
              <w:r w:rsidRPr="007C2DDC" w:rsidDel="009634F2">
                <w:rPr>
                  <w:rFonts w:ascii="Times New Roman" w:hAnsi="Times New Roman" w:cs="Times New Roman"/>
                  <w:b/>
                  <w:color w:val="000000" w:themeColor="text1"/>
                  <w:sz w:val="24"/>
                  <w:szCs w:val="24"/>
                  <w:rPrChange w:id="2983" w:author="nayeem hasan" w:date="2020-08-19T04:23:00Z">
                    <w:rPr>
                      <w:rFonts w:ascii="Times New Roman" w:hAnsi="Times New Roman" w:cs="Times New Roman"/>
                      <w:b/>
                      <w:sz w:val="24"/>
                      <w:szCs w:val="24"/>
                    </w:rPr>
                  </w:rPrChange>
                </w:rPr>
                <w:delText>Case fatality</w:delText>
              </w:r>
            </w:del>
            <w:ins w:id="2984" w:author="nayeem hasan" w:date="2020-08-19T04:15:00Z">
              <w:r w:rsidR="009634F2" w:rsidRPr="007C2DDC">
                <w:rPr>
                  <w:rFonts w:ascii="Times New Roman" w:hAnsi="Times New Roman" w:cs="Times New Roman"/>
                  <w:b/>
                  <w:color w:val="000000" w:themeColor="text1"/>
                  <w:sz w:val="24"/>
                  <w:szCs w:val="24"/>
                  <w:rPrChange w:id="2985" w:author="nayeem hasan" w:date="2020-08-19T04:23:00Z">
                    <w:rPr>
                      <w:rFonts w:ascii="Times New Roman" w:hAnsi="Times New Roman" w:cs="Times New Roman"/>
                      <w:b/>
                      <w:sz w:val="24"/>
                      <w:szCs w:val="24"/>
                    </w:rPr>
                  </w:rPrChange>
                </w:rPr>
                <w:t>Mortality</w:t>
              </w:r>
            </w:ins>
            <w:r w:rsidRPr="007C2DDC">
              <w:rPr>
                <w:rFonts w:ascii="Times New Roman" w:hAnsi="Times New Roman" w:cs="Times New Roman"/>
                <w:b/>
                <w:color w:val="000000" w:themeColor="text1"/>
                <w:sz w:val="24"/>
                <w:szCs w:val="24"/>
                <w:rPrChange w:id="2986" w:author="nayeem hasan" w:date="2020-08-19T04:23:00Z">
                  <w:rPr>
                    <w:rFonts w:ascii="Times New Roman" w:hAnsi="Times New Roman" w:cs="Times New Roman"/>
                    <w:b/>
                    <w:sz w:val="24"/>
                    <w:szCs w:val="24"/>
                  </w:rPr>
                </w:rPrChange>
              </w:rPr>
              <w:t xml:space="preserve"> rates in different countries of the world for the period January 1</w:t>
            </w:r>
            <w:r w:rsidRPr="007C2DDC">
              <w:rPr>
                <w:rFonts w:ascii="Times New Roman" w:hAnsi="Times New Roman" w:cs="Times New Roman"/>
                <w:b/>
                <w:color w:val="000000" w:themeColor="text1"/>
                <w:sz w:val="24"/>
                <w:szCs w:val="24"/>
                <w:vertAlign w:val="superscript"/>
                <w:rPrChange w:id="2987" w:author="nayeem hasan" w:date="2020-08-19T04:23:00Z">
                  <w:rPr>
                    <w:rFonts w:ascii="Times New Roman" w:hAnsi="Times New Roman" w:cs="Times New Roman"/>
                    <w:b/>
                    <w:sz w:val="24"/>
                    <w:szCs w:val="24"/>
                    <w:vertAlign w:val="superscript"/>
                  </w:rPr>
                </w:rPrChange>
              </w:rPr>
              <w:t>st</w:t>
            </w:r>
            <w:r w:rsidRPr="007C2DDC">
              <w:rPr>
                <w:rFonts w:ascii="Times New Roman" w:hAnsi="Times New Roman" w:cs="Times New Roman"/>
                <w:b/>
                <w:color w:val="000000" w:themeColor="text1"/>
                <w:sz w:val="24"/>
                <w:szCs w:val="24"/>
                <w:rPrChange w:id="2988" w:author="nayeem hasan" w:date="2020-08-19T04:23:00Z">
                  <w:rPr>
                    <w:rFonts w:ascii="Times New Roman" w:hAnsi="Times New Roman" w:cs="Times New Roman"/>
                    <w:b/>
                    <w:sz w:val="24"/>
                    <w:szCs w:val="24"/>
                  </w:rPr>
                </w:rPrChange>
              </w:rPr>
              <w:t xml:space="preserve"> to </w:t>
            </w:r>
            <w:ins w:id="2989" w:author="nayeem hasan" w:date="2020-08-19T04:22:00Z">
              <w:r w:rsidR="005723B7" w:rsidRPr="007C2DDC">
                <w:rPr>
                  <w:rFonts w:ascii="Times New Roman" w:hAnsi="Times New Roman" w:cs="Times New Roman"/>
                  <w:b/>
                  <w:color w:val="000000" w:themeColor="text1"/>
                  <w:sz w:val="24"/>
                  <w:szCs w:val="24"/>
                  <w:rPrChange w:id="2990" w:author="nayeem hasan" w:date="2020-08-19T04:23:00Z">
                    <w:rPr>
                      <w:rFonts w:ascii="Times New Roman" w:hAnsi="Times New Roman" w:cs="Times New Roman"/>
                      <w:b/>
                      <w:sz w:val="24"/>
                      <w:szCs w:val="24"/>
                    </w:rPr>
                  </w:rPrChange>
                </w:rPr>
                <w:t>August</w:t>
              </w:r>
            </w:ins>
            <w:del w:id="2991" w:author="nayeem hasan" w:date="2020-08-19T04:22:00Z">
              <w:r w:rsidRPr="007C2DDC" w:rsidDel="005723B7">
                <w:rPr>
                  <w:rFonts w:ascii="Times New Roman" w:hAnsi="Times New Roman" w:cs="Times New Roman"/>
                  <w:b/>
                  <w:color w:val="000000" w:themeColor="text1"/>
                  <w:sz w:val="24"/>
                  <w:szCs w:val="24"/>
                  <w:rPrChange w:id="2992" w:author="nayeem hasan" w:date="2020-08-19T04:23:00Z">
                    <w:rPr>
                      <w:rFonts w:ascii="Times New Roman" w:hAnsi="Times New Roman" w:cs="Times New Roman"/>
                      <w:b/>
                      <w:sz w:val="24"/>
                      <w:szCs w:val="24"/>
                    </w:rPr>
                  </w:rPrChange>
                </w:rPr>
                <w:delText>June</w:delText>
              </w:r>
            </w:del>
            <w:r w:rsidRPr="007C2DDC">
              <w:rPr>
                <w:rFonts w:ascii="Times New Roman" w:hAnsi="Times New Roman" w:cs="Times New Roman"/>
                <w:b/>
                <w:color w:val="000000" w:themeColor="text1"/>
                <w:sz w:val="24"/>
                <w:szCs w:val="24"/>
                <w:rPrChange w:id="2993" w:author="nayeem hasan" w:date="2020-08-19T04:23:00Z">
                  <w:rPr>
                    <w:rFonts w:ascii="Times New Roman" w:hAnsi="Times New Roman" w:cs="Times New Roman"/>
                    <w:b/>
                    <w:sz w:val="24"/>
                    <w:szCs w:val="24"/>
                  </w:rPr>
                </w:rPrChange>
              </w:rPr>
              <w:t xml:space="preserve"> </w:t>
            </w:r>
            <w:ins w:id="2994" w:author="nayeem hasan" w:date="2020-08-19T04:22:00Z">
              <w:r w:rsidR="005723B7" w:rsidRPr="007C2DDC">
                <w:rPr>
                  <w:rFonts w:ascii="Times New Roman" w:hAnsi="Times New Roman" w:cs="Times New Roman"/>
                  <w:b/>
                  <w:color w:val="000000" w:themeColor="text1"/>
                  <w:sz w:val="24"/>
                  <w:szCs w:val="24"/>
                  <w:rPrChange w:id="2995" w:author="nayeem hasan" w:date="2020-08-19T04:23:00Z">
                    <w:rPr>
                      <w:rFonts w:ascii="Times New Roman" w:hAnsi="Times New Roman" w:cs="Times New Roman"/>
                      <w:b/>
                      <w:sz w:val="24"/>
                      <w:szCs w:val="24"/>
                    </w:rPr>
                  </w:rPrChange>
                </w:rPr>
                <w:t>10</w:t>
              </w:r>
            </w:ins>
            <w:del w:id="2996" w:author="nayeem hasan" w:date="2020-08-19T04:22:00Z">
              <w:r w:rsidRPr="007C2DDC" w:rsidDel="005723B7">
                <w:rPr>
                  <w:rFonts w:ascii="Times New Roman" w:hAnsi="Times New Roman" w:cs="Times New Roman"/>
                  <w:b/>
                  <w:color w:val="000000" w:themeColor="text1"/>
                  <w:sz w:val="24"/>
                  <w:szCs w:val="24"/>
                  <w:rPrChange w:id="2997" w:author="nayeem hasan" w:date="2020-08-19T04:23:00Z">
                    <w:rPr>
                      <w:rFonts w:ascii="Times New Roman" w:hAnsi="Times New Roman" w:cs="Times New Roman"/>
                      <w:b/>
                      <w:sz w:val="24"/>
                      <w:szCs w:val="24"/>
                    </w:rPr>
                  </w:rPrChange>
                </w:rPr>
                <w:delText>30</w:delText>
              </w:r>
            </w:del>
            <w:ins w:id="2998" w:author="nayeem hasan" w:date="2020-08-19T04:22:00Z">
              <w:r w:rsidR="005723B7" w:rsidRPr="007C2DDC">
                <w:rPr>
                  <w:rFonts w:ascii="Times New Roman" w:hAnsi="Times New Roman" w:cs="Times New Roman"/>
                  <w:b/>
                  <w:color w:val="000000" w:themeColor="text1"/>
                  <w:sz w:val="24"/>
                  <w:szCs w:val="24"/>
                  <w:vertAlign w:val="superscript"/>
                  <w:rPrChange w:id="2999" w:author="nayeem hasan" w:date="2020-08-19T04:23:00Z">
                    <w:rPr>
                      <w:rFonts w:ascii="Times New Roman" w:hAnsi="Times New Roman" w:cs="Times New Roman"/>
                      <w:b/>
                      <w:sz w:val="24"/>
                      <w:szCs w:val="24"/>
                      <w:vertAlign w:val="superscript"/>
                    </w:rPr>
                  </w:rPrChange>
                </w:rPr>
                <w:t>th</w:t>
              </w:r>
            </w:ins>
            <w:del w:id="3000" w:author="nayeem hasan" w:date="2020-08-19T04:22:00Z">
              <w:r w:rsidRPr="007C2DDC" w:rsidDel="005723B7">
                <w:rPr>
                  <w:rFonts w:ascii="Times New Roman" w:hAnsi="Times New Roman" w:cs="Times New Roman"/>
                  <w:b/>
                  <w:color w:val="000000" w:themeColor="text1"/>
                  <w:sz w:val="24"/>
                  <w:szCs w:val="24"/>
                  <w:vertAlign w:val="superscript"/>
                  <w:rPrChange w:id="3001" w:author="nayeem hasan" w:date="2020-08-19T04:23:00Z">
                    <w:rPr>
                      <w:rFonts w:ascii="Times New Roman" w:hAnsi="Times New Roman" w:cs="Times New Roman"/>
                      <w:b/>
                      <w:sz w:val="24"/>
                      <w:szCs w:val="24"/>
                      <w:vertAlign w:val="superscript"/>
                    </w:rPr>
                  </w:rPrChange>
                </w:rPr>
                <w:delText>th</w:delText>
              </w:r>
            </w:del>
            <w:r w:rsidRPr="007C2DDC">
              <w:rPr>
                <w:rFonts w:ascii="Times New Roman" w:hAnsi="Times New Roman" w:cs="Times New Roman"/>
                <w:b/>
                <w:color w:val="000000" w:themeColor="text1"/>
                <w:sz w:val="24"/>
                <w:szCs w:val="24"/>
                <w:rPrChange w:id="3002" w:author="nayeem hasan" w:date="2020-08-19T04:23:00Z">
                  <w:rPr>
                    <w:rFonts w:ascii="Times New Roman" w:hAnsi="Times New Roman" w:cs="Times New Roman"/>
                    <w:b/>
                    <w:sz w:val="24"/>
                    <w:szCs w:val="24"/>
                  </w:rPr>
                </w:rPrChange>
              </w:rPr>
              <w:t xml:space="preserve"> 2020</w:t>
            </w:r>
          </w:p>
        </w:tc>
      </w:tr>
    </w:tbl>
    <w:p w14:paraId="58A8E415" w14:textId="4995569D" w:rsidR="00C575CE" w:rsidRPr="007C2DDC" w:rsidRDefault="00C575CE" w:rsidP="00C575CE">
      <w:pPr>
        <w:spacing w:after="0" w:line="480" w:lineRule="auto"/>
        <w:jc w:val="both"/>
        <w:rPr>
          <w:rFonts w:ascii="Times New Roman" w:hAnsi="Times New Roman" w:cs="Times New Roman"/>
          <w:b/>
          <w:color w:val="000000" w:themeColor="text1"/>
          <w:sz w:val="24"/>
          <w:szCs w:val="24"/>
          <w:rPrChange w:id="3003" w:author="nayeem hasan" w:date="2020-08-19T04:23:00Z">
            <w:rPr>
              <w:rFonts w:ascii="Times New Roman" w:hAnsi="Times New Roman" w:cs="Times New Roman"/>
              <w:b/>
              <w:sz w:val="24"/>
              <w:szCs w:val="24"/>
            </w:rPr>
          </w:rPrChange>
        </w:rPr>
      </w:pPr>
    </w:p>
    <w:tbl>
      <w:tblPr>
        <w:tblStyle w:val="TableGrid"/>
        <w:tblW w:w="0" w:type="auto"/>
        <w:tblLook w:val="04A0" w:firstRow="1" w:lastRow="0" w:firstColumn="1" w:lastColumn="0" w:noHBand="0" w:noVBand="1"/>
      </w:tblPr>
      <w:tblGrid>
        <w:gridCol w:w="9350"/>
      </w:tblGrid>
      <w:tr w:rsidR="007C2DDC" w:rsidRPr="007C2DDC" w:rsidDel="009205F8" w14:paraId="4E71FF54" w14:textId="77777777" w:rsidTr="00890835">
        <w:trPr>
          <w:del w:id="3004" w:author="nayeem hasan" w:date="2020-08-19T04:06:00Z"/>
        </w:trPr>
        <w:tc>
          <w:tcPr>
            <w:tcW w:w="9350" w:type="dxa"/>
          </w:tcPr>
          <w:p w14:paraId="3B745FAB" w14:textId="57EAC16B" w:rsidR="00C575CE" w:rsidRPr="007C2DDC" w:rsidDel="009205F8" w:rsidRDefault="00C575CE" w:rsidP="00890835">
            <w:pPr>
              <w:spacing w:line="480" w:lineRule="auto"/>
              <w:jc w:val="center"/>
              <w:rPr>
                <w:del w:id="3005" w:author="nayeem hasan" w:date="2020-08-19T04:06:00Z"/>
                <w:rFonts w:ascii="Times New Roman" w:hAnsi="Times New Roman" w:cs="Times New Roman"/>
                <w:color w:val="000000" w:themeColor="text1"/>
                <w:sz w:val="24"/>
                <w:szCs w:val="24"/>
                <w:rPrChange w:id="3006" w:author="nayeem hasan" w:date="2020-08-19T04:23:00Z">
                  <w:rPr>
                    <w:del w:id="3007" w:author="nayeem hasan" w:date="2020-08-19T04:06:00Z"/>
                    <w:rFonts w:ascii="Times New Roman" w:hAnsi="Times New Roman" w:cs="Times New Roman"/>
                    <w:sz w:val="24"/>
                    <w:szCs w:val="24"/>
                  </w:rPr>
                </w:rPrChange>
              </w:rPr>
            </w:pPr>
            <w:del w:id="3008" w:author="nayeem hasan" w:date="2020-08-19T02:59:00Z">
              <w:r w:rsidRPr="007C2DDC" w:rsidDel="00F20987">
                <w:rPr>
                  <w:rFonts w:ascii="Times New Roman" w:hAnsi="Times New Roman" w:cs="Times New Roman"/>
                  <w:noProof/>
                  <w:color w:val="000000" w:themeColor="text1"/>
                  <w:sz w:val="24"/>
                  <w:szCs w:val="24"/>
                  <w:lang w:eastAsia="en-GB"/>
                  <w:rPrChange w:id="3009" w:author="nayeem hasan" w:date="2020-08-19T04:23:00Z">
                    <w:rPr>
                      <w:rFonts w:ascii="Times New Roman" w:hAnsi="Times New Roman" w:cs="Times New Roman"/>
                      <w:noProof/>
                      <w:sz w:val="24"/>
                      <w:szCs w:val="24"/>
                      <w:lang w:eastAsia="en-GB"/>
                    </w:rPr>
                  </w:rPrChange>
                </w:rPr>
                <w:drawing>
                  <wp:inline distT="0" distB="0" distL="0" distR="0" wp14:anchorId="1390E1D4" wp14:editId="0EE72FB9">
                    <wp:extent cx="5078569" cy="3152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5541" cy="3194351"/>
                            </a:xfrm>
                            <a:prstGeom prst="rect">
                              <a:avLst/>
                            </a:prstGeom>
                            <a:noFill/>
                            <a:ln>
                              <a:noFill/>
                            </a:ln>
                          </pic:spPr>
                        </pic:pic>
                      </a:graphicData>
                    </a:graphic>
                  </wp:inline>
                </w:drawing>
              </w:r>
            </w:del>
          </w:p>
        </w:tc>
      </w:tr>
      <w:tr w:rsidR="00C575CE" w:rsidRPr="007C2DDC" w:rsidDel="009205F8" w14:paraId="4BD05D1C" w14:textId="24E3EF9E" w:rsidTr="00890835">
        <w:trPr>
          <w:del w:id="3010" w:author="nayeem hasan" w:date="2020-08-19T04:06:00Z"/>
        </w:trPr>
        <w:tc>
          <w:tcPr>
            <w:tcW w:w="9350" w:type="dxa"/>
          </w:tcPr>
          <w:p w14:paraId="27F3B76B" w14:textId="14B5FE28" w:rsidR="00C575CE" w:rsidRPr="007C2DDC" w:rsidDel="009205F8" w:rsidRDefault="00C575CE" w:rsidP="00890835">
            <w:pPr>
              <w:spacing w:line="480" w:lineRule="auto"/>
              <w:jc w:val="center"/>
              <w:rPr>
                <w:del w:id="3011" w:author="nayeem hasan" w:date="2020-08-19T04:06:00Z"/>
                <w:rFonts w:ascii="Times New Roman" w:hAnsi="Times New Roman" w:cs="Times New Roman"/>
                <w:b/>
                <w:bCs/>
                <w:color w:val="000000" w:themeColor="text1"/>
                <w:sz w:val="24"/>
                <w:szCs w:val="24"/>
                <w:rPrChange w:id="3012" w:author="nayeem hasan" w:date="2020-08-19T04:23:00Z">
                  <w:rPr>
                    <w:del w:id="3013" w:author="nayeem hasan" w:date="2020-08-19T04:06:00Z"/>
                    <w:rFonts w:ascii="Times New Roman" w:hAnsi="Times New Roman" w:cs="Times New Roman"/>
                    <w:b/>
                    <w:bCs/>
                    <w:sz w:val="24"/>
                    <w:szCs w:val="24"/>
                  </w:rPr>
                </w:rPrChange>
              </w:rPr>
            </w:pPr>
            <w:del w:id="3014" w:author="nayeem hasan" w:date="2020-08-19T04:06:00Z">
              <w:r w:rsidRPr="007C2DDC" w:rsidDel="009205F8">
                <w:rPr>
                  <w:rFonts w:ascii="Times New Roman" w:hAnsi="Times New Roman" w:cs="Times New Roman"/>
                  <w:b/>
                  <w:bCs/>
                  <w:color w:val="000000" w:themeColor="text1"/>
                  <w:sz w:val="24"/>
                  <w:szCs w:val="24"/>
                  <w:rPrChange w:id="3015" w:author="nayeem hasan" w:date="2020-08-19T04:23:00Z">
                    <w:rPr>
                      <w:rFonts w:ascii="Times New Roman" w:hAnsi="Times New Roman" w:cs="Times New Roman"/>
                      <w:b/>
                      <w:bCs/>
                      <w:sz w:val="24"/>
                      <w:szCs w:val="24"/>
                    </w:rPr>
                  </w:rPrChange>
                </w:rPr>
                <w:delText xml:space="preserve">Fig. 2: </w:delText>
              </w:r>
              <w:r w:rsidRPr="007C2DDC" w:rsidDel="009205F8">
                <w:rPr>
                  <w:rFonts w:ascii="Times New Roman" w:hAnsi="Times New Roman" w:cs="Times New Roman"/>
                  <w:b/>
                  <w:bCs/>
                  <w:color w:val="000000" w:themeColor="text1"/>
                  <w:sz w:val="24"/>
                  <w:szCs w:val="24"/>
                  <w:shd w:val="clear" w:color="auto" w:fill="FFFFFF"/>
                  <w:rPrChange w:id="3016" w:author="nayeem hasan" w:date="2020-08-19T04:23:00Z">
                    <w:rPr>
                      <w:rFonts w:ascii="Times New Roman" w:hAnsi="Times New Roman" w:cs="Times New Roman"/>
                      <w:b/>
                      <w:bCs/>
                      <w:color w:val="222222"/>
                      <w:sz w:val="24"/>
                      <w:szCs w:val="24"/>
                      <w:shd w:val="clear" w:color="auto" w:fill="FFFFFF"/>
                    </w:rPr>
                  </w:rPrChange>
                </w:rPr>
                <w:delText>Variation of death rate (CFR) over time (weekly) in world</w:delText>
              </w:r>
            </w:del>
          </w:p>
        </w:tc>
      </w:tr>
    </w:tbl>
    <w:p w14:paraId="01288F8D" w14:textId="576C44E2" w:rsidR="00C575CE" w:rsidRPr="007C2DDC" w:rsidDel="009205F8" w:rsidRDefault="00C575CE" w:rsidP="00C575CE">
      <w:pPr>
        <w:spacing w:after="0" w:line="480" w:lineRule="auto"/>
        <w:jc w:val="both"/>
        <w:rPr>
          <w:del w:id="3017" w:author="nayeem hasan" w:date="2020-08-19T04:06:00Z"/>
          <w:rFonts w:ascii="Times New Roman" w:hAnsi="Times New Roman" w:cs="Times New Roman"/>
          <w:b/>
          <w:color w:val="000000" w:themeColor="text1"/>
          <w:sz w:val="24"/>
          <w:szCs w:val="24"/>
          <w:rPrChange w:id="3018" w:author="nayeem hasan" w:date="2020-08-19T04:23:00Z">
            <w:rPr>
              <w:del w:id="3019" w:author="nayeem hasan" w:date="2020-08-19T04:06:00Z"/>
              <w:rFonts w:ascii="Times New Roman" w:hAnsi="Times New Roman" w:cs="Times New Roman"/>
              <w:b/>
              <w:sz w:val="24"/>
              <w:szCs w:val="24"/>
            </w:rPr>
          </w:rPrChange>
        </w:rPr>
      </w:pPr>
    </w:p>
    <w:tbl>
      <w:tblPr>
        <w:tblStyle w:val="TableGrid"/>
        <w:tblW w:w="0" w:type="auto"/>
        <w:tblLook w:val="04A0" w:firstRow="1" w:lastRow="0" w:firstColumn="1" w:lastColumn="0" w:noHBand="0" w:noVBand="1"/>
      </w:tblPr>
      <w:tblGrid>
        <w:gridCol w:w="9350"/>
      </w:tblGrid>
      <w:tr w:rsidR="007C2DDC" w:rsidRPr="007C2DDC" w14:paraId="185578AE" w14:textId="77777777" w:rsidTr="00890835">
        <w:tc>
          <w:tcPr>
            <w:tcW w:w="9350" w:type="dxa"/>
          </w:tcPr>
          <w:p w14:paraId="17970989" w14:textId="2667FAED" w:rsidR="00C575CE" w:rsidRPr="007C2DDC" w:rsidRDefault="00C575CE" w:rsidP="00890835">
            <w:pPr>
              <w:spacing w:line="480" w:lineRule="auto"/>
              <w:jc w:val="center"/>
              <w:rPr>
                <w:rFonts w:ascii="Times New Roman" w:hAnsi="Times New Roman" w:cs="Times New Roman"/>
                <w:color w:val="000000" w:themeColor="text1"/>
                <w:sz w:val="24"/>
                <w:szCs w:val="24"/>
                <w:rPrChange w:id="3020" w:author="nayeem hasan" w:date="2020-08-19T04:23:00Z">
                  <w:rPr>
                    <w:rFonts w:ascii="Times New Roman" w:hAnsi="Times New Roman" w:cs="Times New Roman"/>
                    <w:sz w:val="24"/>
                    <w:szCs w:val="24"/>
                  </w:rPr>
                </w:rPrChange>
              </w:rPr>
            </w:pPr>
            <w:del w:id="3021" w:author="nayeem hasan" w:date="2020-08-19T03:28:00Z">
              <w:r w:rsidRPr="007C2DDC" w:rsidDel="002A3EB1">
                <w:rPr>
                  <w:rFonts w:ascii="Times New Roman" w:hAnsi="Times New Roman" w:cs="Times New Roman"/>
                  <w:noProof/>
                  <w:color w:val="000000" w:themeColor="text1"/>
                  <w:sz w:val="24"/>
                  <w:szCs w:val="24"/>
                  <w:lang w:eastAsia="en-GB"/>
                  <w:rPrChange w:id="3022" w:author="nayeem hasan" w:date="2020-08-19T04:23:00Z">
                    <w:rPr>
                      <w:rFonts w:ascii="Times New Roman" w:hAnsi="Times New Roman" w:cs="Times New Roman"/>
                      <w:noProof/>
                      <w:sz w:val="24"/>
                      <w:szCs w:val="24"/>
                      <w:lang w:eastAsia="en-GB"/>
                    </w:rPr>
                  </w:rPrChange>
                </w:rPr>
                <w:lastRenderedPageBreak/>
                <w:drawing>
                  <wp:inline distT="0" distB="0" distL="0" distR="0" wp14:anchorId="76DB5059" wp14:editId="5457B4EA">
                    <wp:extent cx="5238750" cy="330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7154" cy="3314929"/>
                            </a:xfrm>
                            <a:prstGeom prst="rect">
                              <a:avLst/>
                            </a:prstGeom>
                            <a:noFill/>
                            <a:ln>
                              <a:noFill/>
                            </a:ln>
                          </pic:spPr>
                        </pic:pic>
                      </a:graphicData>
                    </a:graphic>
                  </wp:inline>
                </w:drawing>
              </w:r>
            </w:del>
            <w:ins w:id="3023" w:author="nayeem hasan" w:date="2020-08-19T04:05:00Z">
              <w:r w:rsidR="007537BE" w:rsidRPr="007C2DDC">
                <w:rPr>
                  <w:rFonts w:ascii="Times New Roman" w:hAnsi="Times New Roman" w:cs="Times New Roman"/>
                  <w:color w:val="000000" w:themeColor="text1"/>
                  <w:sz w:val="24"/>
                  <w:szCs w:val="24"/>
                  <w:rPrChange w:id="3024" w:author="nayeem hasan" w:date="2020-08-19T04:23:00Z">
                    <w:rPr/>
                  </w:rPrChange>
                </w:rPr>
                <w:t xml:space="preserve"> </w:t>
              </w:r>
            </w:ins>
            <w:ins w:id="3025" w:author="nayeem hasan" w:date="2020-08-19T04:11:00Z">
              <w:r w:rsidR="00A978DC" w:rsidRPr="007C2DDC">
                <w:rPr>
                  <w:rFonts w:ascii="Times New Roman" w:hAnsi="Times New Roman" w:cs="Times New Roman"/>
                  <w:noProof/>
                  <w:color w:val="000000" w:themeColor="text1"/>
                  <w:sz w:val="24"/>
                  <w:szCs w:val="24"/>
                  <w:rPrChange w:id="3026" w:author="nayeem hasan" w:date="2020-08-19T04:23:00Z">
                    <w:rPr>
                      <w:noProof/>
                    </w:rPr>
                  </w:rPrChange>
                </w:rPr>
                <w:drawing>
                  <wp:inline distT="0" distB="0" distL="0" distR="0" wp14:anchorId="7E121DF3" wp14:editId="45446875">
                    <wp:extent cx="5467238" cy="39719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9849" cy="3973822"/>
                            </a:xfrm>
                            <a:prstGeom prst="rect">
                              <a:avLst/>
                            </a:prstGeom>
                            <a:noFill/>
                            <a:ln>
                              <a:noFill/>
                            </a:ln>
                          </pic:spPr>
                        </pic:pic>
                      </a:graphicData>
                    </a:graphic>
                  </wp:inline>
                </w:drawing>
              </w:r>
            </w:ins>
          </w:p>
        </w:tc>
      </w:tr>
      <w:tr w:rsidR="00C575CE" w:rsidRPr="007C2DDC" w14:paraId="78DDFA61" w14:textId="77777777" w:rsidTr="00890835">
        <w:tc>
          <w:tcPr>
            <w:tcW w:w="9350" w:type="dxa"/>
          </w:tcPr>
          <w:p w14:paraId="22036F9F" w14:textId="439C729D" w:rsidR="00C575CE" w:rsidRPr="007C2DDC" w:rsidRDefault="00C575CE" w:rsidP="00890835">
            <w:pPr>
              <w:spacing w:line="480" w:lineRule="auto"/>
              <w:jc w:val="center"/>
              <w:rPr>
                <w:rFonts w:ascii="Times New Roman" w:hAnsi="Times New Roman" w:cs="Times New Roman"/>
                <w:b/>
                <w:bCs/>
                <w:color w:val="000000" w:themeColor="text1"/>
                <w:sz w:val="24"/>
                <w:szCs w:val="24"/>
                <w:rPrChange w:id="3027" w:author="nayeem hasan" w:date="2020-08-19T04:23:00Z">
                  <w:rPr>
                    <w:rFonts w:ascii="Times New Roman" w:hAnsi="Times New Roman" w:cs="Times New Roman"/>
                    <w:b/>
                    <w:bCs/>
                    <w:sz w:val="24"/>
                    <w:szCs w:val="24"/>
                  </w:rPr>
                </w:rPrChange>
              </w:rPr>
            </w:pPr>
            <w:r w:rsidRPr="007C2DDC">
              <w:rPr>
                <w:rFonts w:ascii="Times New Roman" w:hAnsi="Times New Roman" w:cs="Times New Roman"/>
                <w:b/>
                <w:bCs/>
                <w:color w:val="000000" w:themeColor="text1"/>
                <w:sz w:val="24"/>
                <w:szCs w:val="24"/>
                <w:rPrChange w:id="3028" w:author="nayeem hasan" w:date="2020-08-19T04:23:00Z">
                  <w:rPr>
                    <w:rFonts w:ascii="Times New Roman" w:hAnsi="Times New Roman" w:cs="Times New Roman"/>
                    <w:b/>
                    <w:bCs/>
                    <w:sz w:val="24"/>
                    <w:szCs w:val="24"/>
                  </w:rPr>
                </w:rPrChange>
              </w:rPr>
              <w:t xml:space="preserve">Fig. </w:t>
            </w:r>
            <w:ins w:id="3029" w:author="nayeem hasan" w:date="2020-08-19T04:06:00Z">
              <w:r w:rsidR="009205F8" w:rsidRPr="007C2DDC">
                <w:rPr>
                  <w:rFonts w:ascii="Times New Roman" w:hAnsi="Times New Roman" w:cs="Times New Roman"/>
                  <w:b/>
                  <w:bCs/>
                  <w:color w:val="000000" w:themeColor="text1"/>
                  <w:sz w:val="24"/>
                  <w:szCs w:val="24"/>
                  <w:rPrChange w:id="3030" w:author="nayeem hasan" w:date="2020-08-19T04:23:00Z">
                    <w:rPr>
                      <w:rFonts w:ascii="Times New Roman" w:hAnsi="Times New Roman" w:cs="Times New Roman"/>
                      <w:b/>
                      <w:bCs/>
                      <w:sz w:val="24"/>
                      <w:szCs w:val="24"/>
                    </w:rPr>
                  </w:rPrChange>
                </w:rPr>
                <w:t>2</w:t>
              </w:r>
            </w:ins>
            <w:del w:id="3031" w:author="nayeem hasan" w:date="2020-08-19T04:06:00Z">
              <w:r w:rsidRPr="007C2DDC" w:rsidDel="009205F8">
                <w:rPr>
                  <w:rFonts w:ascii="Times New Roman" w:hAnsi="Times New Roman" w:cs="Times New Roman"/>
                  <w:b/>
                  <w:bCs/>
                  <w:color w:val="000000" w:themeColor="text1"/>
                  <w:sz w:val="24"/>
                  <w:szCs w:val="24"/>
                  <w:rPrChange w:id="3032" w:author="nayeem hasan" w:date="2020-08-19T04:23:00Z">
                    <w:rPr>
                      <w:rFonts w:ascii="Times New Roman" w:hAnsi="Times New Roman" w:cs="Times New Roman"/>
                      <w:b/>
                      <w:bCs/>
                      <w:sz w:val="24"/>
                      <w:szCs w:val="24"/>
                    </w:rPr>
                  </w:rPrChange>
                </w:rPr>
                <w:delText>3</w:delText>
              </w:r>
            </w:del>
            <w:r w:rsidRPr="007C2DDC">
              <w:rPr>
                <w:rFonts w:ascii="Times New Roman" w:hAnsi="Times New Roman" w:cs="Times New Roman"/>
                <w:b/>
                <w:bCs/>
                <w:color w:val="000000" w:themeColor="text1"/>
                <w:sz w:val="24"/>
                <w:szCs w:val="24"/>
                <w:rPrChange w:id="3033" w:author="nayeem hasan" w:date="2020-08-19T04:23:00Z">
                  <w:rPr>
                    <w:rFonts w:ascii="Times New Roman" w:hAnsi="Times New Roman" w:cs="Times New Roman"/>
                    <w:b/>
                    <w:bCs/>
                    <w:sz w:val="24"/>
                    <w:szCs w:val="24"/>
                  </w:rPr>
                </w:rPrChange>
              </w:rPr>
              <w:t xml:space="preserve">: </w:t>
            </w:r>
            <w:r w:rsidRPr="007C2DDC">
              <w:rPr>
                <w:rFonts w:ascii="Times New Roman" w:hAnsi="Times New Roman" w:cs="Times New Roman"/>
                <w:b/>
                <w:bCs/>
                <w:color w:val="000000" w:themeColor="text1"/>
                <w:sz w:val="24"/>
                <w:szCs w:val="24"/>
                <w:shd w:val="clear" w:color="auto" w:fill="FFFFFF"/>
                <w:rPrChange w:id="3034" w:author="nayeem hasan" w:date="2020-08-19T04:23:00Z">
                  <w:rPr>
                    <w:rFonts w:ascii="Times New Roman" w:hAnsi="Times New Roman" w:cs="Times New Roman"/>
                    <w:b/>
                    <w:bCs/>
                    <w:color w:val="222222"/>
                    <w:sz w:val="24"/>
                    <w:szCs w:val="24"/>
                    <w:shd w:val="clear" w:color="auto" w:fill="FFFFFF"/>
                  </w:rPr>
                </w:rPrChange>
              </w:rPr>
              <w:t xml:space="preserve">Variation of </w:t>
            </w:r>
            <w:del w:id="3035" w:author="nayeem hasan" w:date="2020-08-19T04:06:00Z">
              <w:r w:rsidRPr="007C2DDC" w:rsidDel="009205F8">
                <w:rPr>
                  <w:rFonts w:ascii="Times New Roman" w:hAnsi="Times New Roman" w:cs="Times New Roman"/>
                  <w:b/>
                  <w:bCs/>
                  <w:color w:val="000000" w:themeColor="text1"/>
                  <w:sz w:val="24"/>
                  <w:szCs w:val="24"/>
                  <w:shd w:val="clear" w:color="auto" w:fill="FFFFFF"/>
                  <w:rPrChange w:id="3036" w:author="nayeem hasan" w:date="2020-08-19T04:23:00Z">
                    <w:rPr>
                      <w:rFonts w:ascii="Times New Roman" w:hAnsi="Times New Roman" w:cs="Times New Roman"/>
                      <w:b/>
                      <w:bCs/>
                      <w:color w:val="222222"/>
                      <w:sz w:val="24"/>
                      <w:szCs w:val="24"/>
                      <w:shd w:val="clear" w:color="auto" w:fill="FFFFFF"/>
                    </w:rPr>
                  </w:rPrChange>
                </w:rPr>
                <w:delText xml:space="preserve">death </w:delText>
              </w:r>
            </w:del>
            <w:ins w:id="3037" w:author="nayeem hasan" w:date="2020-08-19T04:06:00Z">
              <w:r w:rsidR="009205F8" w:rsidRPr="007C2DDC">
                <w:rPr>
                  <w:rFonts w:ascii="Times New Roman" w:hAnsi="Times New Roman" w:cs="Times New Roman"/>
                  <w:b/>
                  <w:bCs/>
                  <w:color w:val="000000" w:themeColor="text1"/>
                  <w:sz w:val="24"/>
                  <w:szCs w:val="24"/>
                  <w:shd w:val="clear" w:color="auto" w:fill="FFFFFF"/>
                  <w:rPrChange w:id="3038" w:author="nayeem hasan" w:date="2020-08-19T04:23:00Z">
                    <w:rPr>
                      <w:rFonts w:ascii="Times New Roman" w:hAnsi="Times New Roman" w:cs="Times New Roman"/>
                      <w:b/>
                      <w:bCs/>
                      <w:color w:val="222222"/>
                      <w:sz w:val="24"/>
                      <w:szCs w:val="24"/>
                      <w:shd w:val="clear" w:color="auto" w:fill="FFFFFF"/>
                    </w:rPr>
                  </w:rPrChange>
                </w:rPr>
                <w:t xml:space="preserve">mortality </w:t>
              </w:r>
            </w:ins>
            <w:r w:rsidRPr="007C2DDC">
              <w:rPr>
                <w:rFonts w:ascii="Times New Roman" w:hAnsi="Times New Roman" w:cs="Times New Roman"/>
                <w:b/>
                <w:bCs/>
                <w:color w:val="000000" w:themeColor="text1"/>
                <w:sz w:val="24"/>
                <w:szCs w:val="24"/>
                <w:shd w:val="clear" w:color="auto" w:fill="FFFFFF"/>
                <w:rPrChange w:id="3039" w:author="nayeem hasan" w:date="2020-08-19T04:23:00Z">
                  <w:rPr>
                    <w:rFonts w:ascii="Times New Roman" w:hAnsi="Times New Roman" w:cs="Times New Roman"/>
                    <w:b/>
                    <w:bCs/>
                    <w:color w:val="222222"/>
                    <w:sz w:val="24"/>
                    <w:szCs w:val="24"/>
                    <w:shd w:val="clear" w:color="auto" w:fill="FFFFFF"/>
                  </w:rPr>
                </w:rPrChange>
              </w:rPr>
              <w:t xml:space="preserve">rate </w:t>
            </w:r>
            <w:del w:id="3040" w:author="nayeem hasan" w:date="2020-08-19T04:06:00Z">
              <w:r w:rsidRPr="007C2DDC" w:rsidDel="009205F8">
                <w:rPr>
                  <w:rFonts w:ascii="Times New Roman" w:hAnsi="Times New Roman" w:cs="Times New Roman"/>
                  <w:b/>
                  <w:bCs/>
                  <w:color w:val="000000" w:themeColor="text1"/>
                  <w:sz w:val="24"/>
                  <w:szCs w:val="24"/>
                  <w:shd w:val="clear" w:color="auto" w:fill="FFFFFF"/>
                  <w:rPrChange w:id="3041" w:author="nayeem hasan" w:date="2020-08-19T04:23:00Z">
                    <w:rPr>
                      <w:rFonts w:ascii="Times New Roman" w:hAnsi="Times New Roman" w:cs="Times New Roman"/>
                      <w:b/>
                      <w:bCs/>
                      <w:color w:val="222222"/>
                      <w:sz w:val="24"/>
                      <w:szCs w:val="24"/>
                      <w:shd w:val="clear" w:color="auto" w:fill="FFFFFF"/>
                    </w:rPr>
                  </w:rPrChange>
                </w:rPr>
                <w:delText xml:space="preserve">(CFR) </w:delText>
              </w:r>
            </w:del>
            <w:r w:rsidRPr="007C2DDC">
              <w:rPr>
                <w:rFonts w:ascii="Times New Roman" w:hAnsi="Times New Roman" w:cs="Times New Roman"/>
                <w:b/>
                <w:bCs/>
                <w:color w:val="000000" w:themeColor="text1"/>
                <w:sz w:val="24"/>
                <w:szCs w:val="24"/>
                <w:shd w:val="clear" w:color="auto" w:fill="FFFFFF"/>
                <w:rPrChange w:id="3042" w:author="nayeem hasan" w:date="2020-08-19T04:23:00Z">
                  <w:rPr>
                    <w:rFonts w:ascii="Times New Roman" w:hAnsi="Times New Roman" w:cs="Times New Roman"/>
                    <w:b/>
                    <w:bCs/>
                    <w:color w:val="222222"/>
                    <w:sz w:val="24"/>
                    <w:szCs w:val="24"/>
                    <w:shd w:val="clear" w:color="auto" w:fill="FFFFFF"/>
                  </w:rPr>
                </w:rPrChange>
              </w:rPr>
              <w:t>over time (weekly)</w:t>
            </w:r>
            <w:del w:id="3043" w:author="nayeem hasan" w:date="2020-08-19T04:07:00Z">
              <w:r w:rsidRPr="007C2DDC" w:rsidDel="00BD2D2D">
                <w:rPr>
                  <w:rFonts w:ascii="Times New Roman" w:hAnsi="Times New Roman" w:cs="Times New Roman"/>
                  <w:b/>
                  <w:bCs/>
                  <w:color w:val="000000" w:themeColor="text1"/>
                  <w:sz w:val="24"/>
                  <w:szCs w:val="24"/>
                  <w:shd w:val="clear" w:color="auto" w:fill="FFFFFF"/>
                  <w:rPrChange w:id="3044" w:author="nayeem hasan" w:date="2020-08-19T04:23:00Z">
                    <w:rPr>
                      <w:rFonts w:ascii="Times New Roman" w:hAnsi="Times New Roman" w:cs="Times New Roman"/>
                      <w:b/>
                      <w:bCs/>
                      <w:color w:val="222222"/>
                      <w:sz w:val="24"/>
                      <w:szCs w:val="24"/>
                      <w:shd w:val="clear" w:color="auto" w:fill="FFFFFF"/>
                    </w:rPr>
                  </w:rPrChange>
                </w:rPr>
                <w:delText xml:space="preserve"> by WHO regions</w:delText>
              </w:r>
            </w:del>
          </w:p>
        </w:tc>
      </w:tr>
    </w:tbl>
    <w:p w14:paraId="4856ACF6" w14:textId="77777777" w:rsidR="005445B3" w:rsidRPr="007C2DDC" w:rsidRDefault="005445B3" w:rsidP="00F645FC">
      <w:pPr>
        <w:spacing w:after="0" w:line="480" w:lineRule="auto"/>
        <w:jc w:val="both"/>
        <w:rPr>
          <w:rFonts w:ascii="Times New Roman" w:hAnsi="Times New Roman" w:cs="Times New Roman"/>
          <w:b/>
          <w:bCs/>
          <w:color w:val="000000" w:themeColor="text1"/>
          <w:sz w:val="24"/>
          <w:szCs w:val="24"/>
          <w:rPrChange w:id="3045" w:author="nayeem hasan" w:date="2020-08-19T04:23:00Z">
            <w:rPr>
              <w:rFonts w:ascii="Times New Roman" w:hAnsi="Times New Roman" w:cs="Times New Roman"/>
              <w:b/>
              <w:bCs/>
              <w:sz w:val="24"/>
              <w:szCs w:val="24"/>
            </w:rPr>
          </w:rPrChange>
        </w:rPr>
      </w:pPr>
    </w:p>
    <w:p w14:paraId="7C00B6C8" w14:textId="77777777" w:rsidR="005445B3" w:rsidRPr="007C2DDC" w:rsidRDefault="005445B3">
      <w:pPr>
        <w:rPr>
          <w:rFonts w:ascii="Times New Roman" w:hAnsi="Times New Roman" w:cs="Times New Roman"/>
          <w:b/>
          <w:bCs/>
          <w:color w:val="000000" w:themeColor="text1"/>
          <w:sz w:val="24"/>
          <w:szCs w:val="24"/>
          <w:rPrChange w:id="3046" w:author="nayeem hasan" w:date="2020-08-19T04:23:00Z">
            <w:rPr>
              <w:rFonts w:ascii="Times New Roman" w:hAnsi="Times New Roman" w:cs="Times New Roman"/>
              <w:b/>
              <w:bCs/>
              <w:sz w:val="24"/>
              <w:szCs w:val="24"/>
            </w:rPr>
          </w:rPrChange>
        </w:rPr>
      </w:pPr>
      <w:r w:rsidRPr="007C2DDC">
        <w:rPr>
          <w:rFonts w:ascii="Times New Roman" w:hAnsi="Times New Roman" w:cs="Times New Roman"/>
          <w:b/>
          <w:bCs/>
          <w:color w:val="000000" w:themeColor="text1"/>
          <w:sz w:val="24"/>
          <w:szCs w:val="24"/>
          <w:rPrChange w:id="3047" w:author="nayeem hasan" w:date="2020-08-19T04:23:00Z">
            <w:rPr>
              <w:rFonts w:ascii="Times New Roman" w:hAnsi="Times New Roman" w:cs="Times New Roman"/>
              <w:b/>
              <w:bCs/>
              <w:sz w:val="24"/>
              <w:szCs w:val="24"/>
            </w:rPr>
          </w:rPrChange>
        </w:rPr>
        <w:br w:type="page"/>
      </w:r>
    </w:p>
    <w:p w14:paraId="0CCB5364" w14:textId="40363E4C" w:rsidR="001E03D1" w:rsidRPr="007C2DDC" w:rsidRDefault="001E03D1" w:rsidP="00F645FC">
      <w:pPr>
        <w:spacing w:after="0" w:line="480" w:lineRule="auto"/>
        <w:jc w:val="both"/>
        <w:rPr>
          <w:rFonts w:ascii="Times New Roman" w:hAnsi="Times New Roman" w:cs="Times New Roman"/>
          <w:b/>
          <w:bCs/>
          <w:color w:val="000000" w:themeColor="text1"/>
          <w:sz w:val="24"/>
          <w:szCs w:val="24"/>
          <w:rPrChange w:id="3048" w:author="nayeem hasan" w:date="2020-08-19T04:23:00Z">
            <w:rPr>
              <w:rFonts w:ascii="Times New Roman" w:hAnsi="Times New Roman" w:cs="Times New Roman"/>
              <w:b/>
              <w:bCs/>
              <w:sz w:val="24"/>
              <w:szCs w:val="24"/>
            </w:rPr>
          </w:rPrChange>
        </w:rPr>
      </w:pPr>
      <w:r w:rsidRPr="007C2DDC">
        <w:rPr>
          <w:rFonts w:ascii="Times New Roman" w:hAnsi="Times New Roman" w:cs="Times New Roman"/>
          <w:b/>
          <w:bCs/>
          <w:color w:val="000000" w:themeColor="text1"/>
          <w:sz w:val="24"/>
          <w:szCs w:val="24"/>
          <w:rPrChange w:id="3049" w:author="nayeem hasan" w:date="2020-08-19T04:23:00Z">
            <w:rPr>
              <w:rFonts w:ascii="Times New Roman" w:hAnsi="Times New Roman" w:cs="Times New Roman"/>
              <w:b/>
              <w:bCs/>
              <w:sz w:val="24"/>
              <w:szCs w:val="24"/>
            </w:rPr>
          </w:rPrChange>
        </w:rPr>
        <w:lastRenderedPageBreak/>
        <w:t>Supporting information</w:t>
      </w:r>
    </w:p>
    <w:tbl>
      <w:tblPr>
        <w:tblStyle w:val="TableGrid"/>
        <w:tblW w:w="0" w:type="auto"/>
        <w:tblLook w:val="04A0" w:firstRow="1" w:lastRow="0" w:firstColumn="1" w:lastColumn="0" w:noHBand="0" w:noVBand="1"/>
      </w:tblPr>
      <w:tblGrid>
        <w:gridCol w:w="9350"/>
      </w:tblGrid>
      <w:tr w:rsidR="007C2DDC" w:rsidRPr="007C2DDC" w14:paraId="004C81D8" w14:textId="77777777" w:rsidTr="00A92A54">
        <w:tc>
          <w:tcPr>
            <w:tcW w:w="9350" w:type="dxa"/>
          </w:tcPr>
          <w:p w14:paraId="0A8A8CE9" w14:textId="454B60F3" w:rsidR="001E03D1" w:rsidRPr="007C2DDC" w:rsidRDefault="001E03D1" w:rsidP="00F645FC">
            <w:pPr>
              <w:spacing w:line="480" w:lineRule="auto"/>
              <w:jc w:val="center"/>
              <w:rPr>
                <w:rFonts w:ascii="Times New Roman" w:hAnsi="Times New Roman" w:cs="Times New Roman"/>
                <w:color w:val="000000" w:themeColor="text1"/>
                <w:sz w:val="24"/>
                <w:szCs w:val="24"/>
                <w:rPrChange w:id="3050" w:author="nayeem hasan" w:date="2020-08-19T04:23:00Z">
                  <w:rPr>
                    <w:rFonts w:ascii="Times New Roman" w:hAnsi="Times New Roman" w:cs="Times New Roman"/>
                    <w:sz w:val="24"/>
                    <w:szCs w:val="24"/>
                  </w:rPr>
                </w:rPrChange>
              </w:rPr>
            </w:pPr>
            <w:del w:id="3051" w:author="nayeem hasan" w:date="2020-08-19T03:33:00Z">
              <w:r w:rsidRPr="007C2DDC" w:rsidDel="002A3EB1">
                <w:rPr>
                  <w:rFonts w:ascii="Times New Roman" w:hAnsi="Times New Roman" w:cs="Times New Roman"/>
                  <w:noProof/>
                  <w:color w:val="000000" w:themeColor="text1"/>
                  <w:sz w:val="24"/>
                  <w:szCs w:val="24"/>
                  <w:lang w:eastAsia="en-GB"/>
                  <w:rPrChange w:id="3052" w:author="nayeem hasan" w:date="2020-08-19T04:23:00Z">
                    <w:rPr>
                      <w:rFonts w:ascii="Times New Roman" w:hAnsi="Times New Roman" w:cs="Times New Roman"/>
                      <w:noProof/>
                      <w:sz w:val="24"/>
                      <w:szCs w:val="24"/>
                      <w:lang w:eastAsia="en-GB"/>
                    </w:rPr>
                  </w:rPrChange>
                </w:rPr>
                <w:drawing>
                  <wp:inline distT="0" distB="0" distL="0" distR="0" wp14:anchorId="06552976" wp14:editId="74559786">
                    <wp:extent cx="5057775" cy="3495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5516" cy="3507937"/>
                            </a:xfrm>
                            <a:prstGeom prst="rect">
                              <a:avLst/>
                            </a:prstGeom>
                            <a:noFill/>
                            <a:ln>
                              <a:noFill/>
                            </a:ln>
                          </pic:spPr>
                        </pic:pic>
                      </a:graphicData>
                    </a:graphic>
                  </wp:inline>
                </w:drawing>
              </w:r>
            </w:del>
            <w:ins w:id="3053" w:author="nayeem hasan" w:date="2020-08-19T03:33:00Z">
              <w:r w:rsidR="002A3EB1" w:rsidRPr="007C2DDC">
                <w:rPr>
                  <w:rFonts w:ascii="Times New Roman" w:hAnsi="Times New Roman" w:cs="Times New Roman"/>
                  <w:noProof/>
                  <w:color w:val="000000" w:themeColor="text1"/>
                  <w:sz w:val="24"/>
                  <w:szCs w:val="24"/>
                  <w:rPrChange w:id="3054" w:author="nayeem hasan" w:date="2020-08-19T04:23:00Z">
                    <w:rPr>
                      <w:noProof/>
                    </w:rPr>
                  </w:rPrChange>
                </w:rPr>
                <w:drawing>
                  <wp:inline distT="0" distB="0" distL="0" distR="0" wp14:anchorId="794569B2" wp14:editId="46A6873F">
                    <wp:extent cx="5895975" cy="3914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5975" cy="3914775"/>
                            </a:xfrm>
                            <a:prstGeom prst="rect">
                              <a:avLst/>
                            </a:prstGeom>
                            <a:noFill/>
                            <a:ln>
                              <a:noFill/>
                            </a:ln>
                          </pic:spPr>
                        </pic:pic>
                      </a:graphicData>
                    </a:graphic>
                  </wp:inline>
                </w:drawing>
              </w:r>
            </w:ins>
          </w:p>
        </w:tc>
      </w:tr>
      <w:tr w:rsidR="001E03D1" w:rsidRPr="007C2DDC" w14:paraId="1E7EECF5" w14:textId="77777777" w:rsidTr="00A92A54">
        <w:tc>
          <w:tcPr>
            <w:tcW w:w="9350" w:type="dxa"/>
          </w:tcPr>
          <w:p w14:paraId="121DDB9E" w14:textId="735E9EA8" w:rsidR="001E03D1" w:rsidRPr="007C2DDC" w:rsidRDefault="001E03D1" w:rsidP="00F645FC">
            <w:pPr>
              <w:spacing w:line="480" w:lineRule="auto"/>
              <w:jc w:val="center"/>
              <w:rPr>
                <w:rFonts w:ascii="Times New Roman" w:hAnsi="Times New Roman" w:cs="Times New Roman"/>
                <w:color w:val="000000" w:themeColor="text1"/>
                <w:sz w:val="24"/>
                <w:szCs w:val="24"/>
                <w:rPrChange w:id="3055" w:author="nayeem hasan" w:date="2020-08-19T04:23:00Z">
                  <w:rPr>
                    <w:rFonts w:ascii="Times New Roman" w:hAnsi="Times New Roman" w:cs="Times New Roman"/>
                    <w:sz w:val="24"/>
                    <w:szCs w:val="24"/>
                  </w:rPr>
                </w:rPrChange>
              </w:rPr>
            </w:pPr>
            <w:r w:rsidRPr="007C2DDC">
              <w:rPr>
                <w:rFonts w:ascii="Times New Roman" w:hAnsi="Times New Roman" w:cs="Times New Roman"/>
                <w:b/>
                <w:color w:val="000000" w:themeColor="text1"/>
                <w:sz w:val="24"/>
                <w:szCs w:val="24"/>
                <w:rPrChange w:id="3056" w:author="nayeem hasan" w:date="2020-08-19T04:23:00Z">
                  <w:rPr>
                    <w:rFonts w:ascii="Times New Roman" w:hAnsi="Times New Roman" w:cs="Times New Roman"/>
                    <w:b/>
                    <w:sz w:val="24"/>
                    <w:szCs w:val="24"/>
                  </w:rPr>
                </w:rPrChange>
              </w:rPr>
              <w:t xml:space="preserve">Fig. </w:t>
            </w:r>
            <w:r w:rsidR="00AE1D2F" w:rsidRPr="007C2DDC">
              <w:rPr>
                <w:rFonts w:ascii="Times New Roman" w:hAnsi="Times New Roman" w:cs="Times New Roman"/>
                <w:b/>
                <w:color w:val="000000" w:themeColor="text1"/>
                <w:sz w:val="24"/>
                <w:szCs w:val="24"/>
                <w:rPrChange w:id="3057" w:author="nayeem hasan" w:date="2020-08-19T04:23:00Z">
                  <w:rPr>
                    <w:rFonts w:ascii="Times New Roman" w:hAnsi="Times New Roman" w:cs="Times New Roman"/>
                    <w:b/>
                    <w:sz w:val="24"/>
                    <w:szCs w:val="24"/>
                  </w:rPr>
                </w:rPrChange>
              </w:rPr>
              <w:t>S</w:t>
            </w:r>
            <w:r w:rsidR="00E333D3" w:rsidRPr="007C2DDC">
              <w:rPr>
                <w:rFonts w:ascii="Times New Roman" w:hAnsi="Times New Roman" w:cs="Times New Roman"/>
                <w:b/>
                <w:color w:val="000000" w:themeColor="text1"/>
                <w:sz w:val="24"/>
                <w:szCs w:val="24"/>
                <w:rPrChange w:id="3058" w:author="nayeem hasan" w:date="2020-08-19T04:23:00Z">
                  <w:rPr>
                    <w:rFonts w:ascii="Times New Roman" w:hAnsi="Times New Roman" w:cs="Times New Roman"/>
                    <w:b/>
                    <w:sz w:val="24"/>
                    <w:szCs w:val="24"/>
                  </w:rPr>
                </w:rPrChange>
              </w:rPr>
              <w:t>1</w:t>
            </w:r>
            <w:r w:rsidRPr="007C2DDC">
              <w:rPr>
                <w:rFonts w:ascii="Times New Roman" w:hAnsi="Times New Roman" w:cs="Times New Roman"/>
                <w:b/>
                <w:color w:val="000000" w:themeColor="text1"/>
                <w:sz w:val="24"/>
                <w:szCs w:val="24"/>
                <w:rPrChange w:id="3059" w:author="nayeem hasan" w:date="2020-08-19T04:23:00Z">
                  <w:rPr>
                    <w:rFonts w:ascii="Times New Roman" w:hAnsi="Times New Roman" w:cs="Times New Roman"/>
                    <w:b/>
                    <w:sz w:val="24"/>
                    <w:szCs w:val="24"/>
                  </w:rPr>
                </w:rPrChange>
              </w:rPr>
              <w:t xml:space="preserve">: Top 20 countries with highest </w:t>
            </w:r>
            <w:del w:id="3060" w:author="nayeem hasan" w:date="2020-08-19T04:15:00Z">
              <w:r w:rsidRPr="007C2DDC" w:rsidDel="00235F0D">
                <w:rPr>
                  <w:rFonts w:ascii="Times New Roman" w:hAnsi="Times New Roman" w:cs="Times New Roman"/>
                  <w:b/>
                  <w:color w:val="000000" w:themeColor="text1"/>
                  <w:sz w:val="24"/>
                  <w:szCs w:val="24"/>
                  <w:rPrChange w:id="3061" w:author="nayeem hasan" w:date="2020-08-19T04:23:00Z">
                    <w:rPr>
                      <w:rFonts w:ascii="Times New Roman" w:hAnsi="Times New Roman" w:cs="Times New Roman"/>
                      <w:b/>
                      <w:sz w:val="24"/>
                      <w:szCs w:val="24"/>
                    </w:rPr>
                  </w:rPrChange>
                </w:rPr>
                <w:delText xml:space="preserve">CFR </w:delText>
              </w:r>
            </w:del>
            <w:ins w:id="3062" w:author="nayeem hasan" w:date="2020-08-19T04:15:00Z">
              <w:r w:rsidR="00235F0D" w:rsidRPr="007C2DDC">
                <w:rPr>
                  <w:rFonts w:ascii="Times New Roman" w:hAnsi="Times New Roman" w:cs="Times New Roman"/>
                  <w:b/>
                  <w:color w:val="000000" w:themeColor="text1"/>
                  <w:sz w:val="24"/>
                  <w:szCs w:val="24"/>
                  <w:rPrChange w:id="3063" w:author="nayeem hasan" w:date="2020-08-19T04:23:00Z">
                    <w:rPr>
                      <w:rFonts w:ascii="Times New Roman" w:hAnsi="Times New Roman" w:cs="Times New Roman"/>
                      <w:b/>
                      <w:sz w:val="24"/>
                      <w:szCs w:val="24"/>
                    </w:rPr>
                  </w:rPrChange>
                </w:rPr>
                <w:t xml:space="preserve">mortality rate </w:t>
              </w:r>
            </w:ins>
            <w:r w:rsidRPr="007C2DDC">
              <w:rPr>
                <w:rFonts w:ascii="Times New Roman" w:hAnsi="Times New Roman" w:cs="Times New Roman"/>
                <w:b/>
                <w:color w:val="000000" w:themeColor="text1"/>
                <w:sz w:val="24"/>
                <w:szCs w:val="24"/>
                <w:rPrChange w:id="3064" w:author="nayeem hasan" w:date="2020-08-19T04:23:00Z">
                  <w:rPr>
                    <w:rFonts w:ascii="Times New Roman" w:hAnsi="Times New Roman" w:cs="Times New Roman"/>
                    <w:b/>
                    <w:sz w:val="24"/>
                    <w:szCs w:val="24"/>
                  </w:rPr>
                </w:rPrChange>
              </w:rPr>
              <w:t>(</w:t>
            </w:r>
            <w:del w:id="3065" w:author="nayeem hasan" w:date="2020-08-19T04:15:00Z">
              <w:r w:rsidRPr="007C2DDC" w:rsidDel="00235F0D">
                <w:rPr>
                  <w:rFonts w:ascii="Times New Roman" w:hAnsi="Times New Roman" w:cs="Times New Roman"/>
                  <w:b/>
                  <w:color w:val="000000" w:themeColor="text1"/>
                  <w:sz w:val="24"/>
                  <w:szCs w:val="24"/>
                  <w:rPrChange w:id="3066" w:author="nayeem hasan" w:date="2020-08-19T04:23:00Z">
                    <w:rPr>
                      <w:rFonts w:ascii="Times New Roman" w:hAnsi="Times New Roman" w:cs="Times New Roman"/>
                      <w:b/>
                      <w:sz w:val="24"/>
                      <w:szCs w:val="24"/>
                    </w:rPr>
                  </w:rPrChange>
                </w:rPr>
                <w:delText xml:space="preserve">June </w:delText>
              </w:r>
            </w:del>
            <w:ins w:id="3067" w:author="nayeem hasan" w:date="2020-08-19T04:15:00Z">
              <w:r w:rsidR="00235F0D" w:rsidRPr="007C2DDC">
                <w:rPr>
                  <w:rFonts w:ascii="Times New Roman" w:hAnsi="Times New Roman" w:cs="Times New Roman"/>
                  <w:b/>
                  <w:color w:val="000000" w:themeColor="text1"/>
                  <w:sz w:val="24"/>
                  <w:szCs w:val="24"/>
                  <w:rPrChange w:id="3068" w:author="nayeem hasan" w:date="2020-08-19T04:23:00Z">
                    <w:rPr>
                      <w:rFonts w:ascii="Times New Roman" w:hAnsi="Times New Roman" w:cs="Times New Roman"/>
                      <w:b/>
                      <w:sz w:val="24"/>
                      <w:szCs w:val="24"/>
                    </w:rPr>
                  </w:rPrChange>
                </w:rPr>
                <w:t xml:space="preserve">August </w:t>
              </w:r>
            </w:ins>
            <w:ins w:id="3069" w:author="nayeem hasan" w:date="2020-08-19T04:16:00Z">
              <w:r w:rsidR="00235F0D" w:rsidRPr="007C2DDC">
                <w:rPr>
                  <w:rFonts w:ascii="Times New Roman" w:hAnsi="Times New Roman" w:cs="Times New Roman"/>
                  <w:b/>
                  <w:color w:val="000000" w:themeColor="text1"/>
                  <w:sz w:val="24"/>
                  <w:szCs w:val="24"/>
                  <w:rPrChange w:id="3070" w:author="nayeem hasan" w:date="2020-08-19T04:23:00Z">
                    <w:rPr>
                      <w:rFonts w:ascii="Times New Roman" w:hAnsi="Times New Roman" w:cs="Times New Roman"/>
                      <w:b/>
                      <w:sz w:val="24"/>
                      <w:szCs w:val="24"/>
                    </w:rPr>
                  </w:rPrChange>
                </w:rPr>
                <w:t>10</w:t>
              </w:r>
              <w:r w:rsidR="00235F0D" w:rsidRPr="007C2DDC">
                <w:rPr>
                  <w:rFonts w:ascii="Times New Roman" w:hAnsi="Times New Roman" w:cs="Times New Roman"/>
                  <w:b/>
                  <w:color w:val="000000" w:themeColor="text1"/>
                  <w:sz w:val="24"/>
                  <w:szCs w:val="24"/>
                  <w:vertAlign w:val="superscript"/>
                  <w:rPrChange w:id="3071" w:author="nayeem hasan" w:date="2020-08-19T04:23:00Z">
                    <w:rPr>
                      <w:rFonts w:ascii="Times New Roman" w:hAnsi="Times New Roman" w:cs="Times New Roman"/>
                      <w:b/>
                      <w:sz w:val="24"/>
                      <w:szCs w:val="24"/>
                    </w:rPr>
                  </w:rPrChange>
                </w:rPr>
                <w:t>th</w:t>
              </w:r>
            </w:ins>
            <w:del w:id="3072" w:author="nayeem hasan" w:date="2020-08-19T04:15:00Z">
              <w:r w:rsidRPr="007C2DDC" w:rsidDel="00235F0D">
                <w:rPr>
                  <w:rFonts w:ascii="Times New Roman" w:hAnsi="Times New Roman" w:cs="Times New Roman"/>
                  <w:b/>
                  <w:color w:val="000000" w:themeColor="text1"/>
                  <w:sz w:val="24"/>
                  <w:szCs w:val="24"/>
                  <w:rPrChange w:id="3073" w:author="nayeem hasan" w:date="2020-08-19T04:23:00Z">
                    <w:rPr>
                      <w:rFonts w:ascii="Times New Roman" w:hAnsi="Times New Roman" w:cs="Times New Roman"/>
                      <w:b/>
                      <w:sz w:val="24"/>
                      <w:szCs w:val="24"/>
                    </w:rPr>
                  </w:rPrChange>
                </w:rPr>
                <w:delText>30</w:delText>
              </w:r>
              <w:r w:rsidRPr="007C2DDC" w:rsidDel="00235F0D">
                <w:rPr>
                  <w:rFonts w:ascii="Times New Roman" w:hAnsi="Times New Roman" w:cs="Times New Roman"/>
                  <w:b/>
                  <w:color w:val="000000" w:themeColor="text1"/>
                  <w:sz w:val="24"/>
                  <w:szCs w:val="24"/>
                  <w:vertAlign w:val="superscript"/>
                  <w:rPrChange w:id="3074" w:author="nayeem hasan" w:date="2020-08-19T04:23:00Z">
                    <w:rPr>
                      <w:rFonts w:ascii="Times New Roman" w:hAnsi="Times New Roman" w:cs="Times New Roman"/>
                      <w:b/>
                      <w:sz w:val="24"/>
                      <w:szCs w:val="24"/>
                      <w:vertAlign w:val="superscript"/>
                    </w:rPr>
                  </w:rPrChange>
                </w:rPr>
                <w:delText>st</w:delText>
              </w:r>
            </w:del>
            <w:r w:rsidRPr="007C2DDC">
              <w:rPr>
                <w:rFonts w:ascii="Times New Roman" w:hAnsi="Times New Roman" w:cs="Times New Roman"/>
                <w:b/>
                <w:color w:val="000000" w:themeColor="text1"/>
                <w:sz w:val="24"/>
                <w:szCs w:val="24"/>
                <w:rPrChange w:id="3075" w:author="nayeem hasan" w:date="2020-08-19T04:23:00Z">
                  <w:rPr>
                    <w:rFonts w:ascii="Times New Roman" w:hAnsi="Times New Roman" w:cs="Times New Roman"/>
                    <w:b/>
                    <w:sz w:val="24"/>
                    <w:szCs w:val="24"/>
                  </w:rPr>
                </w:rPrChange>
              </w:rPr>
              <w:t xml:space="preserve"> 2020)</w:t>
            </w:r>
          </w:p>
        </w:tc>
      </w:tr>
    </w:tbl>
    <w:p w14:paraId="3F498A8D" w14:textId="77777777" w:rsidR="00D30307" w:rsidRPr="007C2DDC" w:rsidRDefault="00D30307" w:rsidP="00F645FC">
      <w:pPr>
        <w:spacing w:after="0" w:line="480" w:lineRule="auto"/>
        <w:rPr>
          <w:rFonts w:ascii="Times New Roman" w:hAnsi="Times New Roman" w:cs="Times New Roman"/>
          <w:color w:val="000000" w:themeColor="text1"/>
          <w:sz w:val="24"/>
          <w:szCs w:val="24"/>
          <w:rPrChange w:id="3076" w:author="nayeem hasan" w:date="2020-08-19T04:23:00Z">
            <w:rPr>
              <w:rFonts w:ascii="Times New Roman" w:hAnsi="Times New Roman" w:cs="Times New Roman"/>
              <w:sz w:val="24"/>
              <w:szCs w:val="24"/>
            </w:rPr>
          </w:rPrChange>
        </w:rPr>
      </w:pPr>
    </w:p>
    <w:tbl>
      <w:tblPr>
        <w:tblStyle w:val="TableGrid"/>
        <w:tblW w:w="0" w:type="auto"/>
        <w:tblLook w:val="04A0" w:firstRow="1" w:lastRow="0" w:firstColumn="1" w:lastColumn="0" w:noHBand="0" w:noVBand="1"/>
      </w:tblPr>
      <w:tblGrid>
        <w:gridCol w:w="9350"/>
      </w:tblGrid>
      <w:tr w:rsidR="007C2DDC" w:rsidRPr="007C2DDC" w14:paraId="313C6746" w14:textId="77777777" w:rsidTr="00A92A54">
        <w:tc>
          <w:tcPr>
            <w:tcW w:w="9350" w:type="dxa"/>
          </w:tcPr>
          <w:p w14:paraId="25330465" w14:textId="7B4F95CB" w:rsidR="007A3EDE" w:rsidRPr="007C2DDC" w:rsidRDefault="00D30307" w:rsidP="00F645FC">
            <w:pPr>
              <w:spacing w:line="480" w:lineRule="auto"/>
              <w:jc w:val="center"/>
              <w:rPr>
                <w:rFonts w:ascii="Times New Roman" w:hAnsi="Times New Roman" w:cs="Times New Roman"/>
                <w:color w:val="000000" w:themeColor="text1"/>
                <w:sz w:val="24"/>
                <w:szCs w:val="24"/>
                <w:rPrChange w:id="3077"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3078" w:author="nayeem hasan" w:date="2020-08-19T04:23:00Z">
                  <w:rPr>
                    <w:rFonts w:ascii="Times New Roman" w:hAnsi="Times New Roman" w:cs="Times New Roman"/>
                    <w:sz w:val="24"/>
                    <w:szCs w:val="24"/>
                  </w:rPr>
                </w:rPrChange>
              </w:rPr>
              <w:lastRenderedPageBreak/>
              <w:br w:type="page"/>
            </w:r>
            <w:del w:id="3079" w:author="nayeem hasan" w:date="2020-08-19T03:08:00Z">
              <w:r w:rsidR="007A3EDE" w:rsidRPr="007C2DDC" w:rsidDel="00F20987">
                <w:rPr>
                  <w:rFonts w:ascii="Times New Roman" w:hAnsi="Times New Roman" w:cs="Times New Roman"/>
                  <w:noProof/>
                  <w:color w:val="000000" w:themeColor="text1"/>
                  <w:sz w:val="24"/>
                  <w:szCs w:val="24"/>
                  <w:lang w:eastAsia="en-GB"/>
                  <w:rPrChange w:id="3080" w:author="nayeem hasan" w:date="2020-08-19T04:23:00Z">
                    <w:rPr>
                      <w:rFonts w:ascii="Times New Roman" w:hAnsi="Times New Roman" w:cs="Times New Roman"/>
                      <w:noProof/>
                      <w:sz w:val="24"/>
                      <w:szCs w:val="24"/>
                      <w:lang w:eastAsia="en-GB"/>
                    </w:rPr>
                  </w:rPrChange>
                </w:rPr>
                <w:drawing>
                  <wp:inline distT="0" distB="0" distL="0" distR="0" wp14:anchorId="502B0462" wp14:editId="3FFB6901">
                    <wp:extent cx="4972050" cy="3415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4380" cy="3423975"/>
                            </a:xfrm>
                            <a:prstGeom prst="rect">
                              <a:avLst/>
                            </a:prstGeom>
                            <a:noFill/>
                            <a:ln>
                              <a:noFill/>
                            </a:ln>
                          </pic:spPr>
                        </pic:pic>
                      </a:graphicData>
                    </a:graphic>
                  </wp:inline>
                </w:drawing>
              </w:r>
            </w:del>
            <w:ins w:id="3081" w:author="nayeem hasan" w:date="2020-08-19T04:11:00Z">
              <w:r w:rsidR="00A978DC" w:rsidRPr="007C2DDC">
                <w:rPr>
                  <w:rFonts w:ascii="Times New Roman" w:hAnsi="Times New Roman" w:cs="Times New Roman"/>
                  <w:color w:val="000000" w:themeColor="text1"/>
                  <w:sz w:val="24"/>
                  <w:szCs w:val="24"/>
                  <w:rPrChange w:id="3082" w:author="nayeem hasan" w:date="2020-08-19T04:23:00Z">
                    <w:rPr/>
                  </w:rPrChange>
                </w:rPr>
                <w:t xml:space="preserve"> </w:t>
              </w:r>
            </w:ins>
            <w:ins w:id="3083" w:author="nayeem hasan" w:date="2020-08-19T04:17:00Z">
              <w:r w:rsidR="00235F0D" w:rsidRPr="007C2DDC">
                <w:rPr>
                  <w:noProof/>
                  <w:color w:val="000000" w:themeColor="text1"/>
                  <w:rPrChange w:id="3084" w:author="nayeem hasan" w:date="2020-08-19T04:23:00Z">
                    <w:rPr>
                      <w:noProof/>
                    </w:rPr>
                  </w:rPrChange>
                </w:rPr>
                <w:drawing>
                  <wp:inline distT="0" distB="0" distL="0" distR="0" wp14:anchorId="2F90A5AF" wp14:editId="3BA67126">
                    <wp:extent cx="5314950" cy="3714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4950" cy="3714750"/>
                            </a:xfrm>
                            <a:prstGeom prst="rect">
                              <a:avLst/>
                            </a:prstGeom>
                            <a:noFill/>
                            <a:ln>
                              <a:noFill/>
                            </a:ln>
                          </pic:spPr>
                        </pic:pic>
                      </a:graphicData>
                    </a:graphic>
                  </wp:inline>
                </w:drawing>
              </w:r>
            </w:ins>
          </w:p>
        </w:tc>
      </w:tr>
      <w:tr w:rsidR="007A3EDE" w:rsidRPr="007C2DDC" w14:paraId="00F84992" w14:textId="77777777" w:rsidTr="00A92A54">
        <w:tc>
          <w:tcPr>
            <w:tcW w:w="9350" w:type="dxa"/>
          </w:tcPr>
          <w:p w14:paraId="7552B50A" w14:textId="230CC8E2" w:rsidR="00A978DC" w:rsidRPr="007C2DDC" w:rsidRDefault="007A3EDE">
            <w:pPr>
              <w:spacing w:line="480" w:lineRule="auto"/>
              <w:jc w:val="center"/>
              <w:rPr>
                <w:rFonts w:ascii="Times New Roman" w:hAnsi="Times New Roman" w:cs="Times New Roman"/>
                <w:b/>
                <w:bCs/>
                <w:color w:val="000000" w:themeColor="text1"/>
                <w:sz w:val="24"/>
                <w:szCs w:val="24"/>
                <w:shd w:val="clear" w:color="auto" w:fill="FFFFFF"/>
                <w:rPrChange w:id="3085" w:author="nayeem hasan" w:date="2020-08-19T04:23:00Z">
                  <w:rPr>
                    <w:rFonts w:ascii="Times New Roman" w:hAnsi="Times New Roman" w:cs="Times New Roman"/>
                    <w:b/>
                    <w:bCs/>
                    <w:sz w:val="24"/>
                    <w:szCs w:val="24"/>
                  </w:rPr>
                </w:rPrChange>
              </w:rPr>
            </w:pPr>
            <w:r w:rsidRPr="007C2DDC">
              <w:rPr>
                <w:rFonts w:ascii="Times New Roman" w:hAnsi="Times New Roman" w:cs="Times New Roman"/>
                <w:b/>
                <w:bCs/>
                <w:color w:val="000000" w:themeColor="text1"/>
                <w:sz w:val="24"/>
                <w:szCs w:val="24"/>
                <w:rPrChange w:id="3086" w:author="nayeem hasan" w:date="2020-08-19T04:23:00Z">
                  <w:rPr>
                    <w:rFonts w:ascii="Times New Roman" w:hAnsi="Times New Roman" w:cs="Times New Roman"/>
                    <w:b/>
                    <w:bCs/>
                    <w:sz w:val="24"/>
                    <w:szCs w:val="24"/>
                  </w:rPr>
                </w:rPrChange>
              </w:rPr>
              <w:t>Fig. S</w:t>
            </w:r>
            <w:r w:rsidR="00BE7C19" w:rsidRPr="007C2DDC">
              <w:rPr>
                <w:rFonts w:ascii="Times New Roman" w:hAnsi="Times New Roman" w:cs="Times New Roman"/>
                <w:b/>
                <w:bCs/>
                <w:color w:val="000000" w:themeColor="text1"/>
                <w:sz w:val="24"/>
                <w:szCs w:val="24"/>
                <w:rPrChange w:id="3087" w:author="nayeem hasan" w:date="2020-08-19T04:23:00Z">
                  <w:rPr>
                    <w:rFonts w:ascii="Times New Roman" w:hAnsi="Times New Roman" w:cs="Times New Roman"/>
                    <w:b/>
                    <w:bCs/>
                    <w:sz w:val="24"/>
                    <w:szCs w:val="24"/>
                  </w:rPr>
                </w:rPrChange>
              </w:rPr>
              <w:t>2</w:t>
            </w:r>
            <w:r w:rsidRPr="007C2DDC">
              <w:rPr>
                <w:rFonts w:ascii="Times New Roman" w:hAnsi="Times New Roman" w:cs="Times New Roman"/>
                <w:b/>
                <w:bCs/>
                <w:color w:val="000000" w:themeColor="text1"/>
                <w:sz w:val="24"/>
                <w:szCs w:val="24"/>
                <w:rPrChange w:id="3088" w:author="nayeem hasan" w:date="2020-08-19T04:23:00Z">
                  <w:rPr>
                    <w:rFonts w:ascii="Times New Roman" w:hAnsi="Times New Roman" w:cs="Times New Roman"/>
                    <w:b/>
                    <w:bCs/>
                    <w:sz w:val="24"/>
                    <w:szCs w:val="24"/>
                  </w:rPr>
                </w:rPrChange>
              </w:rPr>
              <w:t xml:space="preserve">: </w:t>
            </w:r>
            <w:r w:rsidRPr="007C2DDC">
              <w:rPr>
                <w:rFonts w:ascii="Times New Roman" w:hAnsi="Times New Roman" w:cs="Times New Roman"/>
                <w:b/>
                <w:bCs/>
                <w:color w:val="000000" w:themeColor="text1"/>
                <w:sz w:val="24"/>
                <w:szCs w:val="24"/>
                <w:shd w:val="clear" w:color="auto" w:fill="FFFFFF"/>
                <w:rPrChange w:id="3089" w:author="nayeem hasan" w:date="2020-08-19T04:23:00Z">
                  <w:rPr>
                    <w:rFonts w:ascii="Times New Roman" w:hAnsi="Times New Roman" w:cs="Times New Roman"/>
                    <w:b/>
                    <w:bCs/>
                    <w:color w:val="222222"/>
                    <w:sz w:val="24"/>
                    <w:szCs w:val="24"/>
                    <w:shd w:val="clear" w:color="auto" w:fill="FFFFFF"/>
                  </w:rPr>
                </w:rPrChange>
              </w:rPr>
              <w:t xml:space="preserve">Variation of </w:t>
            </w:r>
            <w:del w:id="3090" w:author="nayeem hasan" w:date="2020-08-19T04:17:00Z">
              <w:r w:rsidRPr="007C2DDC" w:rsidDel="00F9601C">
                <w:rPr>
                  <w:rFonts w:ascii="Times New Roman" w:hAnsi="Times New Roman" w:cs="Times New Roman"/>
                  <w:b/>
                  <w:bCs/>
                  <w:color w:val="000000" w:themeColor="text1"/>
                  <w:sz w:val="24"/>
                  <w:szCs w:val="24"/>
                  <w:shd w:val="clear" w:color="auto" w:fill="FFFFFF"/>
                  <w:rPrChange w:id="3091" w:author="nayeem hasan" w:date="2020-08-19T04:23:00Z">
                    <w:rPr>
                      <w:rFonts w:ascii="Times New Roman" w:hAnsi="Times New Roman" w:cs="Times New Roman"/>
                      <w:b/>
                      <w:bCs/>
                      <w:color w:val="222222"/>
                      <w:sz w:val="24"/>
                      <w:szCs w:val="24"/>
                      <w:shd w:val="clear" w:color="auto" w:fill="FFFFFF"/>
                    </w:rPr>
                  </w:rPrChange>
                </w:rPr>
                <w:delText>death rate (CFR)</w:delText>
              </w:r>
            </w:del>
            <w:ins w:id="3092" w:author="nayeem hasan" w:date="2020-08-19T04:17:00Z">
              <w:r w:rsidR="00F9601C" w:rsidRPr="007C2DDC">
                <w:rPr>
                  <w:rFonts w:ascii="Times New Roman" w:hAnsi="Times New Roman" w:cs="Times New Roman"/>
                  <w:b/>
                  <w:bCs/>
                  <w:color w:val="000000" w:themeColor="text1"/>
                  <w:sz w:val="24"/>
                  <w:szCs w:val="24"/>
                  <w:shd w:val="clear" w:color="auto" w:fill="FFFFFF"/>
                  <w:rPrChange w:id="3093" w:author="nayeem hasan" w:date="2020-08-19T04:23:00Z">
                    <w:rPr>
                      <w:rFonts w:ascii="Times New Roman" w:hAnsi="Times New Roman" w:cs="Times New Roman"/>
                      <w:b/>
                      <w:bCs/>
                      <w:color w:val="222222"/>
                      <w:sz w:val="24"/>
                      <w:szCs w:val="24"/>
                      <w:shd w:val="clear" w:color="auto" w:fill="FFFFFF"/>
                    </w:rPr>
                  </w:rPrChange>
                </w:rPr>
                <w:t>mortality</w:t>
              </w:r>
              <w:r w:rsidR="0070261C" w:rsidRPr="007C2DDC">
                <w:rPr>
                  <w:rFonts w:ascii="Times New Roman" w:hAnsi="Times New Roman" w:cs="Times New Roman"/>
                  <w:b/>
                  <w:bCs/>
                  <w:color w:val="000000" w:themeColor="text1"/>
                  <w:sz w:val="24"/>
                  <w:szCs w:val="24"/>
                  <w:shd w:val="clear" w:color="auto" w:fill="FFFFFF"/>
                  <w:rPrChange w:id="3094" w:author="nayeem hasan" w:date="2020-08-19T04:23:00Z">
                    <w:rPr>
                      <w:rFonts w:ascii="Times New Roman" w:hAnsi="Times New Roman" w:cs="Times New Roman"/>
                      <w:b/>
                      <w:bCs/>
                      <w:color w:val="222222"/>
                      <w:sz w:val="24"/>
                      <w:szCs w:val="24"/>
                      <w:shd w:val="clear" w:color="auto" w:fill="FFFFFF"/>
                    </w:rPr>
                  </w:rPrChange>
                </w:rPr>
                <w:t xml:space="preserve"> rate</w:t>
              </w:r>
            </w:ins>
            <w:r w:rsidRPr="007C2DDC">
              <w:rPr>
                <w:rFonts w:ascii="Times New Roman" w:hAnsi="Times New Roman" w:cs="Times New Roman"/>
                <w:b/>
                <w:bCs/>
                <w:color w:val="000000" w:themeColor="text1"/>
                <w:sz w:val="24"/>
                <w:szCs w:val="24"/>
                <w:shd w:val="clear" w:color="auto" w:fill="FFFFFF"/>
                <w:rPrChange w:id="3095" w:author="nayeem hasan" w:date="2020-08-19T04:23:00Z">
                  <w:rPr>
                    <w:rFonts w:ascii="Times New Roman" w:hAnsi="Times New Roman" w:cs="Times New Roman"/>
                    <w:b/>
                    <w:bCs/>
                    <w:color w:val="222222"/>
                    <w:sz w:val="24"/>
                    <w:szCs w:val="24"/>
                    <w:shd w:val="clear" w:color="auto" w:fill="FFFFFF"/>
                  </w:rPr>
                </w:rPrChange>
              </w:rPr>
              <w:t xml:space="preserve"> over time (weekly) in EU countries</w:t>
            </w:r>
          </w:p>
        </w:tc>
      </w:tr>
    </w:tbl>
    <w:p w14:paraId="2353FE45" w14:textId="77777777" w:rsidR="00C04931" w:rsidRPr="007C2DDC" w:rsidRDefault="00C04931" w:rsidP="00F645FC">
      <w:pPr>
        <w:tabs>
          <w:tab w:val="left" w:pos="1200"/>
        </w:tabs>
        <w:spacing w:after="0" w:line="480" w:lineRule="auto"/>
        <w:jc w:val="both"/>
        <w:rPr>
          <w:rFonts w:ascii="Times New Roman" w:hAnsi="Times New Roman" w:cs="Times New Roman"/>
          <w:b/>
          <w:bCs/>
          <w:color w:val="000000" w:themeColor="text1"/>
          <w:sz w:val="24"/>
          <w:szCs w:val="24"/>
          <w:rPrChange w:id="3096" w:author="nayeem hasan" w:date="2020-08-19T04:23:00Z">
            <w:rPr>
              <w:rFonts w:ascii="Times New Roman" w:hAnsi="Times New Roman" w:cs="Times New Roman"/>
              <w:b/>
              <w:bCs/>
              <w:sz w:val="24"/>
              <w:szCs w:val="24"/>
            </w:rPr>
          </w:rPrChange>
        </w:rPr>
      </w:pPr>
    </w:p>
    <w:p w14:paraId="068B3313" w14:textId="740F178F" w:rsidR="007A3EDE" w:rsidRPr="007C2DDC" w:rsidRDefault="00532AC1" w:rsidP="007F2BA1">
      <w:pPr>
        <w:tabs>
          <w:tab w:val="left" w:pos="1200"/>
        </w:tabs>
        <w:spacing w:after="0" w:line="240" w:lineRule="auto"/>
        <w:jc w:val="both"/>
        <w:rPr>
          <w:rFonts w:ascii="Times New Roman" w:hAnsi="Times New Roman" w:cs="Times New Roman"/>
          <w:b/>
          <w:bCs/>
          <w:color w:val="000000" w:themeColor="text1"/>
          <w:sz w:val="24"/>
          <w:szCs w:val="24"/>
          <w:rPrChange w:id="3097" w:author="nayeem hasan" w:date="2020-08-19T04:23:00Z">
            <w:rPr>
              <w:rFonts w:ascii="Times New Roman" w:hAnsi="Times New Roman" w:cs="Times New Roman"/>
              <w:b/>
              <w:bCs/>
              <w:sz w:val="24"/>
              <w:szCs w:val="24"/>
            </w:rPr>
          </w:rPrChange>
        </w:rPr>
      </w:pPr>
      <w:r w:rsidRPr="007C2DDC">
        <w:rPr>
          <w:rFonts w:ascii="Times New Roman" w:hAnsi="Times New Roman" w:cs="Times New Roman"/>
          <w:b/>
          <w:bCs/>
          <w:color w:val="000000" w:themeColor="text1"/>
          <w:sz w:val="24"/>
          <w:szCs w:val="24"/>
          <w:rPrChange w:id="3098" w:author="nayeem hasan" w:date="2020-08-19T04:23:00Z">
            <w:rPr>
              <w:rFonts w:ascii="Times New Roman" w:hAnsi="Times New Roman" w:cs="Times New Roman"/>
              <w:b/>
              <w:bCs/>
              <w:sz w:val="24"/>
              <w:szCs w:val="24"/>
            </w:rPr>
          </w:rPrChange>
        </w:rPr>
        <w:t>Table S1:</w:t>
      </w:r>
      <w:r w:rsidR="00D461A0" w:rsidRPr="007C2DDC">
        <w:rPr>
          <w:rFonts w:ascii="Times New Roman" w:hAnsi="Times New Roman" w:cs="Times New Roman"/>
          <w:b/>
          <w:bCs/>
          <w:color w:val="000000" w:themeColor="text1"/>
          <w:sz w:val="24"/>
          <w:szCs w:val="24"/>
          <w:rPrChange w:id="3099" w:author="nayeem hasan" w:date="2020-08-19T04:23:00Z">
            <w:rPr>
              <w:rFonts w:ascii="Times New Roman" w:hAnsi="Times New Roman" w:cs="Times New Roman"/>
              <w:b/>
              <w:bCs/>
              <w:sz w:val="24"/>
              <w:szCs w:val="24"/>
            </w:rPr>
          </w:rPrChange>
        </w:rPr>
        <w:t xml:space="preserve"> Descriptive statistics of total number of tests (per thousand)</w:t>
      </w:r>
      <w:r w:rsidR="00EE0CE8" w:rsidRPr="007C2DDC">
        <w:rPr>
          <w:rFonts w:ascii="Times New Roman" w:hAnsi="Times New Roman" w:cs="Times New Roman"/>
          <w:b/>
          <w:bCs/>
          <w:color w:val="000000" w:themeColor="text1"/>
          <w:sz w:val="24"/>
          <w:szCs w:val="24"/>
          <w:rPrChange w:id="3100" w:author="nayeem hasan" w:date="2020-08-19T04:23:00Z">
            <w:rPr>
              <w:rFonts w:ascii="Times New Roman" w:hAnsi="Times New Roman" w:cs="Times New Roman"/>
              <w:b/>
              <w:bCs/>
              <w:sz w:val="24"/>
              <w:szCs w:val="24"/>
            </w:rPr>
          </w:rPrChange>
        </w:rPr>
        <w:t xml:space="preserve"> by WGI</w:t>
      </w:r>
      <w:r w:rsidR="00F951AD" w:rsidRPr="007C2DDC">
        <w:rPr>
          <w:rFonts w:ascii="Times New Roman" w:hAnsi="Times New Roman" w:cs="Times New Roman"/>
          <w:b/>
          <w:bCs/>
          <w:color w:val="000000" w:themeColor="text1"/>
          <w:sz w:val="24"/>
          <w:szCs w:val="24"/>
          <w:rPrChange w:id="3101" w:author="nayeem hasan" w:date="2020-08-19T04:23:00Z">
            <w:rPr>
              <w:rFonts w:ascii="Times New Roman" w:hAnsi="Times New Roman" w:cs="Times New Roman"/>
              <w:b/>
              <w:bCs/>
              <w:sz w:val="24"/>
              <w:szCs w:val="24"/>
            </w:rPr>
          </w:rPrChange>
        </w:rPr>
        <w:t xml:space="preserve"> &amp; GHSI</w:t>
      </w:r>
    </w:p>
    <w:tbl>
      <w:tblPr>
        <w:tblStyle w:val="TableGrid"/>
        <w:tblW w:w="0" w:type="auto"/>
        <w:tblLook w:val="04A0" w:firstRow="1" w:lastRow="0" w:firstColumn="1" w:lastColumn="0" w:noHBand="0" w:noVBand="1"/>
      </w:tblPr>
      <w:tblGrid>
        <w:gridCol w:w="2098"/>
        <w:gridCol w:w="1965"/>
        <w:gridCol w:w="1965"/>
        <w:gridCol w:w="1536"/>
        <w:gridCol w:w="1786"/>
        <w:tblGridChange w:id="3102">
          <w:tblGrid>
            <w:gridCol w:w="2098"/>
            <w:gridCol w:w="1965"/>
            <w:gridCol w:w="1965"/>
            <w:gridCol w:w="1536"/>
            <w:gridCol w:w="1786"/>
          </w:tblGrid>
        </w:tblGridChange>
      </w:tblGrid>
      <w:tr w:rsidR="007C2DDC" w:rsidRPr="007C2DDC" w14:paraId="6CCD1B56" w14:textId="694CE060" w:rsidTr="00611B86">
        <w:tc>
          <w:tcPr>
            <w:tcW w:w="2136" w:type="dxa"/>
            <w:vMerge w:val="restart"/>
            <w:vAlign w:val="center"/>
          </w:tcPr>
          <w:p w14:paraId="21F57DAF" w14:textId="5C811CEF" w:rsidR="001B5E43" w:rsidRPr="007C2DDC" w:rsidRDefault="001B5E43" w:rsidP="007F2BA1">
            <w:pPr>
              <w:tabs>
                <w:tab w:val="left" w:pos="1200"/>
              </w:tabs>
              <w:jc w:val="center"/>
              <w:rPr>
                <w:rFonts w:ascii="Times New Roman" w:hAnsi="Times New Roman" w:cs="Times New Roman"/>
                <w:b/>
                <w:bCs/>
                <w:color w:val="000000" w:themeColor="text1"/>
                <w:sz w:val="24"/>
                <w:szCs w:val="24"/>
                <w:rPrChange w:id="3103" w:author="nayeem hasan" w:date="2020-08-19T04:23:00Z">
                  <w:rPr>
                    <w:rFonts w:ascii="Times New Roman" w:hAnsi="Times New Roman" w:cs="Times New Roman"/>
                    <w:b/>
                    <w:bCs/>
                    <w:sz w:val="24"/>
                    <w:szCs w:val="24"/>
                  </w:rPr>
                </w:rPrChange>
              </w:rPr>
            </w:pPr>
            <w:r w:rsidRPr="007C2DDC">
              <w:rPr>
                <w:rFonts w:ascii="Times New Roman" w:hAnsi="Times New Roman" w:cs="Times New Roman"/>
                <w:b/>
                <w:bCs/>
                <w:color w:val="000000" w:themeColor="text1"/>
                <w:sz w:val="24"/>
                <w:szCs w:val="24"/>
                <w:rPrChange w:id="3104" w:author="nayeem hasan" w:date="2020-08-19T04:23:00Z">
                  <w:rPr>
                    <w:rFonts w:ascii="Times New Roman" w:hAnsi="Times New Roman" w:cs="Times New Roman"/>
                    <w:b/>
                    <w:bCs/>
                    <w:sz w:val="24"/>
                    <w:szCs w:val="24"/>
                  </w:rPr>
                </w:rPrChange>
              </w:rPr>
              <w:t>Stage of pandemic</w:t>
            </w:r>
          </w:p>
        </w:tc>
        <w:tc>
          <w:tcPr>
            <w:tcW w:w="7214" w:type="dxa"/>
            <w:gridSpan w:val="4"/>
          </w:tcPr>
          <w:p w14:paraId="4548A3C2" w14:textId="26809053" w:rsidR="001B5E43" w:rsidRPr="007C2DDC" w:rsidRDefault="001B5E43" w:rsidP="007F2BA1">
            <w:pPr>
              <w:tabs>
                <w:tab w:val="left" w:pos="1200"/>
              </w:tabs>
              <w:jc w:val="center"/>
              <w:rPr>
                <w:rFonts w:ascii="Times New Roman" w:hAnsi="Times New Roman" w:cs="Times New Roman"/>
                <w:b/>
                <w:bCs/>
                <w:color w:val="000000" w:themeColor="text1"/>
                <w:sz w:val="24"/>
                <w:szCs w:val="24"/>
                <w:rPrChange w:id="3105" w:author="nayeem hasan" w:date="2020-08-19T04:23:00Z">
                  <w:rPr>
                    <w:rFonts w:ascii="Times New Roman" w:hAnsi="Times New Roman" w:cs="Times New Roman"/>
                    <w:b/>
                    <w:bCs/>
                    <w:sz w:val="24"/>
                    <w:szCs w:val="24"/>
                  </w:rPr>
                </w:rPrChange>
              </w:rPr>
            </w:pPr>
            <w:r w:rsidRPr="007C2DDC">
              <w:rPr>
                <w:rFonts w:ascii="Times New Roman" w:hAnsi="Times New Roman" w:cs="Times New Roman"/>
                <w:b/>
                <w:bCs/>
                <w:color w:val="000000" w:themeColor="text1"/>
                <w:sz w:val="24"/>
                <w:szCs w:val="24"/>
                <w:rPrChange w:id="3106" w:author="nayeem hasan" w:date="2020-08-19T04:23:00Z">
                  <w:rPr>
                    <w:rFonts w:ascii="Times New Roman" w:hAnsi="Times New Roman" w:cs="Times New Roman"/>
                    <w:b/>
                    <w:bCs/>
                    <w:sz w:val="24"/>
                    <w:szCs w:val="24"/>
                  </w:rPr>
                </w:rPrChange>
              </w:rPr>
              <w:t>Number of Test Cases (per thousand)</w:t>
            </w:r>
          </w:p>
        </w:tc>
      </w:tr>
      <w:tr w:rsidR="007C2DDC" w:rsidRPr="007C2DDC" w14:paraId="546DBB9E" w14:textId="0EBF1E00" w:rsidTr="00E6371B">
        <w:tc>
          <w:tcPr>
            <w:tcW w:w="2136" w:type="dxa"/>
            <w:vMerge/>
          </w:tcPr>
          <w:p w14:paraId="139EA110" w14:textId="65A78A6C" w:rsidR="001B5E43" w:rsidRPr="007C2DDC" w:rsidRDefault="001B5E43" w:rsidP="007F2BA1">
            <w:pPr>
              <w:tabs>
                <w:tab w:val="left" w:pos="1200"/>
              </w:tabs>
              <w:jc w:val="center"/>
              <w:rPr>
                <w:rFonts w:ascii="Times New Roman" w:hAnsi="Times New Roman" w:cs="Times New Roman"/>
                <w:b/>
                <w:bCs/>
                <w:color w:val="000000" w:themeColor="text1"/>
                <w:sz w:val="24"/>
                <w:szCs w:val="24"/>
                <w:rPrChange w:id="3107" w:author="nayeem hasan" w:date="2020-08-19T04:23:00Z">
                  <w:rPr>
                    <w:rFonts w:ascii="Times New Roman" w:hAnsi="Times New Roman" w:cs="Times New Roman"/>
                    <w:b/>
                    <w:bCs/>
                    <w:sz w:val="24"/>
                    <w:szCs w:val="24"/>
                  </w:rPr>
                </w:rPrChange>
              </w:rPr>
            </w:pPr>
          </w:p>
        </w:tc>
        <w:tc>
          <w:tcPr>
            <w:tcW w:w="1982" w:type="dxa"/>
          </w:tcPr>
          <w:p w14:paraId="4795AF2A" w14:textId="494E58E3" w:rsidR="001B5E43" w:rsidRPr="007C2DDC" w:rsidRDefault="001B5E43" w:rsidP="007F2BA1">
            <w:pPr>
              <w:tabs>
                <w:tab w:val="left" w:pos="1200"/>
              </w:tabs>
              <w:jc w:val="center"/>
              <w:rPr>
                <w:rFonts w:ascii="Times New Roman" w:hAnsi="Times New Roman" w:cs="Times New Roman"/>
                <w:color w:val="000000" w:themeColor="text1"/>
                <w:sz w:val="24"/>
                <w:szCs w:val="24"/>
                <w:rPrChange w:id="3108" w:author="nayeem hasan" w:date="2020-08-19T04:23:00Z">
                  <w:rPr>
                    <w:rFonts w:ascii="Times New Roman" w:hAnsi="Times New Roman" w:cs="Times New Roman"/>
                    <w:sz w:val="24"/>
                    <w:szCs w:val="24"/>
                  </w:rPr>
                </w:rPrChange>
              </w:rPr>
            </w:pPr>
            <w:r w:rsidRPr="007C2DDC">
              <w:rPr>
                <w:rFonts w:ascii="Times New Roman" w:hAnsi="Times New Roman" w:cs="Times New Roman"/>
                <w:b/>
                <w:bCs/>
                <w:color w:val="000000" w:themeColor="text1"/>
                <w:sz w:val="24"/>
                <w:szCs w:val="24"/>
                <w:rPrChange w:id="3109" w:author="nayeem hasan" w:date="2020-08-19T04:23:00Z">
                  <w:rPr>
                    <w:rFonts w:ascii="Times New Roman" w:hAnsi="Times New Roman" w:cs="Times New Roman"/>
                    <w:b/>
                    <w:bCs/>
                    <w:sz w:val="24"/>
                    <w:szCs w:val="24"/>
                  </w:rPr>
                </w:rPrChange>
              </w:rPr>
              <w:t>Low WGI</w:t>
            </w:r>
          </w:p>
        </w:tc>
        <w:tc>
          <w:tcPr>
            <w:tcW w:w="1982" w:type="dxa"/>
          </w:tcPr>
          <w:p w14:paraId="5D1B3BA8" w14:textId="7B40FA84" w:rsidR="001B5E43" w:rsidRPr="007C2DDC" w:rsidRDefault="001B5E43" w:rsidP="007F2BA1">
            <w:pPr>
              <w:tabs>
                <w:tab w:val="left" w:pos="1200"/>
              </w:tabs>
              <w:jc w:val="center"/>
              <w:rPr>
                <w:rFonts w:ascii="Times New Roman" w:hAnsi="Times New Roman" w:cs="Times New Roman"/>
                <w:color w:val="000000" w:themeColor="text1"/>
                <w:sz w:val="24"/>
                <w:szCs w:val="24"/>
                <w:rPrChange w:id="3110" w:author="nayeem hasan" w:date="2020-08-19T04:23:00Z">
                  <w:rPr>
                    <w:rFonts w:ascii="Times New Roman" w:hAnsi="Times New Roman" w:cs="Times New Roman"/>
                    <w:sz w:val="24"/>
                    <w:szCs w:val="24"/>
                  </w:rPr>
                </w:rPrChange>
              </w:rPr>
            </w:pPr>
            <w:r w:rsidRPr="007C2DDC">
              <w:rPr>
                <w:rFonts w:ascii="Times New Roman" w:hAnsi="Times New Roman" w:cs="Times New Roman"/>
                <w:b/>
                <w:bCs/>
                <w:color w:val="000000" w:themeColor="text1"/>
                <w:sz w:val="24"/>
                <w:szCs w:val="24"/>
                <w:rPrChange w:id="3111" w:author="nayeem hasan" w:date="2020-08-19T04:23:00Z">
                  <w:rPr>
                    <w:rFonts w:ascii="Times New Roman" w:hAnsi="Times New Roman" w:cs="Times New Roman"/>
                    <w:b/>
                    <w:bCs/>
                    <w:sz w:val="24"/>
                    <w:szCs w:val="24"/>
                  </w:rPr>
                </w:rPrChange>
              </w:rPr>
              <w:t>High WGI</w:t>
            </w:r>
          </w:p>
        </w:tc>
        <w:tc>
          <w:tcPr>
            <w:tcW w:w="1455" w:type="dxa"/>
          </w:tcPr>
          <w:p w14:paraId="7D1F7087" w14:textId="65808B4D" w:rsidR="001B5E43" w:rsidRPr="007C2DDC" w:rsidRDefault="001B5E43" w:rsidP="007F2BA1">
            <w:pPr>
              <w:tabs>
                <w:tab w:val="left" w:pos="1200"/>
              </w:tabs>
              <w:jc w:val="center"/>
              <w:rPr>
                <w:rFonts w:ascii="Times New Roman" w:hAnsi="Times New Roman" w:cs="Times New Roman"/>
                <w:b/>
                <w:bCs/>
                <w:color w:val="000000" w:themeColor="text1"/>
                <w:sz w:val="24"/>
                <w:szCs w:val="24"/>
                <w:rPrChange w:id="3112" w:author="nayeem hasan" w:date="2020-08-19T04:23:00Z">
                  <w:rPr>
                    <w:rFonts w:ascii="Times New Roman" w:hAnsi="Times New Roman" w:cs="Times New Roman"/>
                    <w:b/>
                    <w:bCs/>
                    <w:sz w:val="24"/>
                    <w:szCs w:val="24"/>
                  </w:rPr>
                </w:rPrChange>
              </w:rPr>
            </w:pPr>
            <w:r w:rsidRPr="007C2DDC">
              <w:rPr>
                <w:rFonts w:ascii="Times New Roman" w:hAnsi="Times New Roman" w:cs="Times New Roman"/>
                <w:b/>
                <w:bCs/>
                <w:color w:val="000000" w:themeColor="text1"/>
                <w:sz w:val="24"/>
                <w:szCs w:val="24"/>
                <w:rPrChange w:id="3113" w:author="nayeem hasan" w:date="2020-08-19T04:23:00Z">
                  <w:rPr>
                    <w:rFonts w:ascii="Times New Roman" w:hAnsi="Times New Roman" w:cs="Times New Roman"/>
                    <w:b/>
                    <w:bCs/>
                    <w:sz w:val="24"/>
                    <w:szCs w:val="24"/>
                  </w:rPr>
                </w:rPrChange>
              </w:rPr>
              <w:t>Low GHSI</w:t>
            </w:r>
          </w:p>
        </w:tc>
        <w:tc>
          <w:tcPr>
            <w:tcW w:w="1795" w:type="dxa"/>
          </w:tcPr>
          <w:p w14:paraId="54EE9547" w14:textId="3844DFD8" w:rsidR="001B5E43" w:rsidRPr="007C2DDC" w:rsidRDefault="001B5E43" w:rsidP="007F2BA1">
            <w:pPr>
              <w:tabs>
                <w:tab w:val="left" w:pos="1200"/>
              </w:tabs>
              <w:jc w:val="center"/>
              <w:rPr>
                <w:rFonts w:ascii="Times New Roman" w:hAnsi="Times New Roman" w:cs="Times New Roman"/>
                <w:b/>
                <w:bCs/>
                <w:color w:val="000000" w:themeColor="text1"/>
                <w:sz w:val="24"/>
                <w:szCs w:val="24"/>
                <w:rPrChange w:id="3114" w:author="nayeem hasan" w:date="2020-08-19T04:23:00Z">
                  <w:rPr>
                    <w:rFonts w:ascii="Times New Roman" w:hAnsi="Times New Roman" w:cs="Times New Roman"/>
                    <w:b/>
                    <w:bCs/>
                    <w:sz w:val="24"/>
                    <w:szCs w:val="24"/>
                  </w:rPr>
                </w:rPrChange>
              </w:rPr>
            </w:pPr>
            <w:r w:rsidRPr="007C2DDC">
              <w:rPr>
                <w:rFonts w:ascii="Times New Roman" w:hAnsi="Times New Roman" w:cs="Times New Roman"/>
                <w:b/>
                <w:bCs/>
                <w:color w:val="000000" w:themeColor="text1"/>
                <w:sz w:val="24"/>
                <w:szCs w:val="24"/>
                <w:rPrChange w:id="3115" w:author="nayeem hasan" w:date="2020-08-19T04:23:00Z">
                  <w:rPr>
                    <w:rFonts w:ascii="Times New Roman" w:hAnsi="Times New Roman" w:cs="Times New Roman"/>
                    <w:b/>
                    <w:bCs/>
                    <w:sz w:val="24"/>
                    <w:szCs w:val="24"/>
                  </w:rPr>
                </w:rPrChange>
              </w:rPr>
              <w:t>High GHSI</w:t>
            </w:r>
          </w:p>
        </w:tc>
      </w:tr>
      <w:tr w:rsidR="007C2DDC" w:rsidRPr="007C2DDC" w14:paraId="37C3159F" w14:textId="5FE1B63C" w:rsidTr="00E6371B">
        <w:tc>
          <w:tcPr>
            <w:tcW w:w="2136" w:type="dxa"/>
          </w:tcPr>
          <w:p w14:paraId="10C382AE" w14:textId="5D665621" w:rsidR="001B5E43" w:rsidRPr="007C2DDC" w:rsidRDefault="001B5E43" w:rsidP="007F2BA1">
            <w:pPr>
              <w:tabs>
                <w:tab w:val="left" w:pos="1200"/>
              </w:tabs>
              <w:rPr>
                <w:rFonts w:ascii="Times New Roman" w:hAnsi="Times New Roman" w:cs="Times New Roman"/>
                <w:b/>
                <w:bCs/>
                <w:color w:val="000000" w:themeColor="text1"/>
                <w:sz w:val="24"/>
                <w:szCs w:val="24"/>
                <w:rPrChange w:id="3116" w:author="nayeem hasan" w:date="2020-08-19T04:23:00Z">
                  <w:rPr>
                    <w:rFonts w:ascii="Times New Roman" w:hAnsi="Times New Roman" w:cs="Times New Roman"/>
                    <w:b/>
                    <w:bCs/>
                    <w:sz w:val="24"/>
                    <w:szCs w:val="24"/>
                  </w:rPr>
                </w:rPrChange>
              </w:rPr>
            </w:pPr>
            <w:r w:rsidRPr="007C2DDC">
              <w:rPr>
                <w:rFonts w:ascii="Times New Roman" w:hAnsi="Times New Roman" w:cs="Times New Roman"/>
                <w:b/>
                <w:bCs/>
                <w:color w:val="000000" w:themeColor="text1"/>
                <w:sz w:val="24"/>
                <w:szCs w:val="24"/>
                <w:rPrChange w:id="3117" w:author="nayeem hasan" w:date="2020-08-19T04:23:00Z">
                  <w:rPr>
                    <w:rFonts w:ascii="Times New Roman" w:hAnsi="Times New Roman" w:cs="Times New Roman"/>
                    <w:b/>
                    <w:bCs/>
                    <w:sz w:val="24"/>
                    <w:szCs w:val="24"/>
                  </w:rPr>
                </w:rPrChange>
              </w:rPr>
              <w:t>Before peak</w:t>
            </w:r>
          </w:p>
        </w:tc>
        <w:tc>
          <w:tcPr>
            <w:tcW w:w="1982" w:type="dxa"/>
          </w:tcPr>
          <w:p w14:paraId="3778FE5D" w14:textId="77777777" w:rsidR="001B5E43" w:rsidRPr="007C2DDC" w:rsidRDefault="001B5E43" w:rsidP="007F2BA1">
            <w:pPr>
              <w:tabs>
                <w:tab w:val="left" w:pos="1200"/>
              </w:tabs>
              <w:jc w:val="center"/>
              <w:rPr>
                <w:rFonts w:ascii="Times New Roman" w:hAnsi="Times New Roman" w:cs="Times New Roman"/>
                <w:color w:val="000000" w:themeColor="text1"/>
                <w:sz w:val="24"/>
                <w:szCs w:val="24"/>
                <w:rPrChange w:id="3118" w:author="nayeem hasan" w:date="2020-08-19T04:23:00Z">
                  <w:rPr>
                    <w:rFonts w:ascii="Times New Roman" w:hAnsi="Times New Roman" w:cs="Times New Roman"/>
                    <w:sz w:val="24"/>
                    <w:szCs w:val="24"/>
                  </w:rPr>
                </w:rPrChange>
              </w:rPr>
            </w:pPr>
          </w:p>
        </w:tc>
        <w:tc>
          <w:tcPr>
            <w:tcW w:w="1982" w:type="dxa"/>
          </w:tcPr>
          <w:p w14:paraId="57C712B1" w14:textId="77777777" w:rsidR="001B5E43" w:rsidRPr="007C2DDC" w:rsidRDefault="001B5E43" w:rsidP="007F2BA1">
            <w:pPr>
              <w:tabs>
                <w:tab w:val="left" w:pos="1200"/>
              </w:tabs>
              <w:jc w:val="center"/>
              <w:rPr>
                <w:rFonts w:ascii="Times New Roman" w:hAnsi="Times New Roman" w:cs="Times New Roman"/>
                <w:color w:val="000000" w:themeColor="text1"/>
                <w:sz w:val="24"/>
                <w:szCs w:val="24"/>
                <w:rPrChange w:id="3119" w:author="nayeem hasan" w:date="2020-08-19T04:23:00Z">
                  <w:rPr>
                    <w:rFonts w:ascii="Times New Roman" w:hAnsi="Times New Roman" w:cs="Times New Roman"/>
                    <w:sz w:val="24"/>
                    <w:szCs w:val="24"/>
                  </w:rPr>
                </w:rPrChange>
              </w:rPr>
            </w:pPr>
          </w:p>
        </w:tc>
        <w:tc>
          <w:tcPr>
            <w:tcW w:w="1455" w:type="dxa"/>
          </w:tcPr>
          <w:p w14:paraId="6849A1A2" w14:textId="77777777" w:rsidR="001B5E43" w:rsidRPr="007C2DDC" w:rsidRDefault="001B5E43" w:rsidP="007F2BA1">
            <w:pPr>
              <w:tabs>
                <w:tab w:val="left" w:pos="1200"/>
              </w:tabs>
              <w:jc w:val="center"/>
              <w:rPr>
                <w:rFonts w:ascii="Times New Roman" w:hAnsi="Times New Roman" w:cs="Times New Roman"/>
                <w:color w:val="000000" w:themeColor="text1"/>
                <w:sz w:val="24"/>
                <w:szCs w:val="24"/>
                <w:rPrChange w:id="3120" w:author="nayeem hasan" w:date="2020-08-19T04:23:00Z">
                  <w:rPr>
                    <w:rFonts w:ascii="Times New Roman" w:hAnsi="Times New Roman" w:cs="Times New Roman"/>
                    <w:sz w:val="24"/>
                    <w:szCs w:val="24"/>
                  </w:rPr>
                </w:rPrChange>
              </w:rPr>
            </w:pPr>
          </w:p>
        </w:tc>
        <w:tc>
          <w:tcPr>
            <w:tcW w:w="1795" w:type="dxa"/>
          </w:tcPr>
          <w:p w14:paraId="7118F5C8" w14:textId="77777777" w:rsidR="001B5E43" w:rsidRPr="007C2DDC" w:rsidRDefault="001B5E43" w:rsidP="007F2BA1">
            <w:pPr>
              <w:tabs>
                <w:tab w:val="left" w:pos="1200"/>
              </w:tabs>
              <w:jc w:val="center"/>
              <w:rPr>
                <w:rFonts w:ascii="Times New Roman" w:hAnsi="Times New Roman" w:cs="Times New Roman"/>
                <w:color w:val="000000" w:themeColor="text1"/>
                <w:sz w:val="24"/>
                <w:szCs w:val="24"/>
                <w:rPrChange w:id="3121" w:author="nayeem hasan" w:date="2020-08-19T04:23:00Z">
                  <w:rPr>
                    <w:rFonts w:ascii="Times New Roman" w:hAnsi="Times New Roman" w:cs="Times New Roman"/>
                    <w:sz w:val="24"/>
                    <w:szCs w:val="24"/>
                  </w:rPr>
                </w:rPrChange>
              </w:rPr>
            </w:pPr>
          </w:p>
        </w:tc>
      </w:tr>
      <w:tr w:rsidR="007C2DDC" w:rsidRPr="007C2DDC" w14:paraId="58C21203" w14:textId="6599FFA0" w:rsidTr="00E6371B">
        <w:tc>
          <w:tcPr>
            <w:tcW w:w="2136" w:type="dxa"/>
          </w:tcPr>
          <w:p w14:paraId="0BC34A7F" w14:textId="66021C31" w:rsidR="001B5E43" w:rsidRPr="007C2DDC" w:rsidRDefault="001B5E43" w:rsidP="007F2BA1">
            <w:pPr>
              <w:tabs>
                <w:tab w:val="left" w:pos="1200"/>
              </w:tabs>
              <w:jc w:val="center"/>
              <w:rPr>
                <w:rFonts w:ascii="Times New Roman" w:hAnsi="Times New Roman" w:cs="Times New Roman"/>
                <w:color w:val="000000" w:themeColor="text1"/>
                <w:sz w:val="24"/>
                <w:szCs w:val="24"/>
                <w:rPrChange w:id="3122"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3123" w:author="nayeem hasan" w:date="2020-08-19T04:23:00Z">
                  <w:rPr>
                    <w:rFonts w:ascii="Times New Roman" w:hAnsi="Times New Roman" w:cs="Times New Roman"/>
                    <w:sz w:val="24"/>
                    <w:szCs w:val="24"/>
                  </w:rPr>
                </w:rPrChange>
              </w:rPr>
              <w:t>Minimum</w:t>
            </w:r>
          </w:p>
        </w:tc>
        <w:tc>
          <w:tcPr>
            <w:tcW w:w="1982" w:type="dxa"/>
          </w:tcPr>
          <w:p w14:paraId="5E0DAF85" w14:textId="0B4F086C" w:rsidR="001B5E43" w:rsidRPr="007C2DDC" w:rsidRDefault="001B5E43" w:rsidP="007F2BA1">
            <w:pPr>
              <w:tabs>
                <w:tab w:val="left" w:pos="1200"/>
              </w:tabs>
              <w:jc w:val="center"/>
              <w:rPr>
                <w:rFonts w:ascii="Times New Roman" w:hAnsi="Times New Roman" w:cs="Times New Roman"/>
                <w:color w:val="000000" w:themeColor="text1"/>
                <w:sz w:val="24"/>
                <w:szCs w:val="24"/>
                <w:rPrChange w:id="3124"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3125" w:author="nayeem hasan" w:date="2020-08-19T04:23:00Z">
                  <w:rPr>
                    <w:rFonts w:ascii="Times New Roman" w:hAnsi="Times New Roman" w:cs="Times New Roman"/>
                    <w:sz w:val="24"/>
                    <w:szCs w:val="24"/>
                  </w:rPr>
                </w:rPrChange>
              </w:rPr>
              <w:t>0.</w:t>
            </w:r>
            <w:ins w:id="3126" w:author="nayeem hasan" w:date="2020-08-18T20:48:00Z">
              <w:r w:rsidR="009737BB" w:rsidRPr="007C2DDC">
                <w:rPr>
                  <w:rFonts w:ascii="Times New Roman" w:hAnsi="Times New Roman" w:cs="Times New Roman"/>
                  <w:color w:val="000000" w:themeColor="text1"/>
                  <w:sz w:val="24"/>
                  <w:szCs w:val="24"/>
                  <w:rPrChange w:id="3127" w:author="nayeem hasan" w:date="2020-08-19T04:23:00Z">
                    <w:rPr>
                      <w:rFonts w:ascii="Times New Roman" w:hAnsi="Times New Roman" w:cs="Times New Roman"/>
                      <w:sz w:val="24"/>
                      <w:szCs w:val="24"/>
                    </w:rPr>
                  </w:rPrChange>
                </w:rPr>
                <w:t>28</w:t>
              </w:r>
            </w:ins>
            <w:del w:id="3128" w:author="nayeem hasan" w:date="2020-08-18T20:48:00Z">
              <w:r w:rsidRPr="007C2DDC" w:rsidDel="009737BB">
                <w:rPr>
                  <w:rFonts w:ascii="Times New Roman" w:hAnsi="Times New Roman" w:cs="Times New Roman"/>
                  <w:color w:val="000000" w:themeColor="text1"/>
                  <w:sz w:val="24"/>
                  <w:szCs w:val="24"/>
                  <w:rPrChange w:id="3129" w:author="nayeem hasan" w:date="2020-08-19T04:23:00Z">
                    <w:rPr>
                      <w:rFonts w:ascii="Times New Roman" w:hAnsi="Times New Roman" w:cs="Times New Roman"/>
                      <w:sz w:val="24"/>
                      <w:szCs w:val="24"/>
                    </w:rPr>
                  </w:rPrChange>
                </w:rPr>
                <w:delText>65</w:delText>
              </w:r>
            </w:del>
          </w:p>
        </w:tc>
        <w:tc>
          <w:tcPr>
            <w:tcW w:w="1982" w:type="dxa"/>
          </w:tcPr>
          <w:p w14:paraId="4E1362CC" w14:textId="46DC701F" w:rsidR="001B5E43" w:rsidRPr="007C2DDC" w:rsidRDefault="001B5E43" w:rsidP="007F2BA1">
            <w:pPr>
              <w:tabs>
                <w:tab w:val="left" w:pos="1200"/>
              </w:tabs>
              <w:jc w:val="center"/>
              <w:rPr>
                <w:rFonts w:ascii="Times New Roman" w:hAnsi="Times New Roman" w:cs="Times New Roman"/>
                <w:color w:val="000000" w:themeColor="text1"/>
                <w:sz w:val="24"/>
                <w:szCs w:val="24"/>
                <w:rPrChange w:id="3130" w:author="nayeem hasan" w:date="2020-08-19T04:23:00Z">
                  <w:rPr>
                    <w:rFonts w:ascii="Times New Roman" w:hAnsi="Times New Roman" w:cs="Times New Roman"/>
                    <w:sz w:val="24"/>
                    <w:szCs w:val="24"/>
                  </w:rPr>
                </w:rPrChange>
              </w:rPr>
            </w:pPr>
            <w:del w:id="3131" w:author="nayeem hasan" w:date="2020-08-18T20:49:00Z">
              <w:r w:rsidRPr="007C2DDC" w:rsidDel="00BC5DA4">
                <w:rPr>
                  <w:rFonts w:ascii="Times New Roman" w:hAnsi="Times New Roman" w:cs="Times New Roman"/>
                  <w:color w:val="000000" w:themeColor="text1"/>
                  <w:sz w:val="24"/>
                  <w:szCs w:val="24"/>
                  <w:rPrChange w:id="3132" w:author="nayeem hasan" w:date="2020-08-19T04:23:00Z">
                    <w:rPr>
                      <w:rFonts w:ascii="Times New Roman" w:hAnsi="Times New Roman" w:cs="Times New Roman"/>
                      <w:sz w:val="24"/>
                      <w:szCs w:val="24"/>
                    </w:rPr>
                  </w:rPrChange>
                </w:rPr>
                <w:delText>1.75</w:delText>
              </w:r>
            </w:del>
            <w:ins w:id="3133" w:author="nayeem hasan" w:date="2020-08-18T20:49:00Z">
              <w:r w:rsidR="00BC5DA4" w:rsidRPr="007C2DDC">
                <w:rPr>
                  <w:rFonts w:ascii="Times New Roman" w:hAnsi="Times New Roman" w:cs="Times New Roman"/>
                  <w:color w:val="000000" w:themeColor="text1"/>
                  <w:sz w:val="24"/>
                  <w:szCs w:val="24"/>
                  <w:rPrChange w:id="3134" w:author="nayeem hasan" w:date="2020-08-19T04:23:00Z">
                    <w:rPr>
                      <w:rFonts w:ascii="Times New Roman" w:hAnsi="Times New Roman" w:cs="Times New Roman"/>
                      <w:sz w:val="24"/>
                      <w:szCs w:val="24"/>
                    </w:rPr>
                  </w:rPrChange>
                </w:rPr>
                <w:t>0.21</w:t>
              </w:r>
            </w:ins>
          </w:p>
        </w:tc>
        <w:tc>
          <w:tcPr>
            <w:tcW w:w="1455" w:type="dxa"/>
          </w:tcPr>
          <w:p w14:paraId="580A75B8" w14:textId="075C7A6B" w:rsidR="001B5E43" w:rsidRPr="007C2DDC" w:rsidRDefault="00611B86" w:rsidP="007F2BA1">
            <w:pPr>
              <w:tabs>
                <w:tab w:val="left" w:pos="1200"/>
              </w:tabs>
              <w:jc w:val="center"/>
              <w:rPr>
                <w:rFonts w:ascii="Times New Roman" w:hAnsi="Times New Roman" w:cs="Times New Roman"/>
                <w:color w:val="000000" w:themeColor="text1"/>
                <w:sz w:val="24"/>
                <w:szCs w:val="24"/>
                <w:rPrChange w:id="3135"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3136" w:author="nayeem hasan" w:date="2020-08-19T04:23:00Z">
                  <w:rPr>
                    <w:rFonts w:ascii="Times New Roman" w:hAnsi="Times New Roman" w:cs="Times New Roman"/>
                    <w:sz w:val="24"/>
                    <w:szCs w:val="24"/>
                  </w:rPr>
                </w:rPrChange>
              </w:rPr>
              <w:t>0.</w:t>
            </w:r>
            <w:ins w:id="3137" w:author="nayeem hasan" w:date="2020-08-18T20:51:00Z">
              <w:r w:rsidR="00BD7A69" w:rsidRPr="007C2DDC">
                <w:rPr>
                  <w:rFonts w:ascii="Times New Roman" w:hAnsi="Times New Roman" w:cs="Times New Roman"/>
                  <w:color w:val="000000" w:themeColor="text1"/>
                  <w:sz w:val="24"/>
                  <w:szCs w:val="24"/>
                  <w:rPrChange w:id="3138" w:author="nayeem hasan" w:date="2020-08-19T04:23:00Z">
                    <w:rPr>
                      <w:rFonts w:ascii="Times New Roman" w:hAnsi="Times New Roman" w:cs="Times New Roman"/>
                      <w:sz w:val="24"/>
                      <w:szCs w:val="24"/>
                    </w:rPr>
                  </w:rPrChange>
                </w:rPr>
                <w:t>28</w:t>
              </w:r>
            </w:ins>
            <w:del w:id="3139" w:author="nayeem hasan" w:date="2020-08-18T20:51:00Z">
              <w:r w:rsidRPr="007C2DDC" w:rsidDel="00BD7A69">
                <w:rPr>
                  <w:rFonts w:ascii="Times New Roman" w:hAnsi="Times New Roman" w:cs="Times New Roman"/>
                  <w:color w:val="000000" w:themeColor="text1"/>
                  <w:sz w:val="24"/>
                  <w:szCs w:val="24"/>
                  <w:rPrChange w:id="3140" w:author="nayeem hasan" w:date="2020-08-19T04:23:00Z">
                    <w:rPr>
                      <w:rFonts w:ascii="Times New Roman" w:hAnsi="Times New Roman" w:cs="Times New Roman"/>
                      <w:sz w:val="24"/>
                      <w:szCs w:val="24"/>
                    </w:rPr>
                  </w:rPrChange>
                </w:rPr>
                <w:delText>65</w:delText>
              </w:r>
            </w:del>
          </w:p>
        </w:tc>
        <w:tc>
          <w:tcPr>
            <w:tcW w:w="1795" w:type="dxa"/>
          </w:tcPr>
          <w:p w14:paraId="5FF094A2" w14:textId="443B8B37" w:rsidR="001B5E43" w:rsidRPr="007C2DDC" w:rsidRDefault="00475132" w:rsidP="007F2BA1">
            <w:pPr>
              <w:tabs>
                <w:tab w:val="left" w:pos="1200"/>
              </w:tabs>
              <w:jc w:val="center"/>
              <w:rPr>
                <w:rFonts w:ascii="Times New Roman" w:hAnsi="Times New Roman" w:cs="Times New Roman"/>
                <w:color w:val="000000" w:themeColor="text1"/>
                <w:sz w:val="24"/>
                <w:szCs w:val="24"/>
                <w:rPrChange w:id="3141" w:author="nayeem hasan" w:date="2020-08-19T04:23:00Z">
                  <w:rPr>
                    <w:rFonts w:ascii="Times New Roman" w:hAnsi="Times New Roman" w:cs="Times New Roman"/>
                    <w:sz w:val="24"/>
                    <w:szCs w:val="24"/>
                  </w:rPr>
                </w:rPrChange>
              </w:rPr>
            </w:pPr>
            <w:ins w:id="3142" w:author="nayeem hasan" w:date="2020-08-18T20:54:00Z">
              <w:r w:rsidRPr="007C2DDC">
                <w:rPr>
                  <w:rFonts w:ascii="Times New Roman" w:hAnsi="Times New Roman" w:cs="Times New Roman"/>
                  <w:color w:val="000000" w:themeColor="text1"/>
                  <w:sz w:val="24"/>
                  <w:szCs w:val="24"/>
                  <w:rPrChange w:id="3143" w:author="nayeem hasan" w:date="2020-08-19T04:23:00Z">
                    <w:rPr>
                      <w:rFonts w:ascii="Times New Roman" w:hAnsi="Times New Roman" w:cs="Times New Roman"/>
                      <w:sz w:val="24"/>
                      <w:szCs w:val="24"/>
                    </w:rPr>
                  </w:rPrChange>
                </w:rPr>
                <w:t>0.21</w:t>
              </w:r>
            </w:ins>
            <w:del w:id="3144" w:author="nayeem hasan" w:date="2020-08-18T20:54:00Z">
              <w:r w:rsidR="00611B86" w:rsidRPr="007C2DDC" w:rsidDel="00475132">
                <w:rPr>
                  <w:rFonts w:ascii="Times New Roman" w:hAnsi="Times New Roman" w:cs="Times New Roman"/>
                  <w:color w:val="000000" w:themeColor="text1"/>
                  <w:sz w:val="24"/>
                  <w:szCs w:val="24"/>
                  <w:rPrChange w:id="3145" w:author="nayeem hasan" w:date="2020-08-19T04:23:00Z">
                    <w:rPr>
                      <w:rFonts w:ascii="Times New Roman" w:hAnsi="Times New Roman" w:cs="Times New Roman"/>
                      <w:sz w:val="24"/>
                      <w:szCs w:val="24"/>
                    </w:rPr>
                  </w:rPrChange>
                </w:rPr>
                <w:delText>1.43</w:delText>
              </w:r>
            </w:del>
          </w:p>
        </w:tc>
      </w:tr>
      <w:tr w:rsidR="007C2DDC" w:rsidRPr="007C2DDC" w14:paraId="1B0C67F6" w14:textId="2B830031" w:rsidTr="00E6371B">
        <w:tc>
          <w:tcPr>
            <w:tcW w:w="2136" w:type="dxa"/>
          </w:tcPr>
          <w:p w14:paraId="5227617E" w14:textId="7E3455A9" w:rsidR="001B5E43" w:rsidRPr="007C2DDC" w:rsidRDefault="001B5E43" w:rsidP="007F2BA1">
            <w:pPr>
              <w:tabs>
                <w:tab w:val="left" w:pos="1200"/>
              </w:tabs>
              <w:jc w:val="center"/>
              <w:rPr>
                <w:rFonts w:ascii="Times New Roman" w:hAnsi="Times New Roman" w:cs="Times New Roman"/>
                <w:color w:val="000000" w:themeColor="text1"/>
                <w:sz w:val="24"/>
                <w:szCs w:val="24"/>
                <w:rPrChange w:id="3146"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3147" w:author="nayeem hasan" w:date="2020-08-19T04:23:00Z">
                  <w:rPr>
                    <w:rFonts w:ascii="Times New Roman" w:hAnsi="Times New Roman" w:cs="Times New Roman"/>
                    <w:sz w:val="24"/>
                    <w:szCs w:val="24"/>
                  </w:rPr>
                </w:rPrChange>
              </w:rPr>
              <w:t>Mean (SD)</w:t>
            </w:r>
          </w:p>
        </w:tc>
        <w:tc>
          <w:tcPr>
            <w:tcW w:w="1982" w:type="dxa"/>
          </w:tcPr>
          <w:p w14:paraId="4BD3FEE8" w14:textId="47F7FD38" w:rsidR="001B5E43" w:rsidRPr="007C2DDC" w:rsidRDefault="001B5E43" w:rsidP="007F2BA1">
            <w:pPr>
              <w:tabs>
                <w:tab w:val="left" w:pos="1200"/>
              </w:tabs>
              <w:jc w:val="center"/>
              <w:rPr>
                <w:rFonts w:ascii="Times New Roman" w:hAnsi="Times New Roman" w:cs="Times New Roman"/>
                <w:color w:val="000000" w:themeColor="text1"/>
                <w:sz w:val="24"/>
                <w:szCs w:val="24"/>
                <w:rPrChange w:id="3148" w:author="nayeem hasan" w:date="2020-08-19T04:23:00Z">
                  <w:rPr>
                    <w:rFonts w:ascii="Times New Roman" w:hAnsi="Times New Roman" w:cs="Times New Roman"/>
                    <w:sz w:val="24"/>
                    <w:szCs w:val="24"/>
                  </w:rPr>
                </w:rPrChange>
              </w:rPr>
            </w:pPr>
            <w:del w:id="3149" w:author="nayeem hasan" w:date="2020-08-18T20:48:00Z">
              <w:r w:rsidRPr="007C2DDC" w:rsidDel="009737BB">
                <w:rPr>
                  <w:rFonts w:ascii="Times New Roman" w:hAnsi="Times New Roman" w:cs="Times New Roman"/>
                  <w:color w:val="000000" w:themeColor="text1"/>
                  <w:sz w:val="24"/>
                  <w:szCs w:val="24"/>
                  <w:rPrChange w:id="3150" w:author="nayeem hasan" w:date="2020-08-19T04:23:00Z">
                    <w:rPr>
                      <w:rFonts w:ascii="Times New Roman" w:hAnsi="Times New Roman" w:cs="Times New Roman"/>
                      <w:sz w:val="24"/>
                      <w:szCs w:val="24"/>
                    </w:rPr>
                  </w:rPrChange>
                </w:rPr>
                <w:delText>53.71</w:delText>
              </w:r>
            </w:del>
            <w:ins w:id="3151" w:author="nayeem hasan" w:date="2020-08-18T20:48:00Z">
              <w:r w:rsidR="009737BB" w:rsidRPr="007C2DDC">
                <w:rPr>
                  <w:rFonts w:ascii="Times New Roman" w:hAnsi="Times New Roman" w:cs="Times New Roman"/>
                  <w:color w:val="000000" w:themeColor="text1"/>
                  <w:sz w:val="24"/>
                  <w:szCs w:val="24"/>
                  <w:rPrChange w:id="3152" w:author="nayeem hasan" w:date="2020-08-19T04:23:00Z">
                    <w:rPr>
                      <w:rFonts w:ascii="Times New Roman" w:hAnsi="Times New Roman" w:cs="Times New Roman"/>
                      <w:sz w:val="24"/>
                      <w:szCs w:val="24"/>
                    </w:rPr>
                  </w:rPrChange>
                </w:rPr>
                <w:t>12.23</w:t>
              </w:r>
            </w:ins>
            <w:r w:rsidRPr="007C2DDC">
              <w:rPr>
                <w:rFonts w:ascii="Times New Roman" w:hAnsi="Times New Roman" w:cs="Times New Roman"/>
                <w:color w:val="000000" w:themeColor="text1"/>
                <w:sz w:val="24"/>
                <w:szCs w:val="24"/>
                <w:rPrChange w:id="3153" w:author="nayeem hasan" w:date="2020-08-19T04:23:00Z">
                  <w:rPr>
                    <w:rFonts w:ascii="Times New Roman" w:hAnsi="Times New Roman" w:cs="Times New Roman"/>
                    <w:sz w:val="24"/>
                    <w:szCs w:val="24"/>
                  </w:rPr>
                </w:rPrChange>
              </w:rPr>
              <w:t xml:space="preserve"> (</w:t>
            </w:r>
            <w:ins w:id="3154" w:author="nayeem hasan" w:date="2020-08-18T20:49:00Z">
              <w:r w:rsidR="009737BB" w:rsidRPr="007C2DDC">
                <w:rPr>
                  <w:rFonts w:ascii="Times New Roman" w:hAnsi="Times New Roman" w:cs="Times New Roman"/>
                  <w:color w:val="000000" w:themeColor="text1"/>
                  <w:sz w:val="24"/>
                  <w:szCs w:val="24"/>
                  <w:rPrChange w:id="3155" w:author="nayeem hasan" w:date="2020-08-19T04:23:00Z">
                    <w:rPr>
                      <w:rFonts w:ascii="Times New Roman" w:hAnsi="Times New Roman" w:cs="Times New Roman"/>
                      <w:sz w:val="24"/>
                      <w:szCs w:val="24"/>
                    </w:rPr>
                  </w:rPrChange>
                </w:rPr>
                <w:t>24.34</w:t>
              </w:r>
            </w:ins>
            <w:del w:id="3156" w:author="nayeem hasan" w:date="2020-08-18T20:49:00Z">
              <w:r w:rsidRPr="007C2DDC" w:rsidDel="009737BB">
                <w:rPr>
                  <w:rFonts w:ascii="Times New Roman" w:hAnsi="Times New Roman" w:cs="Times New Roman"/>
                  <w:color w:val="000000" w:themeColor="text1"/>
                  <w:sz w:val="24"/>
                  <w:szCs w:val="24"/>
                  <w:rPrChange w:id="3157" w:author="nayeem hasan" w:date="2020-08-19T04:23:00Z">
                    <w:rPr>
                      <w:rFonts w:ascii="Times New Roman" w:hAnsi="Times New Roman" w:cs="Times New Roman"/>
                      <w:sz w:val="24"/>
                      <w:szCs w:val="24"/>
                    </w:rPr>
                  </w:rPrChange>
                </w:rPr>
                <w:delText>92.00</w:delText>
              </w:r>
            </w:del>
            <w:r w:rsidRPr="007C2DDC">
              <w:rPr>
                <w:rFonts w:ascii="Times New Roman" w:hAnsi="Times New Roman" w:cs="Times New Roman"/>
                <w:color w:val="000000" w:themeColor="text1"/>
                <w:sz w:val="24"/>
                <w:szCs w:val="24"/>
                <w:rPrChange w:id="3158" w:author="nayeem hasan" w:date="2020-08-19T04:23:00Z">
                  <w:rPr>
                    <w:rFonts w:ascii="Times New Roman" w:hAnsi="Times New Roman" w:cs="Times New Roman"/>
                    <w:sz w:val="24"/>
                    <w:szCs w:val="24"/>
                  </w:rPr>
                </w:rPrChange>
              </w:rPr>
              <w:t>)</w:t>
            </w:r>
          </w:p>
        </w:tc>
        <w:tc>
          <w:tcPr>
            <w:tcW w:w="1982" w:type="dxa"/>
          </w:tcPr>
          <w:p w14:paraId="1EE6E5D9" w14:textId="4CC9D7F1" w:rsidR="001B5E43" w:rsidRPr="007C2DDC" w:rsidRDefault="00BC5DA4" w:rsidP="007F2BA1">
            <w:pPr>
              <w:tabs>
                <w:tab w:val="left" w:pos="1200"/>
              </w:tabs>
              <w:jc w:val="center"/>
              <w:rPr>
                <w:rFonts w:ascii="Times New Roman" w:hAnsi="Times New Roman" w:cs="Times New Roman"/>
                <w:color w:val="000000" w:themeColor="text1"/>
                <w:sz w:val="24"/>
                <w:szCs w:val="24"/>
                <w:rPrChange w:id="3159" w:author="nayeem hasan" w:date="2020-08-19T04:23:00Z">
                  <w:rPr>
                    <w:rFonts w:ascii="Times New Roman" w:hAnsi="Times New Roman" w:cs="Times New Roman"/>
                    <w:sz w:val="24"/>
                    <w:szCs w:val="24"/>
                  </w:rPr>
                </w:rPrChange>
              </w:rPr>
            </w:pPr>
            <w:ins w:id="3160" w:author="nayeem hasan" w:date="2020-08-18T20:50:00Z">
              <w:r w:rsidRPr="007C2DDC">
                <w:rPr>
                  <w:rFonts w:ascii="Times New Roman" w:hAnsi="Times New Roman" w:cs="Times New Roman"/>
                  <w:color w:val="000000" w:themeColor="text1"/>
                  <w:sz w:val="24"/>
                  <w:szCs w:val="24"/>
                  <w:rPrChange w:id="3161" w:author="nayeem hasan" w:date="2020-08-19T04:23:00Z">
                    <w:rPr>
                      <w:rFonts w:ascii="Times New Roman" w:hAnsi="Times New Roman" w:cs="Times New Roman"/>
                      <w:sz w:val="24"/>
                      <w:szCs w:val="24"/>
                    </w:rPr>
                  </w:rPrChange>
                </w:rPr>
                <w:t>19.63</w:t>
              </w:r>
            </w:ins>
            <w:del w:id="3162" w:author="nayeem hasan" w:date="2020-08-18T20:50:00Z">
              <w:r w:rsidR="001B5E43" w:rsidRPr="007C2DDC" w:rsidDel="00BC5DA4">
                <w:rPr>
                  <w:rFonts w:ascii="Times New Roman" w:hAnsi="Times New Roman" w:cs="Times New Roman"/>
                  <w:color w:val="000000" w:themeColor="text1"/>
                  <w:sz w:val="24"/>
                  <w:szCs w:val="24"/>
                  <w:rPrChange w:id="3163" w:author="nayeem hasan" w:date="2020-08-19T04:23:00Z">
                    <w:rPr>
                      <w:rFonts w:ascii="Times New Roman" w:hAnsi="Times New Roman" w:cs="Times New Roman"/>
                      <w:sz w:val="24"/>
                      <w:szCs w:val="24"/>
                    </w:rPr>
                  </w:rPrChange>
                </w:rPr>
                <w:delText>59</w:delText>
              </w:r>
            </w:del>
            <w:del w:id="3164" w:author="nayeem hasan" w:date="2020-08-18T20:49:00Z">
              <w:r w:rsidR="001B5E43" w:rsidRPr="007C2DDC" w:rsidDel="00BC5DA4">
                <w:rPr>
                  <w:rFonts w:ascii="Times New Roman" w:hAnsi="Times New Roman" w:cs="Times New Roman"/>
                  <w:color w:val="000000" w:themeColor="text1"/>
                  <w:sz w:val="24"/>
                  <w:szCs w:val="24"/>
                  <w:rPrChange w:id="3165" w:author="nayeem hasan" w:date="2020-08-19T04:23:00Z">
                    <w:rPr>
                      <w:rFonts w:ascii="Times New Roman" w:hAnsi="Times New Roman" w:cs="Times New Roman"/>
                      <w:sz w:val="24"/>
                      <w:szCs w:val="24"/>
                    </w:rPr>
                  </w:rPrChange>
                </w:rPr>
                <w:delText>.10</w:delText>
              </w:r>
            </w:del>
            <w:r w:rsidR="001B5E43" w:rsidRPr="007C2DDC">
              <w:rPr>
                <w:rFonts w:ascii="Times New Roman" w:hAnsi="Times New Roman" w:cs="Times New Roman"/>
                <w:color w:val="000000" w:themeColor="text1"/>
                <w:sz w:val="24"/>
                <w:szCs w:val="24"/>
                <w:rPrChange w:id="3166" w:author="nayeem hasan" w:date="2020-08-19T04:23:00Z">
                  <w:rPr>
                    <w:rFonts w:ascii="Times New Roman" w:hAnsi="Times New Roman" w:cs="Times New Roman"/>
                    <w:sz w:val="24"/>
                    <w:szCs w:val="24"/>
                  </w:rPr>
                </w:rPrChange>
              </w:rPr>
              <w:t xml:space="preserve"> (</w:t>
            </w:r>
            <w:ins w:id="3167" w:author="nayeem hasan" w:date="2020-08-18T20:50:00Z">
              <w:r w:rsidRPr="007C2DDC">
                <w:rPr>
                  <w:rFonts w:ascii="Times New Roman" w:hAnsi="Times New Roman" w:cs="Times New Roman"/>
                  <w:color w:val="000000" w:themeColor="text1"/>
                  <w:sz w:val="24"/>
                  <w:szCs w:val="24"/>
                  <w:rPrChange w:id="3168" w:author="nayeem hasan" w:date="2020-08-19T04:23:00Z">
                    <w:rPr>
                      <w:rFonts w:ascii="Times New Roman" w:hAnsi="Times New Roman" w:cs="Times New Roman"/>
                      <w:sz w:val="24"/>
                      <w:szCs w:val="24"/>
                    </w:rPr>
                  </w:rPrChange>
                </w:rPr>
                <w:t>23.71</w:t>
              </w:r>
            </w:ins>
            <w:del w:id="3169" w:author="nayeem hasan" w:date="2020-08-18T20:50:00Z">
              <w:r w:rsidR="001B5E43" w:rsidRPr="007C2DDC" w:rsidDel="00BC5DA4">
                <w:rPr>
                  <w:rFonts w:ascii="Times New Roman" w:hAnsi="Times New Roman" w:cs="Times New Roman"/>
                  <w:color w:val="000000" w:themeColor="text1"/>
                  <w:sz w:val="24"/>
                  <w:szCs w:val="24"/>
                  <w:rPrChange w:id="3170" w:author="nayeem hasan" w:date="2020-08-19T04:23:00Z">
                    <w:rPr>
                      <w:rFonts w:ascii="Times New Roman" w:hAnsi="Times New Roman" w:cs="Times New Roman"/>
                      <w:sz w:val="24"/>
                      <w:szCs w:val="24"/>
                    </w:rPr>
                  </w:rPrChange>
                </w:rPr>
                <w:delText>62.77</w:delText>
              </w:r>
            </w:del>
            <w:r w:rsidR="001B5E43" w:rsidRPr="007C2DDC">
              <w:rPr>
                <w:rFonts w:ascii="Times New Roman" w:hAnsi="Times New Roman" w:cs="Times New Roman"/>
                <w:color w:val="000000" w:themeColor="text1"/>
                <w:sz w:val="24"/>
                <w:szCs w:val="24"/>
                <w:rPrChange w:id="3171" w:author="nayeem hasan" w:date="2020-08-19T04:23:00Z">
                  <w:rPr>
                    <w:rFonts w:ascii="Times New Roman" w:hAnsi="Times New Roman" w:cs="Times New Roman"/>
                    <w:sz w:val="24"/>
                    <w:szCs w:val="24"/>
                  </w:rPr>
                </w:rPrChange>
              </w:rPr>
              <w:t>)</w:t>
            </w:r>
          </w:p>
        </w:tc>
        <w:tc>
          <w:tcPr>
            <w:tcW w:w="1455" w:type="dxa"/>
          </w:tcPr>
          <w:p w14:paraId="2029B992" w14:textId="02F8B7EF" w:rsidR="001B5E43" w:rsidRPr="007C2DDC" w:rsidRDefault="00BD7A69" w:rsidP="007F2BA1">
            <w:pPr>
              <w:tabs>
                <w:tab w:val="left" w:pos="1200"/>
              </w:tabs>
              <w:jc w:val="center"/>
              <w:rPr>
                <w:rFonts w:ascii="Times New Roman" w:hAnsi="Times New Roman" w:cs="Times New Roman"/>
                <w:color w:val="000000" w:themeColor="text1"/>
                <w:sz w:val="24"/>
                <w:szCs w:val="24"/>
                <w:rPrChange w:id="3172" w:author="nayeem hasan" w:date="2020-08-19T04:23:00Z">
                  <w:rPr>
                    <w:rFonts w:ascii="Times New Roman" w:hAnsi="Times New Roman" w:cs="Times New Roman"/>
                    <w:sz w:val="24"/>
                    <w:szCs w:val="24"/>
                  </w:rPr>
                </w:rPrChange>
              </w:rPr>
            </w:pPr>
            <w:ins w:id="3173" w:author="nayeem hasan" w:date="2020-08-18T20:52:00Z">
              <w:r w:rsidRPr="007C2DDC">
                <w:rPr>
                  <w:rFonts w:ascii="Times New Roman" w:hAnsi="Times New Roman" w:cs="Times New Roman"/>
                  <w:color w:val="000000" w:themeColor="text1"/>
                  <w:sz w:val="24"/>
                  <w:szCs w:val="24"/>
                  <w:rPrChange w:id="3174" w:author="nayeem hasan" w:date="2020-08-19T04:23:00Z">
                    <w:rPr>
                      <w:rFonts w:ascii="Times New Roman" w:hAnsi="Times New Roman" w:cs="Times New Roman"/>
                      <w:sz w:val="24"/>
                      <w:szCs w:val="24"/>
                    </w:rPr>
                  </w:rPrChange>
                </w:rPr>
                <w:t>6.99</w:t>
              </w:r>
            </w:ins>
            <w:del w:id="3175" w:author="nayeem hasan" w:date="2020-08-18T20:52:00Z">
              <w:r w:rsidR="00611B86" w:rsidRPr="007C2DDC" w:rsidDel="00BD7A69">
                <w:rPr>
                  <w:rFonts w:ascii="Times New Roman" w:hAnsi="Times New Roman" w:cs="Times New Roman"/>
                  <w:color w:val="000000" w:themeColor="text1"/>
                  <w:sz w:val="24"/>
                  <w:szCs w:val="24"/>
                  <w:rPrChange w:id="3176" w:author="nayeem hasan" w:date="2020-08-19T04:23:00Z">
                    <w:rPr>
                      <w:rFonts w:ascii="Times New Roman" w:hAnsi="Times New Roman" w:cs="Times New Roman"/>
                      <w:sz w:val="24"/>
                      <w:szCs w:val="24"/>
                    </w:rPr>
                  </w:rPrChange>
                </w:rPr>
                <w:delText>25.89</w:delText>
              </w:r>
            </w:del>
            <w:r w:rsidR="00611B86" w:rsidRPr="007C2DDC">
              <w:rPr>
                <w:rFonts w:ascii="Times New Roman" w:hAnsi="Times New Roman" w:cs="Times New Roman"/>
                <w:color w:val="000000" w:themeColor="text1"/>
                <w:sz w:val="24"/>
                <w:szCs w:val="24"/>
                <w:rPrChange w:id="3177" w:author="nayeem hasan" w:date="2020-08-19T04:23:00Z">
                  <w:rPr>
                    <w:rFonts w:ascii="Times New Roman" w:hAnsi="Times New Roman" w:cs="Times New Roman"/>
                    <w:sz w:val="24"/>
                    <w:szCs w:val="24"/>
                  </w:rPr>
                </w:rPrChange>
              </w:rPr>
              <w:t xml:space="preserve"> </w:t>
            </w:r>
            <w:ins w:id="3178" w:author="nayeem hasan" w:date="2020-08-18T20:52:00Z">
              <w:r w:rsidRPr="007C2DDC">
                <w:rPr>
                  <w:rFonts w:ascii="Times New Roman" w:hAnsi="Times New Roman" w:cs="Times New Roman"/>
                  <w:color w:val="000000" w:themeColor="text1"/>
                  <w:sz w:val="24"/>
                  <w:szCs w:val="24"/>
                  <w:rPrChange w:id="3179" w:author="nayeem hasan" w:date="2020-08-19T04:23:00Z">
                    <w:rPr>
                      <w:rFonts w:ascii="Times New Roman" w:hAnsi="Times New Roman" w:cs="Times New Roman"/>
                      <w:sz w:val="24"/>
                      <w:szCs w:val="24"/>
                    </w:rPr>
                  </w:rPrChange>
                </w:rPr>
                <w:t>(15.53</w:t>
              </w:r>
            </w:ins>
            <w:del w:id="3180" w:author="nayeem hasan" w:date="2020-08-18T20:52:00Z">
              <w:r w:rsidR="00611B86" w:rsidRPr="007C2DDC" w:rsidDel="00BD7A69">
                <w:rPr>
                  <w:rFonts w:ascii="Times New Roman" w:hAnsi="Times New Roman" w:cs="Times New Roman"/>
                  <w:color w:val="000000" w:themeColor="text1"/>
                  <w:sz w:val="24"/>
                  <w:szCs w:val="24"/>
                  <w:rPrChange w:id="3181" w:author="nayeem hasan" w:date="2020-08-19T04:23:00Z">
                    <w:rPr>
                      <w:rFonts w:ascii="Times New Roman" w:hAnsi="Times New Roman" w:cs="Times New Roman"/>
                      <w:sz w:val="24"/>
                      <w:szCs w:val="24"/>
                    </w:rPr>
                  </w:rPrChange>
                </w:rPr>
                <w:delText>(56.84</w:delText>
              </w:r>
            </w:del>
            <w:r w:rsidR="00611B86" w:rsidRPr="007C2DDC">
              <w:rPr>
                <w:rFonts w:ascii="Times New Roman" w:hAnsi="Times New Roman" w:cs="Times New Roman"/>
                <w:color w:val="000000" w:themeColor="text1"/>
                <w:sz w:val="24"/>
                <w:szCs w:val="24"/>
                <w:rPrChange w:id="3182" w:author="nayeem hasan" w:date="2020-08-19T04:23:00Z">
                  <w:rPr>
                    <w:rFonts w:ascii="Times New Roman" w:hAnsi="Times New Roman" w:cs="Times New Roman"/>
                    <w:sz w:val="24"/>
                    <w:szCs w:val="24"/>
                  </w:rPr>
                </w:rPrChange>
              </w:rPr>
              <w:t>)</w:t>
            </w:r>
          </w:p>
        </w:tc>
        <w:tc>
          <w:tcPr>
            <w:tcW w:w="1795" w:type="dxa"/>
          </w:tcPr>
          <w:p w14:paraId="5BAB1C82" w14:textId="1E964799" w:rsidR="001B5E43" w:rsidRPr="007C2DDC" w:rsidRDefault="00611B86" w:rsidP="007F2BA1">
            <w:pPr>
              <w:tabs>
                <w:tab w:val="left" w:pos="1200"/>
              </w:tabs>
              <w:jc w:val="center"/>
              <w:rPr>
                <w:rFonts w:ascii="Times New Roman" w:hAnsi="Times New Roman" w:cs="Times New Roman"/>
                <w:color w:val="000000" w:themeColor="text1"/>
                <w:sz w:val="24"/>
                <w:szCs w:val="24"/>
                <w:rPrChange w:id="3183" w:author="nayeem hasan" w:date="2020-08-19T04:23:00Z">
                  <w:rPr>
                    <w:rFonts w:ascii="Times New Roman" w:hAnsi="Times New Roman" w:cs="Times New Roman"/>
                    <w:sz w:val="24"/>
                    <w:szCs w:val="24"/>
                  </w:rPr>
                </w:rPrChange>
              </w:rPr>
            </w:pPr>
            <w:del w:id="3184" w:author="nayeem hasan" w:date="2020-08-18T20:56:00Z">
              <w:r w:rsidRPr="007C2DDC" w:rsidDel="00475132">
                <w:rPr>
                  <w:rFonts w:ascii="Times New Roman" w:hAnsi="Times New Roman" w:cs="Times New Roman"/>
                  <w:color w:val="000000" w:themeColor="text1"/>
                  <w:sz w:val="24"/>
                  <w:szCs w:val="24"/>
                  <w:rPrChange w:id="3185" w:author="nayeem hasan" w:date="2020-08-19T04:23:00Z">
                    <w:rPr>
                      <w:rFonts w:ascii="Times New Roman" w:hAnsi="Times New Roman" w:cs="Times New Roman"/>
                      <w:sz w:val="24"/>
                      <w:szCs w:val="24"/>
                    </w:rPr>
                  </w:rPrChange>
                </w:rPr>
                <w:delText>66.34</w:delText>
              </w:r>
            </w:del>
            <w:ins w:id="3186" w:author="nayeem hasan" w:date="2020-08-18T20:56:00Z">
              <w:r w:rsidR="00475132" w:rsidRPr="007C2DDC">
                <w:rPr>
                  <w:rFonts w:ascii="Times New Roman" w:hAnsi="Times New Roman" w:cs="Times New Roman"/>
                  <w:color w:val="000000" w:themeColor="text1"/>
                  <w:sz w:val="24"/>
                  <w:szCs w:val="24"/>
                  <w:rPrChange w:id="3187" w:author="nayeem hasan" w:date="2020-08-19T04:23:00Z">
                    <w:rPr>
                      <w:rFonts w:ascii="Times New Roman" w:hAnsi="Times New Roman" w:cs="Times New Roman"/>
                      <w:sz w:val="24"/>
                      <w:szCs w:val="24"/>
                    </w:rPr>
                  </w:rPrChange>
                </w:rPr>
                <w:t>20.72</w:t>
              </w:r>
            </w:ins>
            <w:r w:rsidRPr="007C2DDC">
              <w:rPr>
                <w:rFonts w:ascii="Times New Roman" w:hAnsi="Times New Roman" w:cs="Times New Roman"/>
                <w:color w:val="000000" w:themeColor="text1"/>
                <w:sz w:val="24"/>
                <w:szCs w:val="24"/>
                <w:rPrChange w:id="3188" w:author="nayeem hasan" w:date="2020-08-19T04:23:00Z">
                  <w:rPr>
                    <w:rFonts w:ascii="Times New Roman" w:hAnsi="Times New Roman" w:cs="Times New Roman"/>
                    <w:sz w:val="24"/>
                    <w:szCs w:val="24"/>
                  </w:rPr>
                </w:rPrChange>
              </w:rPr>
              <w:t xml:space="preserve"> (</w:t>
            </w:r>
            <w:ins w:id="3189" w:author="nayeem hasan" w:date="2020-08-18T20:56:00Z">
              <w:r w:rsidR="00475132" w:rsidRPr="007C2DDC">
                <w:rPr>
                  <w:rFonts w:ascii="Times New Roman" w:hAnsi="Times New Roman" w:cs="Times New Roman"/>
                  <w:color w:val="000000" w:themeColor="text1"/>
                  <w:sz w:val="24"/>
                  <w:szCs w:val="24"/>
                  <w:rPrChange w:id="3190" w:author="nayeem hasan" w:date="2020-08-19T04:23:00Z">
                    <w:rPr>
                      <w:rFonts w:ascii="Times New Roman" w:hAnsi="Times New Roman" w:cs="Times New Roman"/>
                      <w:sz w:val="24"/>
                      <w:szCs w:val="24"/>
                    </w:rPr>
                  </w:rPrChange>
                </w:rPr>
                <w:t>25.</w:t>
              </w:r>
            </w:ins>
            <w:ins w:id="3191" w:author="nayeem hasan" w:date="2020-08-18T20:57:00Z">
              <w:r w:rsidR="00475132" w:rsidRPr="007C2DDC">
                <w:rPr>
                  <w:rFonts w:ascii="Times New Roman" w:hAnsi="Times New Roman" w:cs="Times New Roman"/>
                  <w:color w:val="000000" w:themeColor="text1"/>
                  <w:sz w:val="24"/>
                  <w:szCs w:val="24"/>
                  <w:rPrChange w:id="3192" w:author="nayeem hasan" w:date="2020-08-19T04:23:00Z">
                    <w:rPr>
                      <w:rFonts w:ascii="Times New Roman" w:hAnsi="Times New Roman" w:cs="Times New Roman"/>
                      <w:sz w:val="24"/>
                      <w:szCs w:val="24"/>
                    </w:rPr>
                  </w:rPrChange>
                </w:rPr>
                <w:t>44</w:t>
              </w:r>
            </w:ins>
            <w:del w:id="3193" w:author="nayeem hasan" w:date="2020-08-18T20:56:00Z">
              <w:r w:rsidRPr="007C2DDC" w:rsidDel="00475132">
                <w:rPr>
                  <w:rFonts w:ascii="Times New Roman" w:hAnsi="Times New Roman" w:cs="Times New Roman"/>
                  <w:color w:val="000000" w:themeColor="text1"/>
                  <w:sz w:val="24"/>
                  <w:szCs w:val="24"/>
                  <w:rPrChange w:id="3194" w:author="nayeem hasan" w:date="2020-08-19T04:23:00Z">
                    <w:rPr>
                      <w:rFonts w:ascii="Times New Roman" w:hAnsi="Times New Roman" w:cs="Times New Roman"/>
                      <w:sz w:val="24"/>
                      <w:szCs w:val="24"/>
                    </w:rPr>
                  </w:rPrChange>
                </w:rPr>
                <w:delText>75.45</w:delText>
              </w:r>
            </w:del>
            <w:r w:rsidRPr="007C2DDC">
              <w:rPr>
                <w:rFonts w:ascii="Times New Roman" w:hAnsi="Times New Roman" w:cs="Times New Roman"/>
                <w:color w:val="000000" w:themeColor="text1"/>
                <w:sz w:val="24"/>
                <w:szCs w:val="24"/>
                <w:rPrChange w:id="3195" w:author="nayeem hasan" w:date="2020-08-19T04:23:00Z">
                  <w:rPr>
                    <w:rFonts w:ascii="Times New Roman" w:hAnsi="Times New Roman" w:cs="Times New Roman"/>
                    <w:sz w:val="24"/>
                    <w:szCs w:val="24"/>
                  </w:rPr>
                </w:rPrChange>
              </w:rPr>
              <w:t>)</w:t>
            </w:r>
          </w:p>
        </w:tc>
      </w:tr>
      <w:tr w:rsidR="007C2DDC" w:rsidRPr="007C2DDC" w14:paraId="6DDA0945" w14:textId="4E7196B8" w:rsidTr="00E6371B">
        <w:tc>
          <w:tcPr>
            <w:tcW w:w="2136" w:type="dxa"/>
          </w:tcPr>
          <w:p w14:paraId="75E5EC8D" w14:textId="0F86AA54" w:rsidR="001B5E43" w:rsidRPr="007C2DDC" w:rsidRDefault="001B5E43" w:rsidP="007F2BA1">
            <w:pPr>
              <w:tabs>
                <w:tab w:val="left" w:pos="1200"/>
              </w:tabs>
              <w:jc w:val="center"/>
              <w:rPr>
                <w:rFonts w:ascii="Times New Roman" w:hAnsi="Times New Roman" w:cs="Times New Roman"/>
                <w:color w:val="000000" w:themeColor="text1"/>
                <w:sz w:val="24"/>
                <w:szCs w:val="24"/>
                <w:rPrChange w:id="3196"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3197" w:author="nayeem hasan" w:date="2020-08-19T04:23:00Z">
                  <w:rPr>
                    <w:rFonts w:ascii="Times New Roman" w:hAnsi="Times New Roman" w:cs="Times New Roman"/>
                    <w:sz w:val="24"/>
                    <w:szCs w:val="24"/>
                  </w:rPr>
                </w:rPrChange>
              </w:rPr>
              <w:t>Maximum</w:t>
            </w:r>
          </w:p>
        </w:tc>
        <w:tc>
          <w:tcPr>
            <w:tcW w:w="1982" w:type="dxa"/>
          </w:tcPr>
          <w:p w14:paraId="10B0C2D4" w14:textId="1A8FED75" w:rsidR="001B5E43" w:rsidRPr="007C2DDC" w:rsidRDefault="009737BB" w:rsidP="007F2BA1">
            <w:pPr>
              <w:tabs>
                <w:tab w:val="left" w:pos="1200"/>
              </w:tabs>
              <w:jc w:val="center"/>
              <w:rPr>
                <w:rFonts w:ascii="Times New Roman" w:hAnsi="Times New Roman" w:cs="Times New Roman"/>
                <w:color w:val="000000" w:themeColor="text1"/>
                <w:sz w:val="24"/>
                <w:szCs w:val="24"/>
                <w:rPrChange w:id="3198" w:author="nayeem hasan" w:date="2020-08-19T04:23:00Z">
                  <w:rPr>
                    <w:rFonts w:ascii="Times New Roman" w:hAnsi="Times New Roman" w:cs="Times New Roman"/>
                    <w:sz w:val="24"/>
                    <w:szCs w:val="24"/>
                  </w:rPr>
                </w:rPrChange>
              </w:rPr>
            </w:pPr>
            <w:ins w:id="3199" w:author="nayeem hasan" w:date="2020-08-18T20:49:00Z">
              <w:r w:rsidRPr="007C2DDC">
                <w:rPr>
                  <w:rFonts w:ascii="Times New Roman" w:hAnsi="Times New Roman" w:cs="Times New Roman"/>
                  <w:color w:val="000000" w:themeColor="text1"/>
                  <w:sz w:val="24"/>
                  <w:szCs w:val="24"/>
                  <w:rPrChange w:id="3200" w:author="nayeem hasan" w:date="2020-08-19T04:23:00Z">
                    <w:rPr>
                      <w:rFonts w:ascii="Times New Roman" w:hAnsi="Times New Roman" w:cs="Times New Roman"/>
                      <w:sz w:val="24"/>
                      <w:szCs w:val="24"/>
                    </w:rPr>
                  </w:rPrChange>
                </w:rPr>
                <w:t>103.99</w:t>
              </w:r>
            </w:ins>
            <w:del w:id="3201" w:author="nayeem hasan" w:date="2020-08-18T20:49:00Z">
              <w:r w:rsidR="001B5E43" w:rsidRPr="007C2DDC" w:rsidDel="009737BB">
                <w:rPr>
                  <w:rFonts w:ascii="Times New Roman" w:hAnsi="Times New Roman" w:cs="Times New Roman"/>
                  <w:color w:val="000000" w:themeColor="text1"/>
                  <w:sz w:val="24"/>
                  <w:szCs w:val="24"/>
                  <w:rPrChange w:id="3202" w:author="nayeem hasan" w:date="2020-08-19T04:23:00Z">
                    <w:rPr>
                      <w:rFonts w:ascii="Times New Roman" w:hAnsi="Times New Roman" w:cs="Times New Roman"/>
                      <w:sz w:val="24"/>
                      <w:szCs w:val="24"/>
                    </w:rPr>
                  </w:rPrChange>
                </w:rPr>
                <w:delText>363.26</w:delText>
              </w:r>
            </w:del>
          </w:p>
        </w:tc>
        <w:tc>
          <w:tcPr>
            <w:tcW w:w="1982" w:type="dxa"/>
          </w:tcPr>
          <w:p w14:paraId="682EFE2E" w14:textId="395F4502" w:rsidR="001B5E43" w:rsidRPr="007C2DDC" w:rsidRDefault="00BC5DA4" w:rsidP="007F2BA1">
            <w:pPr>
              <w:tabs>
                <w:tab w:val="left" w:pos="1200"/>
              </w:tabs>
              <w:jc w:val="center"/>
              <w:rPr>
                <w:rFonts w:ascii="Times New Roman" w:hAnsi="Times New Roman" w:cs="Times New Roman"/>
                <w:color w:val="000000" w:themeColor="text1"/>
                <w:sz w:val="24"/>
                <w:szCs w:val="24"/>
                <w:rPrChange w:id="3203" w:author="nayeem hasan" w:date="2020-08-19T04:23:00Z">
                  <w:rPr>
                    <w:rFonts w:ascii="Times New Roman" w:hAnsi="Times New Roman" w:cs="Times New Roman"/>
                    <w:sz w:val="24"/>
                    <w:szCs w:val="24"/>
                  </w:rPr>
                </w:rPrChange>
              </w:rPr>
            </w:pPr>
            <w:ins w:id="3204" w:author="nayeem hasan" w:date="2020-08-18T20:50:00Z">
              <w:r w:rsidRPr="007C2DDC">
                <w:rPr>
                  <w:rFonts w:ascii="Times New Roman" w:hAnsi="Times New Roman" w:cs="Times New Roman"/>
                  <w:color w:val="000000" w:themeColor="text1"/>
                  <w:sz w:val="24"/>
                  <w:szCs w:val="24"/>
                  <w:rPrChange w:id="3205" w:author="nayeem hasan" w:date="2020-08-19T04:23:00Z">
                    <w:rPr>
                      <w:rFonts w:ascii="Times New Roman" w:hAnsi="Times New Roman" w:cs="Times New Roman"/>
                      <w:sz w:val="24"/>
                      <w:szCs w:val="24"/>
                    </w:rPr>
                  </w:rPrChange>
                </w:rPr>
                <w:t>135.78</w:t>
              </w:r>
            </w:ins>
            <w:del w:id="3206" w:author="nayeem hasan" w:date="2020-08-18T20:50:00Z">
              <w:r w:rsidR="001B5E43" w:rsidRPr="007C2DDC" w:rsidDel="00BC5DA4">
                <w:rPr>
                  <w:rFonts w:ascii="Times New Roman" w:hAnsi="Times New Roman" w:cs="Times New Roman"/>
                  <w:color w:val="000000" w:themeColor="text1"/>
                  <w:sz w:val="24"/>
                  <w:szCs w:val="24"/>
                  <w:rPrChange w:id="3207" w:author="nayeem hasan" w:date="2020-08-19T04:23:00Z">
                    <w:rPr>
                      <w:rFonts w:ascii="Times New Roman" w:hAnsi="Times New Roman" w:cs="Times New Roman"/>
                      <w:sz w:val="24"/>
                      <w:szCs w:val="24"/>
                    </w:rPr>
                  </w:rPrChange>
                </w:rPr>
                <w:delText>296.05</w:delText>
              </w:r>
            </w:del>
          </w:p>
        </w:tc>
        <w:tc>
          <w:tcPr>
            <w:tcW w:w="1455" w:type="dxa"/>
          </w:tcPr>
          <w:p w14:paraId="3118FAEF" w14:textId="3CEDAB08" w:rsidR="001B5E43" w:rsidRPr="007C2DDC" w:rsidRDefault="00BD7A69" w:rsidP="007F2BA1">
            <w:pPr>
              <w:tabs>
                <w:tab w:val="left" w:pos="1200"/>
              </w:tabs>
              <w:jc w:val="center"/>
              <w:rPr>
                <w:rFonts w:ascii="Times New Roman" w:hAnsi="Times New Roman" w:cs="Times New Roman"/>
                <w:color w:val="000000" w:themeColor="text1"/>
                <w:sz w:val="24"/>
                <w:szCs w:val="24"/>
                <w:rPrChange w:id="3208" w:author="nayeem hasan" w:date="2020-08-19T04:23:00Z">
                  <w:rPr>
                    <w:rFonts w:ascii="Times New Roman" w:hAnsi="Times New Roman" w:cs="Times New Roman"/>
                    <w:sz w:val="24"/>
                    <w:szCs w:val="24"/>
                  </w:rPr>
                </w:rPrChange>
              </w:rPr>
            </w:pPr>
            <w:ins w:id="3209" w:author="nayeem hasan" w:date="2020-08-18T20:52:00Z">
              <w:r w:rsidRPr="007C2DDC">
                <w:rPr>
                  <w:rFonts w:ascii="Times New Roman" w:hAnsi="Times New Roman" w:cs="Times New Roman"/>
                  <w:color w:val="000000" w:themeColor="text1"/>
                  <w:sz w:val="24"/>
                  <w:szCs w:val="24"/>
                  <w:rPrChange w:id="3210" w:author="nayeem hasan" w:date="2020-08-19T04:23:00Z">
                    <w:rPr>
                      <w:rFonts w:ascii="Times New Roman" w:hAnsi="Times New Roman" w:cs="Times New Roman"/>
                      <w:sz w:val="24"/>
                      <w:szCs w:val="24"/>
                    </w:rPr>
                  </w:rPrChange>
                </w:rPr>
                <w:t>66.40</w:t>
              </w:r>
            </w:ins>
            <w:del w:id="3211" w:author="nayeem hasan" w:date="2020-08-18T20:52:00Z">
              <w:r w:rsidR="00611B86" w:rsidRPr="007C2DDC" w:rsidDel="00BD7A69">
                <w:rPr>
                  <w:rFonts w:ascii="Times New Roman" w:hAnsi="Times New Roman" w:cs="Times New Roman"/>
                  <w:color w:val="000000" w:themeColor="text1"/>
                  <w:sz w:val="24"/>
                  <w:szCs w:val="24"/>
                  <w:rPrChange w:id="3212" w:author="nayeem hasan" w:date="2020-08-19T04:23:00Z">
                    <w:rPr>
                      <w:rFonts w:ascii="Times New Roman" w:hAnsi="Times New Roman" w:cs="Times New Roman"/>
                      <w:sz w:val="24"/>
                      <w:szCs w:val="24"/>
                    </w:rPr>
                  </w:rPrChange>
                </w:rPr>
                <w:delText>222.64</w:delText>
              </w:r>
            </w:del>
          </w:p>
        </w:tc>
        <w:tc>
          <w:tcPr>
            <w:tcW w:w="1795" w:type="dxa"/>
          </w:tcPr>
          <w:p w14:paraId="76AFF578" w14:textId="79B66B49" w:rsidR="001B5E43" w:rsidRPr="007C2DDC" w:rsidRDefault="00475132" w:rsidP="007F2BA1">
            <w:pPr>
              <w:tabs>
                <w:tab w:val="left" w:pos="1200"/>
              </w:tabs>
              <w:jc w:val="center"/>
              <w:rPr>
                <w:rFonts w:ascii="Times New Roman" w:hAnsi="Times New Roman" w:cs="Times New Roman"/>
                <w:color w:val="000000" w:themeColor="text1"/>
                <w:sz w:val="24"/>
                <w:szCs w:val="24"/>
                <w:rPrChange w:id="3213" w:author="nayeem hasan" w:date="2020-08-19T04:23:00Z">
                  <w:rPr>
                    <w:rFonts w:ascii="Times New Roman" w:hAnsi="Times New Roman" w:cs="Times New Roman"/>
                    <w:sz w:val="24"/>
                    <w:szCs w:val="24"/>
                  </w:rPr>
                </w:rPrChange>
              </w:rPr>
            </w:pPr>
            <w:ins w:id="3214" w:author="nayeem hasan" w:date="2020-08-18T20:57:00Z">
              <w:r w:rsidRPr="007C2DDC">
                <w:rPr>
                  <w:rFonts w:ascii="Times New Roman" w:hAnsi="Times New Roman" w:cs="Times New Roman"/>
                  <w:color w:val="000000" w:themeColor="text1"/>
                  <w:sz w:val="24"/>
                  <w:szCs w:val="24"/>
                  <w:rPrChange w:id="3215" w:author="nayeem hasan" w:date="2020-08-19T04:23:00Z">
                    <w:rPr>
                      <w:rFonts w:ascii="Times New Roman" w:hAnsi="Times New Roman" w:cs="Times New Roman"/>
                      <w:sz w:val="24"/>
                      <w:szCs w:val="24"/>
                    </w:rPr>
                  </w:rPrChange>
                </w:rPr>
                <w:t>135.78</w:t>
              </w:r>
            </w:ins>
            <w:del w:id="3216" w:author="nayeem hasan" w:date="2020-08-18T20:57:00Z">
              <w:r w:rsidR="008E0F61" w:rsidRPr="007C2DDC" w:rsidDel="00475132">
                <w:rPr>
                  <w:rFonts w:ascii="Times New Roman" w:hAnsi="Times New Roman" w:cs="Times New Roman"/>
                  <w:color w:val="000000" w:themeColor="text1"/>
                  <w:sz w:val="24"/>
                  <w:szCs w:val="24"/>
                  <w:rPrChange w:id="3217" w:author="nayeem hasan" w:date="2020-08-19T04:23:00Z">
                    <w:rPr>
                      <w:rFonts w:ascii="Times New Roman" w:hAnsi="Times New Roman" w:cs="Times New Roman"/>
                      <w:sz w:val="24"/>
                      <w:szCs w:val="24"/>
                    </w:rPr>
                  </w:rPrChange>
                </w:rPr>
                <w:delText>363.26</w:delText>
              </w:r>
            </w:del>
          </w:p>
        </w:tc>
      </w:tr>
      <w:tr w:rsidR="007C2DDC" w:rsidRPr="007C2DDC" w14:paraId="7BE3E40F" w14:textId="5768FA9F" w:rsidTr="00E6371B">
        <w:tc>
          <w:tcPr>
            <w:tcW w:w="2136" w:type="dxa"/>
          </w:tcPr>
          <w:p w14:paraId="4FA9B017" w14:textId="73E9DE24" w:rsidR="001B5E43" w:rsidRPr="007C2DDC" w:rsidRDefault="001B5E43" w:rsidP="007F2BA1">
            <w:pPr>
              <w:tabs>
                <w:tab w:val="left" w:pos="1200"/>
              </w:tabs>
              <w:rPr>
                <w:rFonts w:ascii="Times New Roman" w:hAnsi="Times New Roman" w:cs="Times New Roman"/>
                <w:b/>
                <w:bCs/>
                <w:color w:val="000000" w:themeColor="text1"/>
                <w:sz w:val="24"/>
                <w:szCs w:val="24"/>
                <w:rPrChange w:id="3218" w:author="nayeem hasan" w:date="2020-08-19T04:23:00Z">
                  <w:rPr>
                    <w:rFonts w:ascii="Times New Roman" w:hAnsi="Times New Roman" w:cs="Times New Roman"/>
                    <w:b/>
                    <w:bCs/>
                    <w:sz w:val="24"/>
                    <w:szCs w:val="24"/>
                  </w:rPr>
                </w:rPrChange>
              </w:rPr>
            </w:pPr>
            <w:r w:rsidRPr="007C2DDC">
              <w:rPr>
                <w:rFonts w:ascii="Times New Roman" w:hAnsi="Times New Roman" w:cs="Times New Roman"/>
                <w:b/>
                <w:bCs/>
                <w:color w:val="000000" w:themeColor="text1"/>
                <w:sz w:val="24"/>
                <w:szCs w:val="24"/>
                <w:rPrChange w:id="3219" w:author="nayeem hasan" w:date="2020-08-19T04:23:00Z">
                  <w:rPr>
                    <w:rFonts w:ascii="Times New Roman" w:hAnsi="Times New Roman" w:cs="Times New Roman"/>
                    <w:b/>
                    <w:bCs/>
                    <w:sz w:val="24"/>
                    <w:szCs w:val="24"/>
                  </w:rPr>
                </w:rPrChange>
              </w:rPr>
              <w:t>After peak</w:t>
            </w:r>
          </w:p>
        </w:tc>
        <w:tc>
          <w:tcPr>
            <w:tcW w:w="1982" w:type="dxa"/>
          </w:tcPr>
          <w:p w14:paraId="3BD52FE8" w14:textId="77777777" w:rsidR="001B5E43" w:rsidRPr="007C2DDC" w:rsidRDefault="001B5E43" w:rsidP="007F2BA1">
            <w:pPr>
              <w:tabs>
                <w:tab w:val="left" w:pos="1200"/>
              </w:tabs>
              <w:jc w:val="center"/>
              <w:rPr>
                <w:rFonts w:ascii="Times New Roman" w:hAnsi="Times New Roman" w:cs="Times New Roman"/>
                <w:color w:val="000000" w:themeColor="text1"/>
                <w:sz w:val="24"/>
                <w:szCs w:val="24"/>
                <w:rPrChange w:id="3220" w:author="nayeem hasan" w:date="2020-08-19T04:23:00Z">
                  <w:rPr>
                    <w:rFonts w:ascii="Times New Roman" w:hAnsi="Times New Roman" w:cs="Times New Roman"/>
                    <w:sz w:val="24"/>
                    <w:szCs w:val="24"/>
                  </w:rPr>
                </w:rPrChange>
              </w:rPr>
            </w:pPr>
          </w:p>
        </w:tc>
        <w:tc>
          <w:tcPr>
            <w:tcW w:w="1982" w:type="dxa"/>
          </w:tcPr>
          <w:p w14:paraId="7C9BB10B" w14:textId="77777777" w:rsidR="001B5E43" w:rsidRPr="007C2DDC" w:rsidRDefault="001B5E43" w:rsidP="007F2BA1">
            <w:pPr>
              <w:tabs>
                <w:tab w:val="left" w:pos="1200"/>
              </w:tabs>
              <w:jc w:val="center"/>
              <w:rPr>
                <w:rFonts w:ascii="Times New Roman" w:hAnsi="Times New Roman" w:cs="Times New Roman"/>
                <w:color w:val="000000" w:themeColor="text1"/>
                <w:sz w:val="24"/>
                <w:szCs w:val="24"/>
                <w:rPrChange w:id="3221" w:author="nayeem hasan" w:date="2020-08-19T04:23:00Z">
                  <w:rPr>
                    <w:rFonts w:ascii="Times New Roman" w:hAnsi="Times New Roman" w:cs="Times New Roman"/>
                    <w:sz w:val="24"/>
                    <w:szCs w:val="24"/>
                  </w:rPr>
                </w:rPrChange>
              </w:rPr>
            </w:pPr>
          </w:p>
        </w:tc>
        <w:tc>
          <w:tcPr>
            <w:tcW w:w="1455" w:type="dxa"/>
          </w:tcPr>
          <w:p w14:paraId="347882E2" w14:textId="77777777" w:rsidR="001B5E43" w:rsidRPr="007C2DDC" w:rsidRDefault="001B5E43" w:rsidP="007F2BA1">
            <w:pPr>
              <w:tabs>
                <w:tab w:val="left" w:pos="1200"/>
              </w:tabs>
              <w:jc w:val="center"/>
              <w:rPr>
                <w:rFonts w:ascii="Times New Roman" w:hAnsi="Times New Roman" w:cs="Times New Roman"/>
                <w:color w:val="000000" w:themeColor="text1"/>
                <w:sz w:val="24"/>
                <w:szCs w:val="24"/>
                <w:rPrChange w:id="3222" w:author="nayeem hasan" w:date="2020-08-19T04:23:00Z">
                  <w:rPr>
                    <w:rFonts w:ascii="Times New Roman" w:hAnsi="Times New Roman" w:cs="Times New Roman"/>
                    <w:sz w:val="24"/>
                    <w:szCs w:val="24"/>
                  </w:rPr>
                </w:rPrChange>
              </w:rPr>
            </w:pPr>
          </w:p>
        </w:tc>
        <w:tc>
          <w:tcPr>
            <w:tcW w:w="1795" w:type="dxa"/>
          </w:tcPr>
          <w:p w14:paraId="716393AE" w14:textId="77777777" w:rsidR="001B5E43" w:rsidRPr="007C2DDC" w:rsidRDefault="001B5E43" w:rsidP="007F2BA1">
            <w:pPr>
              <w:tabs>
                <w:tab w:val="left" w:pos="1200"/>
              </w:tabs>
              <w:jc w:val="center"/>
              <w:rPr>
                <w:rFonts w:ascii="Times New Roman" w:hAnsi="Times New Roman" w:cs="Times New Roman"/>
                <w:color w:val="000000" w:themeColor="text1"/>
                <w:sz w:val="24"/>
                <w:szCs w:val="24"/>
                <w:rPrChange w:id="3223" w:author="nayeem hasan" w:date="2020-08-19T04:23:00Z">
                  <w:rPr>
                    <w:rFonts w:ascii="Times New Roman" w:hAnsi="Times New Roman" w:cs="Times New Roman"/>
                    <w:sz w:val="24"/>
                    <w:szCs w:val="24"/>
                  </w:rPr>
                </w:rPrChange>
              </w:rPr>
            </w:pPr>
          </w:p>
        </w:tc>
      </w:tr>
      <w:tr w:rsidR="007C2DDC" w:rsidRPr="007C2DDC" w14:paraId="2F424AED" w14:textId="142565F6" w:rsidTr="00E6371B">
        <w:tc>
          <w:tcPr>
            <w:tcW w:w="2136" w:type="dxa"/>
          </w:tcPr>
          <w:p w14:paraId="27222AF3" w14:textId="04D5418F" w:rsidR="00D821E4" w:rsidRPr="007C2DDC" w:rsidRDefault="00D821E4" w:rsidP="007F2BA1">
            <w:pPr>
              <w:tabs>
                <w:tab w:val="left" w:pos="1200"/>
              </w:tabs>
              <w:jc w:val="center"/>
              <w:rPr>
                <w:rFonts w:ascii="Times New Roman" w:hAnsi="Times New Roman" w:cs="Times New Roman"/>
                <w:color w:val="000000" w:themeColor="text1"/>
                <w:sz w:val="24"/>
                <w:szCs w:val="24"/>
                <w:rPrChange w:id="3224"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3225" w:author="nayeem hasan" w:date="2020-08-19T04:23:00Z">
                  <w:rPr>
                    <w:rFonts w:ascii="Times New Roman" w:hAnsi="Times New Roman" w:cs="Times New Roman"/>
                    <w:sz w:val="24"/>
                    <w:szCs w:val="24"/>
                  </w:rPr>
                </w:rPrChange>
              </w:rPr>
              <w:t>Minimum</w:t>
            </w:r>
          </w:p>
        </w:tc>
        <w:tc>
          <w:tcPr>
            <w:tcW w:w="1982" w:type="dxa"/>
          </w:tcPr>
          <w:p w14:paraId="64D67EEC" w14:textId="04A29AF9" w:rsidR="00D821E4" w:rsidRPr="007C2DDC" w:rsidRDefault="00C94FDA" w:rsidP="007F2BA1">
            <w:pPr>
              <w:tabs>
                <w:tab w:val="left" w:pos="1200"/>
              </w:tabs>
              <w:jc w:val="center"/>
              <w:rPr>
                <w:rFonts w:ascii="Times New Roman" w:hAnsi="Times New Roman" w:cs="Times New Roman"/>
                <w:color w:val="000000" w:themeColor="text1"/>
                <w:sz w:val="24"/>
                <w:szCs w:val="24"/>
                <w:rPrChange w:id="3226" w:author="nayeem hasan" w:date="2020-08-19T04:23:00Z">
                  <w:rPr>
                    <w:rFonts w:ascii="Times New Roman" w:hAnsi="Times New Roman" w:cs="Times New Roman"/>
                    <w:sz w:val="24"/>
                    <w:szCs w:val="24"/>
                  </w:rPr>
                </w:rPrChange>
              </w:rPr>
            </w:pPr>
            <w:ins w:id="3227" w:author="nayeem hasan" w:date="2020-08-18T23:17:00Z">
              <w:r w:rsidRPr="007C2DDC">
                <w:rPr>
                  <w:rFonts w:ascii="Times New Roman" w:hAnsi="Times New Roman" w:cs="Times New Roman"/>
                  <w:color w:val="000000" w:themeColor="text1"/>
                  <w:sz w:val="24"/>
                  <w:szCs w:val="24"/>
                  <w:rPrChange w:id="3228" w:author="nayeem hasan" w:date="2020-08-19T04:23:00Z">
                    <w:rPr>
                      <w:rFonts w:ascii="Times New Roman" w:hAnsi="Times New Roman" w:cs="Times New Roman"/>
                      <w:sz w:val="24"/>
                      <w:szCs w:val="24"/>
                    </w:rPr>
                  </w:rPrChange>
                </w:rPr>
                <w:t>3.84</w:t>
              </w:r>
            </w:ins>
            <w:del w:id="3229" w:author="nayeem hasan" w:date="2020-08-18T23:16:00Z">
              <w:r w:rsidR="00D821E4" w:rsidRPr="007C2DDC" w:rsidDel="00C94FDA">
                <w:rPr>
                  <w:rFonts w:ascii="Times New Roman" w:hAnsi="Times New Roman" w:cs="Times New Roman"/>
                  <w:color w:val="000000" w:themeColor="text1"/>
                  <w:sz w:val="24"/>
                  <w:szCs w:val="24"/>
                  <w:rPrChange w:id="3230" w:author="nayeem hasan" w:date="2020-08-19T04:23:00Z">
                    <w:rPr>
                      <w:rFonts w:ascii="Times New Roman" w:hAnsi="Times New Roman" w:cs="Times New Roman"/>
                      <w:sz w:val="24"/>
                      <w:szCs w:val="24"/>
                    </w:rPr>
                  </w:rPrChange>
                </w:rPr>
                <w:delText>1.81</w:delText>
              </w:r>
            </w:del>
          </w:p>
        </w:tc>
        <w:tc>
          <w:tcPr>
            <w:tcW w:w="1982" w:type="dxa"/>
          </w:tcPr>
          <w:p w14:paraId="13D00AFD" w14:textId="0AB44228" w:rsidR="00D821E4" w:rsidRPr="007C2DDC" w:rsidRDefault="00D821E4" w:rsidP="007F2BA1">
            <w:pPr>
              <w:tabs>
                <w:tab w:val="left" w:pos="1200"/>
              </w:tabs>
              <w:jc w:val="center"/>
              <w:rPr>
                <w:rFonts w:ascii="Times New Roman" w:hAnsi="Times New Roman" w:cs="Times New Roman"/>
                <w:color w:val="000000" w:themeColor="text1"/>
                <w:sz w:val="24"/>
                <w:szCs w:val="24"/>
                <w:rPrChange w:id="3231"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3232" w:author="nayeem hasan" w:date="2020-08-19T04:23:00Z">
                  <w:rPr>
                    <w:rFonts w:ascii="Times New Roman" w:hAnsi="Times New Roman" w:cs="Times New Roman"/>
                    <w:sz w:val="24"/>
                    <w:szCs w:val="24"/>
                  </w:rPr>
                </w:rPrChange>
              </w:rPr>
              <w:t>0.</w:t>
            </w:r>
            <w:ins w:id="3233" w:author="nayeem hasan" w:date="2020-08-18T23:18:00Z">
              <w:r w:rsidR="00747F73" w:rsidRPr="007C2DDC">
                <w:rPr>
                  <w:rFonts w:ascii="Times New Roman" w:hAnsi="Times New Roman" w:cs="Times New Roman"/>
                  <w:color w:val="000000" w:themeColor="text1"/>
                  <w:sz w:val="24"/>
                  <w:szCs w:val="24"/>
                  <w:rPrChange w:id="3234" w:author="nayeem hasan" w:date="2020-08-19T04:23:00Z">
                    <w:rPr>
                      <w:rFonts w:ascii="Times New Roman" w:hAnsi="Times New Roman" w:cs="Times New Roman"/>
                      <w:sz w:val="24"/>
                      <w:szCs w:val="24"/>
                    </w:rPr>
                  </w:rPrChange>
                </w:rPr>
                <w:t>95</w:t>
              </w:r>
            </w:ins>
            <w:del w:id="3235" w:author="nayeem hasan" w:date="2020-08-18T23:18:00Z">
              <w:r w:rsidRPr="007C2DDC" w:rsidDel="00747F73">
                <w:rPr>
                  <w:rFonts w:ascii="Times New Roman" w:hAnsi="Times New Roman" w:cs="Times New Roman"/>
                  <w:color w:val="000000" w:themeColor="text1"/>
                  <w:sz w:val="24"/>
                  <w:szCs w:val="24"/>
                  <w:rPrChange w:id="3236" w:author="nayeem hasan" w:date="2020-08-19T04:23:00Z">
                    <w:rPr>
                      <w:rFonts w:ascii="Times New Roman" w:hAnsi="Times New Roman" w:cs="Times New Roman"/>
                      <w:sz w:val="24"/>
                      <w:szCs w:val="24"/>
                    </w:rPr>
                  </w:rPrChange>
                </w:rPr>
                <w:delText>67</w:delText>
              </w:r>
            </w:del>
          </w:p>
        </w:tc>
        <w:tc>
          <w:tcPr>
            <w:tcW w:w="1455" w:type="dxa"/>
          </w:tcPr>
          <w:p w14:paraId="136436CB" w14:textId="1CDCE7CA" w:rsidR="00D821E4" w:rsidRPr="007C2DDC" w:rsidRDefault="0092113D" w:rsidP="007F2BA1">
            <w:pPr>
              <w:tabs>
                <w:tab w:val="left" w:pos="1200"/>
              </w:tabs>
              <w:jc w:val="center"/>
              <w:rPr>
                <w:rFonts w:ascii="Times New Roman" w:hAnsi="Times New Roman" w:cs="Times New Roman"/>
                <w:color w:val="000000" w:themeColor="text1"/>
                <w:sz w:val="24"/>
                <w:szCs w:val="24"/>
                <w:rPrChange w:id="3237" w:author="nayeem hasan" w:date="2020-08-19T04:23:00Z">
                  <w:rPr>
                    <w:rFonts w:ascii="Times New Roman" w:hAnsi="Times New Roman" w:cs="Times New Roman"/>
                    <w:sz w:val="24"/>
                    <w:szCs w:val="24"/>
                  </w:rPr>
                </w:rPrChange>
              </w:rPr>
            </w:pPr>
            <w:del w:id="3238" w:author="nayeem hasan" w:date="2020-08-18T23:19:00Z">
              <w:r w:rsidRPr="007C2DDC" w:rsidDel="00040CAB">
                <w:rPr>
                  <w:rFonts w:ascii="Times New Roman" w:hAnsi="Times New Roman" w:cs="Times New Roman"/>
                  <w:color w:val="000000" w:themeColor="text1"/>
                  <w:sz w:val="24"/>
                  <w:szCs w:val="24"/>
                  <w:rPrChange w:id="3239" w:author="nayeem hasan" w:date="2020-08-19T04:23:00Z">
                    <w:rPr>
                      <w:rFonts w:ascii="Times New Roman" w:hAnsi="Times New Roman" w:cs="Times New Roman"/>
                      <w:sz w:val="24"/>
                      <w:szCs w:val="24"/>
                    </w:rPr>
                  </w:rPrChange>
                </w:rPr>
                <w:delText>1.81</w:delText>
              </w:r>
            </w:del>
            <w:ins w:id="3240" w:author="nayeem hasan" w:date="2020-08-18T23:19:00Z">
              <w:r w:rsidR="00040CAB" w:rsidRPr="007C2DDC">
                <w:rPr>
                  <w:rFonts w:ascii="Times New Roman" w:hAnsi="Times New Roman" w:cs="Times New Roman"/>
                  <w:color w:val="000000" w:themeColor="text1"/>
                  <w:sz w:val="24"/>
                  <w:szCs w:val="24"/>
                  <w:rPrChange w:id="3241" w:author="nayeem hasan" w:date="2020-08-19T04:23:00Z">
                    <w:rPr>
                      <w:rFonts w:ascii="Times New Roman" w:hAnsi="Times New Roman" w:cs="Times New Roman"/>
                      <w:sz w:val="24"/>
                      <w:szCs w:val="24"/>
                    </w:rPr>
                  </w:rPrChange>
                </w:rPr>
                <w:t>3.84</w:t>
              </w:r>
            </w:ins>
          </w:p>
        </w:tc>
        <w:tc>
          <w:tcPr>
            <w:tcW w:w="1795" w:type="dxa"/>
          </w:tcPr>
          <w:p w14:paraId="79C549A2" w14:textId="78B16938" w:rsidR="00D821E4" w:rsidRPr="007C2DDC" w:rsidRDefault="00E6371B" w:rsidP="007F2BA1">
            <w:pPr>
              <w:tabs>
                <w:tab w:val="left" w:pos="1200"/>
              </w:tabs>
              <w:jc w:val="center"/>
              <w:rPr>
                <w:rFonts w:ascii="Times New Roman" w:hAnsi="Times New Roman" w:cs="Times New Roman"/>
                <w:color w:val="000000" w:themeColor="text1"/>
                <w:sz w:val="24"/>
                <w:szCs w:val="24"/>
                <w:rPrChange w:id="3242" w:author="nayeem hasan" w:date="2020-08-19T04:23:00Z">
                  <w:rPr>
                    <w:rFonts w:ascii="Times New Roman" w:hAnsi="Times New Roman" w:cs="Times New Roman"/>
                    <w:sz w:val="24"/>
                    <w:szCs w:val="24"/>
                  </w:rPr>
                </w:rPrChange>
              </w:rPr>
            </w:pPr>
            <w:ins w:id="3243" w:author="nayeem hasan" w:date="2020-08-18T23:20:00Z">
              <w:r w:rsidRPr="007C2DDC">
                <w:rPr>
                  <w:rFonts w:ascii="Times New Roman" w:hAnsi="Times New Roman" w:cs="Times New Roman"/>
                  <w:color w:val="000000" w:themeColor="text1"/>
                  <w:sz w:val="24"/>
                  <w:szCs w:val="24"/>
                  <w:rPrChange w:id="3244" w:author="nayeem hasan" w:date="2020-08-19T04:23:00Z">
                    <w:rPr>
                      <w:rFonts w:ascii="Times New Roman" w:hAnsi="Times New Roman" w:cs="Times New Roman"/>
                      <w:sz w:val="24"/>
                      <w:szCs w:val="24"/>
                    </w:rPr>
                  </w:rPrChange>
                </w:rPr>
                <w:t>3.39</w:t>
              </w:r>
            </w:ins>
            <w:del w:id="3245" w:author="nayeem hasan" w:date="2020-08-18T23:20:00Z">
              <w:r w:rsidR="00D821E4" w:rsidRPr="007C2DDC" w:rsidDel="00E6371B">
                <w:rPr>
                  <w:rFonts w:ascii="Times New Roman" w:hAnsi="Times New Roman" w:cs="Times New Roman"/>
                  <w:color w:val="000000" w:themeColor="text1"/>
                  <w:sz w:val="24"/>
                  <w:szCs w:val="24"/>
                  <w:rPrChange w:id="3246" w:author="nayeem hasan" w:date="2020-08-19T04:23:00Z">
                    <w:rPr>
                      <w:rFonts w:ascii="Times New Roman" w:hAnsi="Times New Roman" w:cs="Times New Roman"/>
                      <w:sz w:val="24"/>
                      <w:szCs w:val="24"/>
                    </w:rPr>
                  </w:rPrChange>
                </w:rPr>
                <w:delText>1.54</w:delText>
              </w:r>
            </w:del>
          </w:p>
        </w:tc>
      </w:tr>
      <w:tr w:rsidR="007C2DDC" w:rsidRPr="007C2DDC" w14:paraId="5FDCF3AF" w14:textId="20A6BFB1" w:rsidTr="00E6371B">
        <w:tc>
          <w:tcPr>
            <w:tcW w:w="2136" w:type="dxa"/>
          </w:tcPr>
          <w:p w14:paraId="3F8C7259" w14:textId="0440B12B" w:rsidR="00D821E4" w:rsidRPr="007C2DDC" w:rsidRDefault="00D821E4" w:rsidP="007F2BA1">
            <w:pPr>
              <w:tabs>
                <w:tab w:val="left" w:pos="1200"/>
              </w:tabs>
              <w:jc w:val="center"/>
              <w:rPr>
                <w:rFonts w:ascii="Times New Roman" w:hAnsi="Times New Roman" w:cs="Times New Roman"/>
                <w:color w:val="000000" w:themeColor="text1"/>
                <w:sz w:val="24"/>
                <w:szCs w:val="24"/>
                <w:rPrChange w:id="3247"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3248" w:author="nayeem hasan" w:date="2020-08-19T04:23:00Z">
                  <w:rPr>
                    <w:rFonts w:ascii="Times New Roman" w:hAnsi="Times New Roman" w:cs="Times New Roman"/>
                    <w:sz w:val="24"/>
                    <w:szCs w:val="24"/>
                  </w:rPr>
                </w:rPrChange>
              </w:rPr>
              <w:t>Mean (SD)</w:t>
            </w:r>
          </w:p>
        </w:tc>
        <w:tc>
          <w:tcPr>
            <w:tcW w:w="1982" w:type="dxa"/>
          </w:tcPr>
          <w:p w14:paraId="0A0B9741" w14:textId="20548C8A" w:rsidR="00D821E4" w:rsidRPr="007C2DDC" w:rsidRDefault="00C94FDA" w:rsidP="007F2BA1">
            <w:pPr>
              <w:tabs>
                <w:tab w:val="left" w:pos="1200"/>
              </w:tabs>
              <w:jc w:val="center"/>
              <w:rPr>
                <w:rFonts w:ascii="Times New Roman" w:hAnsi="Times New Roman" w:cs="Times New Roman"/>
                <w:color w:val="000000" w:themeColor="text1"/>
                <w:sz w:val="24"/>
                <w:szCs w:val="24"/>
                <w:rPrChange w:id="3249" w:author="nayeem hasan" w:date="2020-08-19T04:23:00Z">
                  <w:rPr>
                    <w:rFonts w:ascii="Times New Roman" w:hAnsi="Times New Roman" w:cs="Times New Roman"/>
                    <w:sz w:val="24"/>
                    <w:szCs w:val="24"/>
                  </w:rPr>
                </w:rPrChange>
              </w:rPr>
            </w:pPr>
            <w:ins w:id="3250" w:author="nayeem hasan" w:date="2020-08-18T23:17:00Z">
              <w:r w:rsidRPr="007C2DDC">
                <w:rPr>
                  <w:rFonts w:ascii="Times New Roman" w:hAnsi="Times New Roman" w:cs="Times New Roman"/>
                  <w:color w:val="000000" w:themeColor="text1"/>
                  <w:sz w:val="24"/>
                  <w:szCs w:val="24"/>
                  <w:rPrChange w:id="3251" w:author="nayeem hasan" w:date="2020-08-19T04:23:00Z">
                    <w:rPr>
                      <w:rFonts w:ascii="Times New Roman" w:hAnsi="Times New Roman" w:cs="Times New Roman"/>
                      <w:sz w:val="24"/>
                      <w:szCs w:val="24"/>
                    </w:rPr>
                  </w:rPrChange>
                </w:rPr>
                <w:t>83.73</w:t>
              </w:r>
            </w:ins>
            <w:del w:id="3252" w:author="nayeem hasan" w:date="2020-08-18T23:17:00Z">
              <w:r w:rsidR="00D821E4" w:rsidRPr="007C2DDC" w:rsidDel="00C94FDA">
                <w:rPr>
                  <w:rFonts w:ascii="Times New Roman" w:hAnsi="Times New Roman" w:cs="Times New Roman"/>
                  <w:color w:val="000000" w:themeColor="text1"/>
                  <w:sz w:val="24"/>
                  <w:szCs w:val="24"/>
                  <w:rPrChange w:id="3253" w:author="nayeem hasan" w:date="2020-08-19T04:23:00Z">
                    <w:rPr>
                      <w:rFonts w:ascii="Times New Roman" w:hAnsi="Times New Roman" w:cs="Times New Roman"/>
                      <w:sz w:val="24"/>
                      <w:szCs w:val="24"/>
                    </w:rPr>
                  </w:rPrChange>
                </w:rPr>
                <w:delText>50.58</w:delText>
              </w:r>
            </w:del>
            <w:r w:rsidR="00D821E4" w:rsidRPr="007C2DDC">
              <w:rPr>
                <w:rFonts w:ascii="Times New Roman" w:hAnsi="Times New Roman" w:cs="Times New Roman"/>
                <w:color w:val="000000" w:themeColor="text1"/>
                <w:sz w:val="24"/>
                <w:szCs w:val="24"/>
                <w:rPrChange w:id="3254" w:author="nayeem hasan" w:date="2020-08-19T04:23:00Z">
                  <w:rPr>
                    <w:rFonts w:ascii="Times New Roman" w:hAnsi="Times New Roman" w:cs="Times New Roman"/>
                    <w:sz w:val="24"/>
                    <w:szCs w:val="24"/>
                  </w:rPr>
                </w:rPrChange>
              </w:rPr>
              <w:t xml:space="preserve"> (</w:t>
            </w:r>
            <w:ins w:id="3255" w:author="nayeem hasan" w:date="2020-08-18T23:18:00Z">
              <w:r w:rsidRPr="007C2DDC">
                <w:rPr>
                  <w:rFonts w:ascii="Times New Roman" w:hAnsi="Times New Roman" w:cs="Times New Roman"/>
                  <w:color w:val="000000" w:themeColor="text1"/>
                  <w:sz w:val="24"/>
                  <w:szCs w:val="24"/>
                  <w:rPrChange w:id="3256" w:author="nayeem hasan" w:date="2020-08-19T04:23:00Z">
                    <w:rPr>
                      <w:rFonts w:ascii="Times New Roman" w:hAnsi="Times New Roman" w:cs="Times New Roman"/>
                      <w:sz w:val="24"/>
                      <w:szCs w:val="24"/>
                    </w:rPr>
                  </w:rPrChange>
                </w:rPr>
                <w:t>133.65</w:t>
              </w:r>
            </w:ins>
            <w:del w:id="3257" w:author="nayeem hasan" w:date="2020-08-18T23:17:00Z">
              <w:r w:rsidR="00D821E4" w:rsidRPr="007C2DDC" w:rsidDel="00C94FDA">
                <w:rPr>
                  <w:rFonts w:ascii="Times New Roman" w:hAnsi="Times New Roman" w:cs="Times New Roman"/>
                  <w:color w:val="000000" w:themeColor="text1"/>
                  <w:sz w:val="24"/>
                  <w:szCs w:val="24"/>
                  <w:rPrChange w:id="3258" w:author="nayeem hasan" w:date="2020-08-19T04:23:00Z">
                    <w:rPr>
                      <w:rFonts w:ascii="Times New Roman" w:hAnsi="Times New Roman" w:cs="Times New Roman"/>
                      <w:sz w:val="24"/>
                      <w:szCs w:val="24"/>
                    </w:rPr>
                  </w:rPrChange>
                </w:rPr>
                <w:delText>78.28</w:delText>
              </w:r>
            </w:del>
            <w:r w:rsidR="00D821E4" w:rsidRPr="007C2DDC">
              <w:rPr>
                <w:rFonts w:ascii="Times New Roman" w:hAnsi="Times New Roman" w:cs="Times New Roman"/>
                <w:color w:val="000000" w:themeColor="text1"/>
                <w:sz w:val="24"/>
                <w:szCs w:val="24"/>
                <w:rPrChange w:id="3259" w:author="nayeem hasan" w:date="2020-08-19T04:23:00Z">
                  <w:rPr>
                    <w:rFonts w:ascii="Times New Roman" w:hAnsi="Times New Roman" w:cs="Times New Roman"/>
                    <w:sz w:val="24"/>
                    <w:szCs w:val="24"/>
                  </w:rPr>
                </w:rPrChange>
              </w:rPr>
              <w:t>)</w:t>
            </w:r>
          </w:p>
        </w:tc>
        <w:tc>
          <w:tcPr>
            <w:tcW w:w="1982" w:type="dxa"/>
          </w:tcPr>
          <w:p w14:paraId="79B640B2" w14:textId="5C581BCC" w:rsidR="00D821E4" w:rsidRPr="007C2DDC" w:rsidRDefault="00747F73" w:rsidP="007F2BA1">
            <w:pPr>
              <w:tabs>
                <w:tab w:val="left" w:pos="1200"/>
              </w:tabs>
              <w:jc w:val="center"/>
              <w:rPr>
                <w:rFonts w:ascii="Times New Roman" w:hAnsi="Times New Roman" w:cs="Times New Roman"/>
                <w:color w:val="000000" w:themeColor="text1"/>
                <w:sz w:val="24"/>
                <w:szCs w:val="24"/>
                <w:rPrChange w:id="3260" w:author="nayeem hasan" w:date="2020-08-19T04:23:00Z">
                  <w:rPr>
                    <w:rFonts w:ascii="Times New Roman" w:hAnsi="Times New Roman" w:cs="Times New Roman"/>
                    <w:sz w:val="24"/>
                    <w:szCs w:val="24"/>
                  </w:rPr>
                </w:rPrChange>
              </w:rPr>
            </w:pPr>
            <w:ins w:id="3261" w:author="nayeem hasan" w:date="2020-08-18T23:18:00Z">
              <w:r w:rsidRPr="007C2DDC">
                <w:rPr>
                  <w:rFonts w:ascii="Times New Roman" w:hAnsi="Times New Roman" w:cs="Times New Roman"/>
                  <w:color w:val="000000" w:themeColor="text1"/>
                  <w:sz w:val="24"/>
                  <w:szCs w:val="24"/>
                  <w:rPrChange w:id="3262" w:author="nayeem hasan" w:date="2020-08-19T04:23:00Z">
                    <w:rPr>
                      <w:rFonts w:ascii="Times New Roman" w:hAnsi="Times New Roman" w:cs="Times New Roman"/>
                      <w:sz w:val="24"/>
                      <w:szCs w:val="24"/>
                    </w:rPr>
                  </w:rPrChange>
                </w:rPr>
                <w:t>92.14</w:t>
              </w:r>
            </w:ins>
            <w:del w:id="3263" w:author="nayeem hasan" w:date="2020-08-18T23:18:00Z">
              <w:r w:rsidR="00D821E4" w:rsidRPr="007C2DDC" w:rsidDel="00747F73">
                <w:rPr>
                  <w:rFonts w:ascii="Times New Roman" w:hAnsi="Times New Roman" w:cs="Times New Roman"/>
                  <w:color w:val="000000" w:themeColor="text1"/>
                  <w:sz w:val="24"/>
                  <w:szCs w:val="24"/>
                  <w:rPrChange w:id="3264" w:author="nayeem hasan" w:date="2020-08-19T04:23:00Z">
                    <w:rPr>
                      <w:rFonts w:ascii="Times New Roman" w:hAnsi="Times New Roman" w:cs="Times New Roman"/>
                      <w:sz w:val="24"/>
                      <w:szCs w:val="24"/>
                    </w:rPr>
                  </w:rPrChange>
                </w:rPr>
                <w:delText>44.48</w:delText>
              </w:r>
            </w:del>
            <w:r w:rsidR="00D821E4" w:rsidRPr="007C2DDC">
              <w:rPr>
                <w:rFonts w:ascii="Times New Roman" w:hAnsi="Times New Roman" w:cs="Times New Roman"/>
                <w:color w:val="000000" w:themeColor="text1"/>
                <w:sz w:val="24"/>
                <w:szCs w:val="24"/>
                <w:rPrChange w:id="3265" w:author="nayeem hasan" w:date="2020-08-19T04:23:00Z">
                  <w:rPr>
                    <w:rFonts w:ascii="Times New Roman" w:hAnsi="Times New Roman" w:cs="Times New Roman"/>
                    <w:sz w:val="24"/>
                    <w:szCs w:val="24"/>
                  </w:rPr>
                </w:rPrChange>
              </w:rPr>
              <w:t xml:space="preserve"> (</w:t>
            </w:r>
            <w:ins w:id="3266" w:author="nayeem hasan" w:date="2020-08-18T23:19:00Z">
              <w:r w:rsidRPr="007C2DDC">
                <w:rPr>
                  <w:rFonts w:ascii="Times New Roman" w:hAnsi="Times New Roman" w:cs="Times New Roman"/>
                  <w:color w:val="000000" w:themeColor="text1"/>
                  <w:sz w:val="24"/>
                  <w:szCs w:val="24"/>
                  <w:rPrChange w:id="3267" w:author="nayeem hasan" w:date="2020-08-19T04:23:00Z">
                    <w:rPr>
                      <w:rFonts w:ascii="Times New Roman" w:hAnsi="Times New Roman" w:cs="Times New Roman"/>
                      <w:sz w:val="24"/>
                      <w:szCs w:val="24"/>
                    </w:rPr>
                  </w:rPrChange>
                </w:rPr>
                <w:t>110.96</w:t>
              </w:r>
            </w:ins>
            <w:del w:id="3268" w:author="nayeem hasan" w:date="2020-08-18T23:19:00Z">
              <w:r w:rsidR="00D821E4" w:rsidRPr="007C2DDC" w:rsidDel="00747F73">
                <w:rPr>
                  <w:rFonts w:ascii="Times New Roman" w:hAnsi="Times New Roman" w:cs="Times New Roman"/>
                  <w:color w:val="000000" w:themeColor="text1"/>
                  <w:sz w:val="24"/>
                  <w:szCs w:val="24"/>
                  <w:rPrChange w:id="3269" w:author="nayeem hasan" w:date="2020-08-19T04:23:00Z">
                    <w:rPr>
                      <w:rFonts w:ascii="Times New Roman" w:hAnsi="Times New Roman" w:cs="Times New Roman"/>
                      <w:sz w:val="24"/>
                      <w:szCs w:val="24"/>
                    </w:rPr>
                  </w:rPrChange>
                </w:rPr>
                <w:delText>46.39</w:delText>
              </w:r>
            </w:del>
            <w:r w:rsidR="00D821E4" w:rsidRPr="007C2DDC">
              <w:rPr>
                <w:rFonts w:ascii="Times New Roman" w:hAnsi="Times New Roman" w:cs="Times New Roman"/>
                <w:color w:val="000000" w:themeColor="text1"/>
                <w:sz w:val="24"/>
                <w:szCs w:val="24"/>
                <w:rPrChange w:id="3270" w:author="nayeem hasan" w:date="2020-08-19T04:23:00Z">
                  <w:rPr>
                    <w:rFonts w:ascii="Times New Roman" w:hAnsi="Times New Roman" w:cs="Times New Roman"/>
                    <w:sz w:val="24"/>
                    <w:szCs w:val="24"/>
                  </w:rPr>
                </w:rPrChange>
              </w:rPr>
              <w:t>)</w:t>
            </w:r>
          </w:p>
        </w:tc>
        <w:tc>
          <w:tcPr>
            <w:tcW w:w="1455" w:type="dxa"/>
          </w:tcPr>
          <w:p w14:paraId="62A365D2" w14:textId="3CB622AF" w:rsidR="00D821E4" w:rsidRPr="007C2DDC" w:rsidRDefault="00040CAB" w:rsidP="007F2BA1">
            <w:pPr>
              <w:tabs>
                <w:tab w:val="left" w:pos="1200"/>
              </w:tabs>
              <w:jc w:val="center"/>
              <w:rPr>
                <w:rFonts w:ascii="Times New Roman" w:hAnsi="Times New Roman" w:cs="Times New Roman"/>
                <w:color w:val="000000" w:themeColor="text1"/>
                <w:sz w:val="24"/>
                <w:szCs w:val="24"/>
                <w:rPrChange w:id="3271" w:author="nayeem hasan" w:date="2020-08-19T04:23:00Z">
                  <w:rPr>
                    <w:rFonts w:ascii="Times New Roman" w:hAnsi="Times New Roman" w:cs="Times New Roman"/>
                    <w:sz w:val="24"/>
                    <w:szCs w:val="24"/>
                  </w:rPr>
                </w:rPrChange>
              </w:rPr>
            </w:pPr>
            <w:ins w:id="3272" w:author="nayeem hasan" w:date="2020-08-18T23:20:00Z">
              <w:r w:rsidRPr="007C2DDC">
                <w:rPr>
                  <w:rFonts w:ascii="Times New Roman" w:hAnsi="Times New Roman" w:cs="Times New Roman"/>
                  <w:color w:val="000000" w:themeColor="text1"/>
                  <w:sz w:val="24"/>
                  <w:szCs w:val="24"/>
                  <w:rPrChange w:id="3273" w:author="nayeem hasan" w:date="2020-08-19T04:23:00Z">
                    <w:rPr>
                      <w:rFonts w:ascii="Times New Roman" w:hAnsi="Times New Roman" w:cs="Times New Roman"/>
                      <w:sz w:val="24"/>
                      <w:szCs w:val="24"/>
                    </w:rPr>
                  </w:rPrChange>
                </w:rPr>
                <w:t>39.35</w:t>
              </w:r>
            </w:ins>
            <w:del w:id="3274" w:author="nayeem hasan" w:date="2020-08-18T23:20:00Z">
              <w:r w:rsidR="0092113D" w:rsidRPr="007C2DDC" w:rsidDel="00040CAB">
                <w:rPr>
                  <w:rFonts w:ascii="Times New Roman" w:hAnsi="Times New Roman" w:cs="Times New Roman"/>
                  <w:color w:val="000000" w:themeColor="text1"/>
                  <w:sz w:val="24"/>
                  <w:szCs w:val="24"/>
                  <w:rPrChange w:id="3275" w:author="nayeem hasan" w:date="2020-08-19T04:23:00Z">
                    <w:rPr>
                      <w:rFonts w:ascii="Times New Roman" w:hAnsi="Times New Roman" w:cs="Times New Roman"/>
                      <w:sz w:val="24"/>
                      <w:szCs w:val="24"/>
                    </w:rPr>
                  </w:rPrChange>
                </w:rPr>
                <w:delText>22.63</w:delText>
              </w:r>
            </w:del>
            <w:r w:rsidR="0092113D" w:rsidRPr="007C2DDC">
              <w:rPr>
                <w:rFonts w:ascii="Times New Roman" w:hAnsi="Times New Roman" w:cs="Times New Roman"/>
                <w:color w:val="000000" w:themeColor="text1"/>
                <w:sz w:val="24"/>
                <w:szCs w:val="24"/>
                <w:rPrChange w:id="3276" w:author="nayeem hasan" w:date="2020-08-19T04:23:00Z">
                  <w:rPr>
                    <w:rFonts w:ascii="Times New Roman" w:hAnsi="Times New Roman" w:cs="Times New Roman"/>
                    <w:sz w:val="24"/>
                    <w:szCs w:val="24"/>
                  </w:rPr>
                </w:rPrChange>
              </w:rPr>
              <w:t xml:space="preserve"> (</w:t>
            </w:r>
            <w:ins w:id="3277" w:author="nayeem hasan" w:date="2020-08-18T23:20:00Z">
              <w:r w:rsidRPr="007C2DDC">
                <w:rPr>
                  <w:rFonts w:ascii="Times New Roman" w:hAnsi="Times New Roman" w:cs="Times New Roman"/>
                  <w:color w:val="000000" w:themeColor="text1"/>
                  <w:sz w:val="24"/>
                  <w:szCs w:val="24"/>
                  <w:rPrChange w:id="3278" w:author="nayeem hasan" w:date="2020-08-19T04:23:00Z">
                    <w:rPr>
                      <w:rFonts w:ascii="Times New Roman" w:hAnsi="Times New Roman" w:cs="Times New Roman"/>
                      <w:sz w:val="24"/>
                      <w:szCs w:val="24"/>
                    </w:rPr>
                  </w:rPrChange>
                </w:rPr>
                <w:t>69.43</w:t>
              </w:r>
            </w:ins>
            <w:del w:id="3279" w:author="nayeem hasan" w:date="2020-08-18T23:20:00Z">
              <w:r w:rsidR="0092113D" w:rsidRPr="007C2DDC" w:rsidDel="00040CAB">
                <w:rPr>
                  <w:rFonts w:ascii="Times New Roman" w:hAnsi="Times New Roman" w:cs="Times New Roman"/>
                  <w:color w:val="000000" w:themeColor="text1"/>
                  <w:sz w:val="24"/>
                  <w:szCs w:val="24"/>
                  <w:rPrChange w:id="3280" w:author="nayeem hasan" w:date="2020-08-19T04:23:00Z">
                    <w:rPr>
                      <w:rFonts w:ascii="Times New Roman" w:hAnsi="Times New Roman" w:cs="Times New Roman"/>
                      <w:sz w:val="24"/>
                      <w:szCs w:val="24"/>
                    </w:rPr>
                  </w:rPrChange>
                </w:rPr>
                <w:delText>43.54</w:delText>
              </w:r>
            </w:del>
            <w:r w:rsidR="0092113D" w:rsidRPr="007C2DDC">
              <w:rPr>
                <w:rFonts w:ascii="Times New Roman" w:hAnsi="Times New Roman" w:cs="Times New Roman"/>
                <w:color w:val="000000" w:themeColor="text1"/>
                <w:sz w:val="24"/>
                <w:szCs w:val="24"/>
                <w:rPrChange w:id="3281" w:author="nayeem hasan" w:date="2020-08-19T04:23:00Z">
                  <w:rPr>
                    <w:rFonts w:ascii="Times New Roman" w:hAnsi="Times New Roman" w:cs="Times New Roman"/>
                    <w:sz w:val="24"/>
                    <w:szCs w:val="24"/>
                  </w:rPr>
                </w:rPrChange>
              </w:rPr>
              <w:t>)</w:t>
            </w:r>
          </w:p>
        </w:tc>
        <w:tc>
          <w:tcPr>
            <w:tcW w:w="1795" w:type="dxa"/>
          </w:tcPr>
          <w:p w14:paraId="3814BC3F" w14:textId="08131EF1" w:rsidR="00D821E4" w:rsidRPr="007C2DDC" w:rsidRDefault="00E6371B" w:rsidP="007F2BA1">
            <w:pPr>
              <w:tabs>
                <w:tab w:val="left" w:pos="1200"/>
              </w:tabs>
              <w:jc w:val="center"/>
              <w:rPr>
                <w:rFonts w:ascii="Times New Roman" w:hAnsi="Times New Roman" w:cs="Times New Roman"/>
                <w:color w:val="000000" w:themeColor="text1"/>
                <w:sz w:val="24"/>
                <w:szCs w:val="24"/>
                <w:rPrChange w:id="3282" w:author="nayeem hasan" w:date="2020-08-19T04:23:00Z">
                  <w:rPr>
                    <w:rFonts w:ascii="Times New Roman" w:hAnsi="Times New Roman" w:cs="Times New Roman"/>
                    <w:sz w:val="24"/>
                    <w:szCs w:val="24"/>
                  </w:rPr>
                </w:rPrChange>
              </w:rPr>
            </w:pPr>
            <w:ins w:id="3283" w:author="nayeem hasan" w:date="2020-08-18T23:21:00Z">
              <w:r w:rsidRPr="007C2DDC">
                <w:rPr>
                  <w:rFonts w:ascii="Times New Roman" w:hAnsi="Times New Roman" w:cs="Times New Roman"/>
                  <w:color w:val="000000" w:themeColor="text1"/>
                  <w:sz w:val="24"/>
                  <w:szCs w:val="24"/>
                  <w:rPrChange w:id="3284" w:author="nayeem hasan" w:date="2020-08-19T04:23:00Z">
                    <w:rPr>
                      <w:rFonts w:ascii="Times New Roman" w:hAnsi="Times New Roman" w:cs="Times New Roman"/>
                      <w:sz w:val="24"/>
                      <w:szCs w:val="24"/>
                    </w:rPr>
                  </w:rPrChange>
                </w:rPr>
                <w:t>107.97</w:t>
              </w:r>
            </w:ins>
            <w:del w:id="3285" w:author="nayeem hasan" w:date="2020-08-18T23:21:00Z">
              <w:r w:rsidR="00D821E4" w:rsidRPr="007C2DDC" w:rsidDel="00E6371B">
                <w:rPr>
                  <w:rFonts w:ascii="Times New Roman" w:hAnsi="Times New Roman" w:cs="Times New Roman"/>
                  <w:color w:val="000000" w:themeColor="text1"/>
                  <w:sz w:val="24"/>
                  <w:szCs w:val="24"/>
                  <w:rPrChange w:id="3286" w:author="nayeem hasan" w:date="2020-08-19T04:23:00Z">
                    <w:rPr>
                      <w:rFonts w:ascii="Times New Roman" w:hAnsi="Times New Roman" w:cs="Times New Roman"/>
                      <w:sz w:val="24"/>
                      <w:szCs w:val="24"/>
                    </w:rPr>
                  </w:rPrChange>
                </w:rPr>
                <w:delText>53.65</w:delText>
              </w:r>
            </w:del>
            <w:r w:rsidR="00D821E4" w:rsidRPr="007C2DDC">
              <w:rPr>
                <w:rFonts w:ascii="Times New Roman" w:hAnsi="Times New Roman" w:cs="Times New Roman"/>
                <w:color w:val="000000" w:themeColor="text1"/>
                <w:sz w:val="24"/>
                <w:szCs w:val="24"/>
                <w:rPrChange w:id="3287" w:author="nayeem hasan" w:date="2020-08-19T04:23:00Z">
                  <w:rPr>
                    <w:rFonts w:ascii="Times New Roman" w:hAnsi="Times New Roman" w:cs="Times New Roman"/>
                    <w:sz w:val="24"/>
                    <w:szCs w:val="24"/>
                  </w:rPr>
                </w:rPrChange>
              </w:rPr>
              <w:t xml:space="preserve"> (</w:t>
            </w:r>
            <w:ins w:id="3288" w:author="nayeem hasan" w:date="2020-08-18T23:21:00Z">
              <w:r w:rsidRPr="007C2DDC">
                <w:rPr>
                  <w:rFonts w:ascii="Times New Roman" w:hAnsi="Times New Roman" w:cs="Times New Roman"/>
                  <w:color w:val="000000" w:themeColor="text1"/>
                  <w:sz w:val="24"/>
                  <w:szCs w:val="24"/>
                  <w:rPrChange w:id="3289" w:author="nayeem hasan" w:date="2020-08-19T04:23:00Z">
                    <w:rPr>
                      <w:rFonts w:ascii="Times New Roman" w:hAnsi="Times New Roman" w:cs="Times New Roman"/>
                      <w:sz w:val="24"/>
                      <w:szCs w:val="24"/>
                    </w:rPr>
                  </w:rPrChange>
                </w:rPr>
                <w:t>125.84</w:t>
              </w:r>
            </w:ins>
            <w:del w:id="3290" w:author="nayeem hasan" w:date="2020-08-18T23:21:00Z">
              <w:r w:rsidR="00D821E4" w:rsidRPr="007C2DDC" w:rsidDel="00E6371B">
                <w:rPr>
                  <w:rFonts w:ascii="Times New Roman" w:hAnsi="Times New Roman" w:cs="Times New Roman"/>
                  <w:color w:val="000000" w:themeColor="text1"/>
                  <w:sz w:val="24"/>
                  <w:szCs w:val="24"/>
                  <w:rPrChange w:id="3291" w:author="nayeem hasan" w:date="2020-08-19T04:23:00Z">
                    <w:rPr>
                      <w:rFonts w:ascii="Times New Roman" w:hAnsi="Times New Roman" w:cs="Times New Roman"/>
                      <w:sz w:val="24"/>
                      <w:szCs w:val="24"/>
                    </w:rPr>
                  </w:rPrChange>
                </w:rPr>
                <w:delText>58.81</w:delText>
              </w:r>
            </w:del>
            <w:r w:rsidR="00D821E4" w:rsidRPr="007C2DDC">
              <w:rPr>
                <w:rFonts w:ascii="Times New Roman" w:hAnsi="Times New Roman" w:cs="Times New Roman"/>
                <w:color w:val="000000" w:themeColor="text1"/>
                <w:sz w:val="24"/>
                <w:szCs w:val="24"/>
                <w:rPrChange w:id="3292" w:author="nayeem hasan" w:date="2020-08-19T04:23:00Z">
                  <w:rPr>
                    <w:rFonts w:ascii="Times New Roman" w:hAnsi="Times New Roman" w:cs="Times New Roman"/>
                    <w:sz w:val="24"/>
                    <w:szCs w:val="24"/>
                  </w:rPr>
                </w:rPrChange>
              </w:rPr>
              <w:t>)</w:t>
            </w:r>
          </w:p>
        </w:tc>
      </w:tr>
      <w:tr w:rsidR="007C2DDC" w:rsidRPr="007C2DDC" w14:paraId="7776D005" w14:textId="0E8699A7" w:rsidTr="0026090C">
        <w:trPr>
          <w:trHeight w:val="98"/>
        </w:trPr>
        <w:tc>
          <w:tcPr>
            <w:tcW w:w="2136" w:type="dxa"/>
          </w:tcPr>
          <w:p w14:paraId="03843101" w14:textId="40D96429" w:rsidR="00D821E4" w:rsidRPr="007C2DDC" w:rsidRDefault="00D821E4" w:rsidP="007F2BA1">
            <w:pPr>
              <w:tabs>
                <w:tab w:val="left" w:pos="1200"/>
              </w:tabs>
              <w:jc w:val="center"/>
              <w:rPr>
                <w:rFonts w:ascii="Times New Roman" w:hAnsi="Times New Roman" w:cs="Times New Roman"/>
                <w:color w:val="000000" w:themeColor="text1"/>
                <w:sz w:val="24"/>
                <w:szCs w:val="24"/>
                <w:rPrChange w:id="3293" w:author="nayeem hasan" w:date="2020-08-19T04:23:00Z">
                  <w:rPr>
                    <w:rFonts w:ascii="Times New Roman" w:hAnsi="Times New Roman" w:cs="Times New Roman"/>
                    <w:sz w:val="24"/>
                    <w:szCs w:val="24"/>
                  </w:rPr>
                </w:rPrChange>
              </w:rPr>
            </w:pPr>
            <w:r w:rsidRPr="007C2DDC">
              <w:rPr>
                <w:rFonts w:ascii="Times New Roman" w:hAnsi="Times New Roman" w:cs="Times New Roman"/>
                <w:color w:val="000000" w:themeColor="text1"/>
                <w:sz w:val="24"/>
                <w:szCs w:val="24"/>
                <w:rPrChange w:id="3294" w:author="nayeem hasan" w:date="2020-08-19T04:23:00Z">
                  <w:rPr>
                    <w:rFonts w:ascii="Times New Roman" w:hAnsi="Times New Roman" w:cs="Times New Roman"/>
                    <w:sz w:val="24"/>
                    <w:szCs w:val="24"/>
                  </w:rPr>
                </w:rPrChange>
              </w:rPr>
              <w:t>Maximum</w:t>
            </w:r>
          </w:p>
        </w:tc>
        <w:tc>
          <w:tcPr>
            <w:tcW w:w="1982" w:type="dxa"/>
          </w:tcPr>
          <w:p w14:paraId="01589DB4" w14:textId="695FBE47" w:rsidR="00D821E4" w:rsidRPr="007C2DDC" w:rsidRDefault="00C94FDA" w:rsidP="007F2BA1">
            <w:pPr>
              <w:tabs>
                <w:tab w:val="left" w:pos="1200"/>
              </w:tabs>
              <w:jc w:val="center"/>
              <w:rPr>
                <w:rFonts w:ascii="Times New Roman" w:hAnsi="Times New Roman" w:cs="Times New Roman"/>
                <w:color w:val="000000" w:themeColor="text1"/>
                <w:sz w:val="24"/>
                <w:szCs w:val="24"/>
                <w:rPrChange w:id="3295" w:author="nayeem hasan" w:date="2020-08-19T04:23:00Z">
                  <w:rPr>
                    <w:rFonts w:ascii="Times New Roman" w:hAnsi="Times New Roman" w:cs="Times New Roman"/>
                    <w:sz w:val="24"/>
                    <w:szCs w:val="24"/>
                  </w:rPr>
                </w:rPrChange>
              </w:rPr>
            </w:pPr>
            <w:ins w:id="3296" w:author="nayeem hasan" w:date="2020-08-18T23:18:00Z">
              <w:r w:rsidRPr="007C2DDC">
                <w:rPr>
                  <w:rFonts w:ascii="Times New Roman" w:hAnsi="Times New Roman" w:cs="Times New Roman"/>
                  <w:color w:val="000000" w:themeColor="text1"/>
                  <w:sz w:val="24"/>
                  <w:szCs w:val="24"/>
                  <w:rPrChange w:id="3297" w:author="nayeem hasan" w:date="2020-08-19T04:23:00Z">
                    <w:rPr>
                      <w:rFonts w:ascii="Times New Roman" w:hAnsi="Times New Roman" w:cs="Times New Roman"/>
                      <w:sz w:val="24"/>
                      <w:szCs w:val="24"/>
                    </w:rPr>
                  </w:rPrChange>
                </w:rPr>
                <w:t>463.07</w:t>
              </w:r>
            </w:ins>
            <w:del w:id="3298" w:author="nayeem hasan" w:date="2020-08-18T23:18:00Z">
              <w:r w:rsidR="00D821E4" w:rsidRPr="007C2DDC" w:rsidDel="00C94FDA">
                <w:rPr>
                  <w:rFonts w:ascii="Times New Roman" w:hAnsi="Times New Roman" w:cs="Times New Roman"/>
                  <w:color w:val="000000" w:themeColor="text1"/>
                  <w:sz w:val="24"/>
                  <w:szCs w:val="24"/>
                  <w:rPrChange w:id="3299" w:author="nayeem hasan" w:date="2020-08-19T04:23:00Z">
                    <w:rPr>
                      <w:rFonts w:ascii="Times New Roman" w:hAnsi="Times New Roman" w:cs="Times New Roman"/>
                      <w:sz w:val="24"/>
                      <w:szCs w:val="24"/>
                    </w:rPr>
                  </w:rPrChange>
                </w:rPr>
                <w:delText>259.28</w:delText>
              </w:r>
            </w:del>
          </w:p>
        </w:tc>
        <w:tc>
          <w:tcPr>
            <w:tcW w:w="1982" w:type="dxa"/>
          </w:tcPr>
          <w:p w14:paraId="3FA6A78E" w14:textId="1525E479" w:rsidR="00D821E4" w:rsidRPr="007C2DDC" w:rsidRDefault="00747F73" w:rsidP="007F2BA1">
            <w:pPr>
              <w:tabs>
                <w:tab w:val="left" w:pos="1200"/>
              </w:tabs>
              <w:jc w:val="center"/>
              <w:rPr>
                <w:rFonts w:ascii="Times New Roman" w:hAnsi="Times New Roman" w:cs="Times New Roman"/>
                <w:color w:val="000000" w:themeColor="text1"/>
                <w:sz w:val="24"/>
                <w:szCs w:val="24"/>
                <w:rPrChange w:id="3300" w:author="nayeem hasan" w:date="2020-08-19T04:23:00Z">
                  <w:rPr>
                    <w:rFonts w:ascii="Times New Roman" w:hAnsi="Times New Roman" w:cs="Times New Roman"/>
                    <w:sz w:val="24"/>
                    <w:szCs w:val="24"/>
                  </w:rPr>
                </w:rPrChange>
              </w:rPr>
            </w:pPr>
            <w:ins w:id="3301" w:author="nayeem hasan" w:date="2020-08-18T23:19:00Z">
              <w:r w:rsidRPr="007C2DDC">
                <w:rPr>
                  <w:rFonts w:ascii="Times New Roman" w:hAnsi="Times New Roman" w:cs="Times New Roman"/>
                  <w:color w:val="000000" w:themeColor="text1"/>
                  <w:sz w:val="24"/>
                  <w:szCs w:val="24"/>
                  <w:rPrChange w:id="3302" w:author="nayeem hasan" w:date="2020-08-19T04:23:00Z">
                    <w:rPr>
                      <w:rFonts w:ascii="Times New Roman" w:hAnsi="Times New Roman" w:cs="Times New Roman"/>
                      <w:sz w:val="24"/>
                      <w:szCs w:val="24"/>
                    </w:rPr>
                  </w:rPrChange>
                </w:rPr>
                <w:t>656.95</w:t>
              </w:r>
            </w:ins>
            <w:del w:id="3303" w:author="nayeem hasan" w:date="2020-08-18T23:19:00Z">
              <w:r w:rsidR="00D821E4" w:rsidRPr="007C2DDC" w:rsidDel="00747F73">
                <w:rPr>
                  <w:rFonts w:ascii="Times New Roman" w:hAnsi="Times New Roman" w:cs="Times New Roman"/>
                  <w:color w:val="000000" w:themeColor="text1"/>
                  <w:sz w:val="24"/>
                  <w:szCs w:val="24"/>
                  <w:rPrChange w:id="3304" w:author="nayeem hasan" w:date="2020-08-19T04:23:00Z">
                    <w:rPr>
                      <w:rFonts w:ascii="Times New Roman" w:hAnsi="Times New Roman" w:cs="Times New Roman"/>
                      <w:sz w:val="24"/>
                      <w:szCs w:val="24"/>
                    </w:rPr>
                  </w:rPrChange>
                </w:rPr>
                <w:delText>233.75</w:delText>
              </w:r>
            </w:del>
          </w:p>
        </w:tc>
        <w:tc>
          <w:tcPr>
            <w:tcW w:w="1455" w:type="dxa"/>
          </w:tcPr>
          <w:p w14:paraId="01AAE731" w14:textId="1B7DF87E" w:rsidR="00D821E4" w:rsidRPr="007C2DDC" w:rsidRDefault="00040CAB" w:rsidP="007F2BA1">
            <w:pPr>
              <w:tabs>
                <w:tab w:val="left" w:pos="1200"/>
              </w:tabs>
              <w:jc w:val="center"/>
              <w:rPr>
                <w:rFonts w:ascii="Times New Roman" w:hAnsi="Times New Roman" w:cs="Times New Roman"/>
                <w:color w:val="000000" w:themeColor="text1"/>
                <w:sz w:val="24"/>
                <w:szCs w:val="24"/>
                <w:rPrChange w:id="3305" w:author="nayeem hasan" w:date="2020-08-19T04:23:00Z">
                  <w:rPr>
                    <w:rFonts w:ascii="Times New Roman" w:hAnsi="Times New Roman" w:cs="Times New Roman"/>
                    <w:sz w:val="24"/>
                    <w:szCs w:val="24"/>
                  </w:rPr>
                </w:rPrChange>
              </w:rPr>
            </w:pPr>
            <w:ins w:id="3306" w:author="nayeem hasan" w:date="2020-08-18T23:20:00Z">
              <w:r w:rsidRPr="007C2DDC">
                <w:rPr>
                  <w:rFonts w:ascii="Times New Roman" w:hAnsi="Times New Roman" w:cs="Times New Roman"/>
                  <w:color w:val="000000" w:themeColor="text1"/>
                  <w:sz w:val="24"/>
                  <w:szCs w:val="24"/>
                  <w:rPrChange w:id="3307" w:author="nayeem hasan" w:date="2020-08-19T04:23:00Z">
                    <w:rPr>
                      <w:rFonts w:ascii="Times New Roman" w:hAnsi="Times New Roman" w:cs="Times New Roman"/>
                      <w:sz w:val="24"/>
                      <w:szCs w:val="24"/>
                    </w:rPr>
                  </w:rPrChange>
                </w:rPr>
                <w:t>262.59</w:t>
              </w:r>
            </w:ins>
            <w:del w:id="3308" w:author="nayeem hasan" w:date="2020-08-18T23:20:00Z">
              <w:r w:rsidR="0092113D" w:rsidRPr="007C2DDC" w:rsidDel="00040CAB">
                <w:rPr>
                  <w:rFonts w:ascii="Times New Roman" w:hAnsi="Times New Roman" w:cs="Times New Roman"/>
                  <w:color w:val="000000" w:themeColor="text1"/>
                  <w:sz w:val="24"/>
                  <w:szCs w:val="24"/>
                  <w:rPrChange w:id="3309" w:author="nayeem hasan" w:date="2020-08-19T04:23:00Z">
                    <w:rPr>
                      <w:rFonts w:ascii="Times New Roman" w:hAnsi="Times New Roman" w:cs="Times New Roman"/>
                      <w:sz w:val="24"/>
                      <w:szCs w:val="24"/>
                    </w:rPr>
                  </w:rPrChange>
                </w:rPr>
                <w:delText>156.24</w:delText>
              </w:r>
            </w:del>
          </w:p>
        </w:tc>
        <w:tc>
          <w:tcPr>
            <w:tcW w:w="1795" w:type="dxa"/>
          </w:tcPr>
          <w:p w14:paraId="5CC14A32" w14:textId="28404969" w:rsidR="00D821E4" w:rsidRPr="007C2DDC" w:rsidRDefault="00E6371B" w:rsidP="007F2BA1">
            <w:pPr>
              <w:tabs>
                <w:tab w:val="left" w:pos="1200"/>
              </w:tabs>
              <w:jc w:val="center"/>
              <w:rPr>
                <w:rFonts w:ascii="Times New Roman" w:hAnsi="Times New Roman" w:cs="Times New Roman"/>
                <w:color w:val="000000" w:themeColor="text1"/>
                <w:sz w:val="24"/>
                <w:szCs w:val="24"/>
                <w:rPrChange w:id="3310" w:author="nayeem hasan" w:date="2020-08-19T04:23:00Z">
                  <w:rPr>
                    <w:rFonts w:ascii="Times New Roman" w:hAnsi="Times New Roman" w:cs="Times New Roman"/>
                    <w:sz w:val="24"/>
                    <w:szCs w:val="24"/>
                  </w:rPr>
                </w:rPrChange>
              </w:rPr>
            </w:pPr>
            <w:ins w:id="3311" w:author="nayeem hasan" w:date="2020-08-18T23:21:00Z">
              <w:r w:rsidRPr="007C2DDC">
                <w:rPr>
                  <w:rFonts w:ascii="Times New Roman" w:hAnsi="Times New Roman" w:cs="Times New Roman"/>
                  <w:color w:val="000000" w:themeColor="text1"/>
                  <w:sz w:val="24"/>
                  <w:szCs w:val="24"/>
                  <w:rPrChange w:id="3312" w:author="nayeem hasan" w:date="2020-08-19T04:23:00Z">
                    <w:rPr>
                      <w:rFonts w:ascii="Times New Roman" w:hAnsi="Times New Roman" w:cs="Times New Roman"/>
                      <w:sz w:val="24"/>
                      <w:szCs w:val="24"/>
                    </w:rPr>
                  </w:rPrChange>
                </w:rPr>
                <w:t>656.95</w:t>
              </w:r>
            </w:ins>
            <w:del w:id="3313" w:author="nayeem hasan" w:date="2020-08-18T23:21:00Z">
              <w:r w:rsidR="00D821E4" w:rsidRPr="007C2DDC" w:rsidDel="00E6371B">
                <w:rPr>
                  <w:rFonts w:ascii="Times New Roman" w:hAnsi="Times New Roman" w:cs="Times New Roman"/>
                  <w:color w:val="000000" w:themeColor="text1"/>
                  <w:sz w:val="24"/>
                  <w:szCs w:val="24"/>
                  <w:rPrChange w:id="3314" w:author="nayeem hasan" w:date="2020-08-19T04:23:00Z">
                    <w:rPr>
                      <w:rFonts w:ascii="Times New Roman" w:hAnsi="Times New Roman" w:cs="Times New Roman"/>
                      <w:sz w:val="24"/>
                      <w:szCs w:val="24"/>
                    </w:rPr>
                  </w:rPrChange>
                </w:rPr>
                <w:delText>259.28</w:delText>
              </w:r>
            </w:del>
          </w:p>
        </w:tc>
      </w:tr>
    </w:tbl>
    <w:p w14:paraId="14B844DE" w14:textId="75B913B6" w:rsidR="00532AC1" w:rsidRPr="007C2DDC" w:rsidRDefault="00F1149A" w:rsidP="007F2BA1">
      <w:pPr>
        <w:tabs>
          <w:tab w:val="left" w:pos="1200"/>
        </w:tabs>
        <w:spacing w:after="0" w:line="240" w:lineRule="auto"/>
        <w:jc w:val="both"/>
        <w:rPr>
          <w:rFonts w:ascii="Times New Roman" w:hAnsi="Times New Roman" w:cs="Times New Roman"/>
          <w:i/>
          <w:iCs/>
          <w:color w:val="000000" w:themeColor="text1"/>
          <w:sz w:val="24"/>
          <w:szCs w:val="24"/>
          <w:rPrChange w:id="3315" w:author="nayeem hasan" w:date="2020-08-19T04:23:00Z">
            <w:rPr>
              <w:rFonts w:ascii="Times New Roman" w:hAnsi="Times New Roman" w:cs="Times New Roman"/>
              <w:i/>
              <w:iCs/>
              <w:sz w:val="24"/>
              <w:szCs w:val="24"/>
            </w:rPr>
          </w:rPrChange>
        </w:rPr>
      </w:pPr>
      <w:r w:rsidRPr="007C2DDC">
        <w:rPr>
          <w:rFonts w:ascii="Times New Roman" w:hAnsi="Times New Roman" w:cs="Times New Roman"/>
          <w:i/>
          <w:iCs/>
          <w:color w:val="000000" w:themeColor="text1"/>
          <w:sz w:val="24"/>
          <w:szCs w:val="24"/>
          <w:rPrChange w:id="3316" w:author="nayeem hasan" w:date="2020-08-19T04:23:00Z">
            <w:rPr>
              <w:rFonts w:ascii="Times New Roman" w:hAnsi="Times New Roman" w:cs="Times New Roman"/>
              <w:i/>
              <w:iCs/>
              <w:sz w:val="24"/>
              <w:szCs w:val="24"/>
            </w:rPr>
          </w:rPrChange>
        </w:rPr>
        <w:t>*Low = below median value</w:t>
      </w:r>
    </w:p>
    <w:p w14:paraId="1E89F68F" w14:textId="08B44190" w:rsidR="00F1149A" w:rsidRPr="007C2DDC" w:rsidRDefault="00F1149A" w:rsidP="007F2BA1">
      <w:pPr>
        <w:tabs>
          <w:tab w:val="left" w:pos="1200"/>
        </w:tabs>
        <w:spacing w:after="0" w:line="240" w:lineRule="auto"/>
        <w:jc w:val="both"/>
        <w:rPr>
          <w:rFonts w:ascii="Times New Roman" w:hAnsi="Times New Roman" w:cs="Times New Roman"/>
          <w:i/>
          <w:iCs/>
          <w:color w:val="000000" w:themeColor="text1"/>
          <w:sz w:val="24"/>
          <w:szCs w:val="24"/>
          <w:rPrChange w:id="3317" w:author="nayeem hasan" w:date="2020-08-19T04:23:00Z">
            <w:rPr>
              <w:rFonts w:ascii="Times New Roman" w:hAnsi="Times New Roman" w:cs="Times New Roman"/>
              <w:i/>
              <w:iCs/>
              <w:sz w:val="24"/>
              <w:szCs w:val="24"/>
            </w:rPr>
          </w:rPrChange>
        </w:rPr>
      </w:pPr>
      <w:r w:rsidRPr="007C2DDC">
        <w:rPr>
          <w:rFonts w:ascii="Times New Roman" w:hAnsi="Times New Roman" w:cs="Times New Roman"/>
          <w:i/>
          <w:iCs/>
          <w:color w:val="000000" w:themeColor="text1"/>
          <w:sz w:val="24"/>
          <w:szCs w:val="24"/>
          <w:rPrChange w:id="3318" w:author="nayeem hasan" w:date="2020-08-19T04:23:00Z">
            <w:rPr>
              <w:rFonts w:ascii="Times New Roman" w:hAnsi="Times New Roman" w:cs="Times New Roman"/>
              <w:i/>
              <w:iCs/>
              <w:sz w:val="24"/>
              <w:szCs w:val="24"/>
            </w:rPr>
          </w:rPrChange>
        </w:rPr>
        <w:t>*High = above or equal to median value</w:t>
      </w:r>
    </w:p>
    <w:sectPr w:rsidR="00F1149A" w:rsidRPr="007C2DDC" w:rsidSect="009C7F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Haider, Najmul" w:date="2020-08-13T13:26:00Z" w:initials="NH">
    <w:p w14:paraId="52F380E6" w14:textId="78DA30A6" w:rsidR="00C61D7C" w:rsidRDefault="00C61D7C">
      <w:pPr>
        <w:pStyle w:val="CommentText"/>
      </w:pPr>
      <w:r>
        <w:rPr>
          <w:rStyle w:val="CommentReference"/>
        </w:rPr>
        <w:annotationRef/>
      </w:r>
      <w:r>
        <w:t>Shall we term it as CFR or IFR or just mortality rate, please read some publication carefully and come up with a logic – at least for me!</w:t>
      </w:r>
    </w:p>
  </w:comment>
  <w:comment w:id="972" w:author="Haider, Najmul" w:date="2020-08-14T12:14:00Z" w:initials="NH">
    <w:p w14:paraId="665A28DD" w14:textId="77777777" w:rsidR="00C61D7C" w:rsidRDefault="00C61D7C">
      <w:pPr>
        <w:pStyle w:val="CommentText"/>
      </w:pPr>
      <w:r>
        <w:rPr>
          <w:rStyle w:val="CommentReference"/>
        </w:rPr>
        <w:annotationRef/>
      </w:r>
      <w:r>
        <w:t xml:space="preserve">This is so simple, you just write as a definition, don’t need an equation. </w:t>
      </w:r>
    </w:p>
    <w:p w14:paraId="12B513FD" w14:textId="77777777" w:rsidR="00C61D7C" w:rsidRDefault="00C61D7C">
      <w:pPr>
        <w:pStyle w:val="CommentText"/>
      </w:pPr>
    </w:p>
    <w:p w14:paraId="0A46F99C" w14:textId="5140B62E" w:rsidR="00C61D7C" w:rsidRDefault="00C61D7C">
      <w:pPr>
        <w:pStyle w:val="CommentText"/>
      </w:pPr>
      <w:r>
        <w:t>“We considered CFR as number of death per 100 infected COVID-19 patients.”</w:t>
      </w:r>
    </w:p>
  </w:comment>
  <w:comment w:id="1284" w:author="Haider, Najmul" w:date="2020-08-14T12:36:00Z" w:initials="NH">
    <w:p w14:paraId="7531361E" w14:textId="43F7D157" w:rsidR="00C61D7C" w:rsidRDefault="00C61D7C">
      <w:pPr>
        <w:pStyle w:val="CommentText"/>
      </w:pPr>
      <w:r>
        <w:rPr>
          <w:rStyle w:val="CommentReference"/>
        </w:rPr>
        <w:annotationRef/>
      </w:r>
      <w:r>
        <w:t xml:space="preserve">What mean is this? Mean of 206 countreis? This makes no sense ! </w:t>
      </w:r>
    </w:p>
  </w:comment>
  <w:comment w:id="1429" w:author="Haider, Najmul" w:date="2020-08-14T12:41:00Z" w:initials="NH">
    <w:p w14:paraId="4E9B80F4" w14:textId="151572AF" w:rsidR="00C61D7C" w:rsidRDefault="00C61D7C">
      <w:pPr>
        <w:pStyle w:val="CommentText"/>
      </w:pPr>
      <w:r>
        <w:rPr>
          <w:rStyle w:val="CommentReference"/>
        </w:rPr>
        <w:annotationRef/>
      </w:r>
      <w:r>
        <w:t>No need – drop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F380E6" w15:done="0"/>
  <w15:commentEx w15:paraId="0A46F99C" w15:done="0"/>
  <w15:commentEx w15:paraId="7531361E" w15:done="0"/>
  <w15:commentEx w15:paraId="4E9B80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F380E6" w16cid:durableId="22E6B02D"/>
  <w16cid:commentId w16cid:paraId="0A46F99C" w16cid:durableId="22E6B02E"/>
  <w16cid:commentId w16cid:paraId="7531361E" w16cid:durableId="22E6B030"/>
  <w16cid:commentId w16cid:paraId="4E9B80F4" w16cid:durableId="22E6B0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yeem hasan">
    <w15:presenceInfo w15:providerId="Windows Live" w15:userId="5be14f6c7eaf8e33"/>
  </w15:person>
  <w15:person w15:author="Haider, Najmul">
    <w15:presenceInfo w15:providerId="None" w15:userId="Haider, Najm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O0NDc0MDayNDI0MzJS0lEKTi0uzszPAykwqgUAU8el9iwAAAA="/>
  </w:docVars>
  <w:rsids>
    <w:rsidRoot w:val="005B26F4"/>
    <w:rsid w:val="000009E7"/>
    <w:rsid w:val="00002667"/>
    <w:rsid w:val="000028A5"/>
    <w:rsid w:val="00002E3C"/>
    <w:rsid w:val="00005067"/>
    <w:rsid w:val="00005F42"/>
    <w:rsid w:val="000075E2"/>
    <w:rsid w:val="0001424B"/>
    <w:rsid w:val="0001456C"/>
    <w:rsid w:val="00016C2D"/>
    <w:rsid w:val="00016D87"/>
    <w:rsid w:val="0002021E"/>
    <w:rsid w:val="000236A5"/>
    <w:rsid w:val="000242B1"/>
    <w:rsid w:val="00026070"/>
    <w:rsid w:val="00027DD9"/>
    <w:rsid w:val="00031520"/>
    <w:rsid w:val="00035F11"/>
    <w:rsid w:val="000363D5"/>
    <w:rsid w:val="000368C9"/>
    <w:rsid w:val="000407C9"/>
    <w:rsid w:val="00040CAB"/>
    <w:rsid w:val="00040E8E"/>
    <w:rsid w:val="00044575"/>
    <w:rsid w:val="00044A09"/>
    <w:rsid w:val="00053624"/>
    <w:rsid w:val="00053B92"/>
    <w:rsid w:val="00053F97"/>
    <w:rsid w:val="0005640D"/>
    <w:rsid w:val="00057AAD"/>
    <w:rsid w:val="0006147B"/>
    <w:rsid w:val="000616B9"/>
    <w:rsid w:val="000626A5"/>
    <w:rsid w:val="00064F97"/>
    <w:rsid w:val="00067CDD"/>
    <w:rsid w:val="00072661"/>
    <w:rsid w:val="0007558B"/>
    <w:rsid w:val="00076D09"/>
    <w:rsid w:val="00076D27"/>
    <w:rsid w:val="000775CA"/>
    <w:rsid w:val="00082419"/>
    <w:rsid w:val="00082BA0"/>
    <w:rsid w:val="00082C66"/>
    <w:rsid w:val="00083C7D"/>
    <w:rsid w:val="00085FE5"/>
    <w:rsid w:val="00090FF7"/>
    <w:rsid w:val="00096A8C"/>
    <w:rsid w:val="000A02C6"/>
    <w:rsid w:val="000A1AEF"/>
    <w:rsid w:val="000A2641"/>
    <w:rsid w:val="000A7DAE"/>
    <w:rsid w:val="000B513D"/>
    <w:rsid w:val="000B6210"/>
    <w:rsid w:val="000B638E"/>
    <w:rsid w:val="000C26E1"/>
    <w:rsid w:val="000C2DE1"/>
    <w:rsid w:val="000C326A"/>
    <w:rsid w:val="000C4D26"/>
    <w:rsid w:val="000C5031"/>
    <w:rsid w:val="000C6577"/>
    <w:rsid w:val="000C7DCF"/>
    <w:rsid w:val="000D1AA5"/>
    <w:rsid w:val="000D376F"/>
    <w:rsid w:val="000D4F68"/>
    <w:rsid w:val="000D6582"/>
    <w:rsid w:val="000D6E89"/>
    <w:rsid w:val="000D7296"/>
    <w:rsid w:val="000D747B"/>
    <w:rsid w:val="000D79FF"/>
    <w:rsid w:val="000E1642"/>
    <w:rsid w:val="000E27E4"/>
    <w:rsid w:val="000E3C07"/>
    <w:rsid w:val="000E4EBB"/>
    <w:rsid w:val="000E5A3C"/>
    <w:rsid w:val="000E67FF"/>
    <w:rsid w:val="000F0C8A"/>
    <w:rsid w:val="000F14A9"/>
    <w:rsid w:val="000F23C8"/>
    <w:rsid w:val="000F649A"/>
    <w:rsid w:val="000F6DE4"/>
    <w:rsid w:val="0010406E"/>
    <w:rsid w:val="00106792"/>
    <w:rsid w:val="00111A35"/>
    <w:rsid w:val="00111D51"/>
    <w:rsid w:val="001166DC"/>
    <w:rsid w:val="001227AC"/>
    <w:rsid w:val="00123BE1"/>
    <w:rsid w:val="00123CE1"/>
    <w:rsid w:val="0013013D"/>
    <w:rsid w:val="001347AA"/>
    <w:rsid w:val="00136C6E"/>
    <w:rsid w:val="00136D0A"/>
    <w:rsid w:val="00141A0A"/>
    <w:rsid w:val="00141AD3"/>
    <w:rsid w:val="001437D2"/>
    <w:rsid w:val="00145781"/>
    <w:rsid w:val="00145D2F"/>
    <w:rsid w:val="00146532"/>
    <w:rsid w:val="001506DD"/>
    <w:rsid w:val="0015229B"/>
    <w:rsid w:val="00153246"/>
    <w:rsid w:val="00153D82"/>
    <w:rsid w:val="00156083"/>
    <w:rsid w:val="00157253"/>
    <w:rsid w:val="00177220"/>
    <w:rsid w:val="00181207"/>
    <w:rsid w:val="001850CF"/>
    <w:rsid w:val="00185898"/>
    <w:rsid w:val="0019183D"/>
    <w:rsid w:val="00193A9C"/>
    <w:rsid w:val="00197287"/>
    <w:rsid w:val="00197B54"/>
    <w:rsid w:val="001A1040"/>
    <w:rsid w:val="001A16EC"/>
    <w:rsid w:val="001A2BBF"/>
    <w:rsid w:val="001A3881"/>
    <w:rsid w:val="001A452B"/>
    <w:rsid w:val="001A4846"/>
    <w:rsid w:val="001A4DB9"/>
    <w:rsid w:val="001A62E4"/>
    <w:rsid w:val="001B0605"/>
    <w:rsid w:val="001B0999"/>
    <w:rsid w:val="001B0AF1"/>
    <w:rsid w:val="001B2ADE"/>
    <w:rsid w:val="001B5E43"/>
    <w:rsid w:val="001B6025"/>
    <w:rsid w:val="001B778E"/>
    <w:rsid w:val="001B7818"/>
    <w:rsid w:val="001C1363"/>
    <w:rsid w:val="001C54B4"/>
    <w:rsid w:val="001D63A9"/>
    <w:rsid w:val="001E03D1"/>
    <w:rsid w:val="001E4344"/>
    <w:rsid w:val="001E4E07"/>
    <w:rsid w:val="001F1FF5"/>
    <w:rsid w:val="001F3338"/>
    <w:rsid w:val="001F6761"/>
    <w:rsid w:val="001F6C30"/>
    <w:rsid w:val="001F721D"/>
    <w:rsid w:val="002000A6"/>
    <w:rsid w:val="0020339C"/>
    <w:rsid w:val="00206CB7"/>
    <w:rsid w:val="00211B10"/>
    <w:rsid w:val="00212019"/>
    <w:rsid w:val="00213F31"/>
    <w:rsid w:val="0022422C"/>
    <w:rsid w:val="00225E11"/>
    <w:rsid w:val="00233C0D"/>
    <w:rsid w:val="00233EB6"/>
    <w:rsid w:val="00235F0D"/>
    <w:rsid w:val="00237189"/>
    <w:rsid w:val="002413FD"/>
    <w:rsid w:val="00243C82"/>
    <w:rsid w:val="002512F4"/>
    <w:rsid w:val="0026090C"/>
    <w:rsid w:val="002612EF"/>
    <w:rsid w:val="002631FB"/>
    <w:rsid w:val="002651F0"/>
    <w:rsid w:val="002666FC"/>
    <w:rsid w:val="00266F66"/>
    <w:rsid w:val="00270CA7"/>
    <w:rsid w:val="00270F6F"/>
    <w:rsid w:val="00273AF6"/>
    <w:rsid w:val="00273E6B"/>
    <w:rsid w:val="00276564"/>
    <w:rsid w:val="002815DB"/>
    <w:rsid w:val="00281B21"/>
    <w:rsid w:val="00284128"/>
    <w:rsid w:val="00285E8D"/>
    <w:rsid w:val="00286DBB"/>
    <w:rsid w:val="002906DA"/>
    <w:rsid w:val="002909FE"/>
    <w:rsid w:val="00292033"/>
    <w:rsid w:val="00297B0F"/>
    <w:rsid w:val="002A11E9"/>
    <w:rsid w:val="002A3EB1"/>
    <w:rsid w:val="002A75D8"/>
    <w:rsid w:val="002B0EBE"/>
    <w:rsid w:val="002B24EB"/>
    <w:rsid w:val="002B4079"/>
    <w:rsid w:val="002B5363"/>
    <w:rsid w:val="002B5C3C"/>
    <w:rsid w:val="002B7571"/>
    <w:rsid w:val="002C1D46"/>
    <w:rsid w:val="002C2B60"/>
    <w:rsid w:val="002C5142"/>
    <w:rsid w:val="002C56CE"/>
    <w:rsid w:val="002C6E4A"/>
    <w:rsid w:val="002D118F"/>
    <w:rsid w:val="002D1928"/>
    <w:rsid w:val="002D2EF4"/>
    <w:rsid w:val="002D56E2"/>
    <w:rsid w:val="002E15C1"/>
    <w:rsid w:val="002E17C2"/>
    <w:rsid w:val="002E6C32"/>
    <w:rsid w:val="002F10D8"/>
    <w:rsid w:val="002F2756"/>
    <w:rsid w:val="002F3EC7"/>
    <w:rsid w:val="002F63FF"/>
    <w:rsid w:val="00300670"/>
    <w:rsid w:val="00301428"/>
    <w:rsid w:val="003020A7"/>
    <w:rsid w:val="00302153"/>
    <w:rsid w:val="0030323E"/>
    <w:rsid w:val="0030416C"/>
    <w:rsid w:val="00304811"/>
    <w:rsid w:val="0030502D"/>
    <w:rsid w:val="003054E9"/>
    <w:rsid w:val="00306557"/>
    <w:rsid w:val="00311C56"/>
    <w:rsid w:val="0031498C"/>
    <w:rsid w:val="00315CD8"/>
    <w:rsid w:val="003162D7"/>
    <w:rsid w:val="00316312"/>
    <w:rsid w:val="00316C01"/>
    <w:rsid w:val="00317ABD"/>
    <w:rsid w:val="00321F0B"/>
    <w:rsid w:val="00322120"/>
    <w:rsid w:val="00323362"/>
    <w:rsid w:val="0032375D"/>
    <w:rsid w:val="00324472"/>
    <w:rsid w:val="00325432"/>
    <w:rsid w:val="00327081"/>
    <w:rsid w:val="003276E1"/>
    <w:rsid w:val="00330E28"/>
    <w:rsid w:val="003364C5"/>
    <w:rsid w:val="00341A28"/>
    <w:rsid w:val="00342254"/>
    <w:rsid w:val="003458C5"/>
    <w:rsid w:val="00347A46"/>
    <w:rsid w:val="0035013D"/>
    <w:rsid w:val="00351E92"/>
    <w:rsid w:val="00352103"/>
    <w:rsid w:val="00352E32"/>
    <w:rsid w:val="0035413B"/>
    <w:rsid w:val="00360B6A"/>
    <w:rsid w:val="0036515C"/>
    <w:rsid w:val="003654A9"/>
    <w:rsid w:val="00372634"/>
    <w:rsid w:val="00376E10"/>
    <w:rsid w:val="00377EFD"/>
    <w:rsid w:val="00381C85"/>
    <w:rsid w:val="00383E4F"/>
    <w:rsid w:val="003849E7"/>
    <w:rsid w:val="00385184"/>
    <w:rsid w:val="0038524A"/>
    <w:rsid w:val="003865F4"/>
    <w:rsid w:val="00387267"/>
    <w:rsid w:val="00390111"/>
    <w:rsid w:val="00390DBF"/>
    <w:rsid w:val="003A09E9"/>
    <w:rsid w:val="003A15AD"/>
    <w:rsid w:val="003A444B"/>
    <w:rsid w:val="003A78DD"/>
    <w:rsid w:val="003B2B29"/>
    <w:rsid w:val="003B2F85"/>
    <w:rsid w:val="003B40D8"/>
    <w:rsid w:val="003B45F5"/>
    <w:rsid w:val="003B5935"/>
    <w:rsid w:val="003B6AE8"/>
    <w:rsid w:val="003D1F88"/>
    <w:rsid w:val="003E02F9"/>
    <w:rsid w:val="003E79FA"/>
    <w:rsid w:val="003F10FD"/>
    <w:rsid w:val="003F68D7"/>
    <w:rsid w:val="00400EF0"/>
    <w:rsid w:val="004013D8"/>
    <w:rsid w:val="004016E4"/>
    <w:rsid w:val="00401A42"/>
    <w:rsid w:val="00402553"/>
    <w:rsid w:val="00407652"/>
    <w:rsid w:val="0041152B"/>
    <w:rsid w:val="00414518"/>
    <w:rsid w:val="00416027"/>
    <w:rsid w:val="004163F0"/>
    <w:rsid w:val="00417329"/>
    <w:rsid w:val="004229E5"/>
    <w:rsid w:val="004237B6"/>
    <w:rsid w:val="00425435"/>
    <w:rsid w:val="00431CDD"/>
    <w:rsid w:val="004324E8"/>
    <w:rsid w:val="00434881"/>
    <w:rsid w:val="00435F0A"/>
    <w:rsid w:val="00437613"/>
    <w:rsid w:val="00437B4E"/>
    <w:rsid w:val="0044008D"/>
    <w:rsid w:val="00443D12"/>
    <w:rsid w:val="00443EDB"/>
    <w:rsid w:val="00451980"/>
    <w:rsid w:val="00456E7C"/>
    <w:rsid w:val="00456F63"/>
    <w:rsid w:val="00456FA6"/>
    <w:rsid w:val="00457177"/>
    <w:rsid w:val="00467406"/>
    <w:rsid w:val="004749DB"/>
    <w:rsid w:val="00475132"/>
    <w:rsid w:val="00477D51"/>
    <w:rsid w:val="0048410E"/>
    <w:rsid w:val="00484576"/>
    <w:rsid w:val="0048679A"/>
    <w:rsid w:val="0049149A"/>
    <w:rsid w:val="004938CB"/>
    <w:rsid w:val="00494D2C"/>
    <w:rsid w:val="00497635"/>
    <w:rsid w:val="004A37CA"/>
    <w:rsid w:val="004A5DFB"/>
    <w:rsid w:val="004B4AAF"/>
    <w:rsid w:val="004B6703"/>
    <w:rsid w:val="004B700C"/>
    <w:rsid w:val="004C1084"/>
    <w:rsid w:val="004C1E42"/>
    <w:rsid w:val="004C2288"/>
    <w:rsid w:val="004C2E55"/>
    <w:rsid w:val="004C373A"/>
    <w:rsid w:val="004C374F"/>
    <w:rsid w:val="004C615C"/>
    <w:rsid w:val="004C6880"/>
    <w:rsid w:val="004D5787"/>
    <w:rsid w:val="004E5951"/>
    <w:rsid w:val="004E6495"/>
    <w:rsid w:val="004E740D"/>
    <w:rsid w:val="004F4101"/>
    <w:rsid w:val="004F43BC"/>
    <w:rsid w:val="004F45C6"/>
    <w:rsid w:val="004F4C00"/>
    <w:rsid w:val="00500480"/>
    <w:rsid w:val="005041BC"/>
    <w:rsid w:val="00504B44"/>
    <w:rsid w:val="00506984"/>
    <w:rsid w:val="0050724F"/>
    <w:rsid w:val="00514ADA"/>
    <w:rsid w:val="00516CCF"/>
    <w:rsid w:val="005234E9"/>
    <w:rsid w:val="005237B3"/>
    <w:rsid w:val="00523EC3"/>
    <w:rsid w:val="00524E14"/>
    <w:rsid w:val="0052671B"/>
    <w:rsid w:val="00532739"/>
    <w:rsid w:val="00532AC1"/>
    <w:rsid w:val="0053704F"/>
    <w:rsid w:val="005372BA"/>
    <w:rsid w:val="0053747D"/>
    <w:rsid w:val="00540826"/>
    <w:rsid w:val="00541EAE"/>
    <w:rsid w:val="005445B3"/>
    <w:rsid w:val="00545CE4"/>
    <w:rsid w:val="00545EE9"/>
    <w:rsid w:val="00546042"/>
    <w:rsid w:val="00551683"/>
    <w:rsid w:val="005527D9"/>
    <w:rsid w:val="00555464"/>
    <w:rsid w:val="005561DE"/>
    <w:rsid w:val="00557D28"/>
    <w:rsid w:val="00560755"/>
    <w:rsid w:val="0056467F"/>
    <w:rsid w:val="00567575"/>
    <w:rsid w:val="00571425"/>
    <w:rsid w:val="005723B7"/>
    <w:rsid w:val="0057259D"/>
    <w:rsid w:val="00573592"/>
    <w:rsid w:val="00573D45"/>
    <w:rsid w:val="005742E9"/>
    <w:rsid w:val="00574A78"/>
    <w:rsid w:val="005751FF"/>
    <w:rsid w:val="00576611"/>
    <w:rsid w:val="00580FFA"/>
    <w:rsid w:val="00582419"/>
    <w:rsid w:val="00583FE9"/>
    <w:rsid w:val="005909A6"/>
    <w:rsid w:val="00595087"/>
    <w:rsid w:val="0059674C"/>
    <w:rsid w:val="00597270"/>
    <w:rsid w:val="005975AE"/>
    <w:rsid w:val="005A1D5F"/>
    <w:rsid w:val="005A27C9"/>
    <w:rsid w:val="005A64CA"/>
    <w:rsid w:val="005A6D95"/>
    <w:rsid w:val="005A7595"/>
    <w:rsid w:val="005A783B"/>
    <w:rsid w:val="005B1875"/>
    <w:rsid w:val="005B26F4"/>
    <w:rsid w:val="005B34D5"/>
    <w:rsid w:val="005B6C0D"/>
    <w:rsid w:val="005C335C"/>
    <w:rsid w:val="005C404A"/>
    <w:rsid w:val="005C4521"/>
    <w:rsid w:val="005C4EC4"/>
    <w:rsid w:val="005D69D2"/>
    <w:rsid w:val="005D729B"/>
    <w:rsid w:val="005E3103"/>
    <w:rsid w:val="005E4672"/>
    <w:rsid w:val="005E4EDC"/>
    <w:rsid w:val="005E52EB"/>
    <w:rsid w:val="005E760E"/>
    <w:rsid w:val="005E7DDC"/>
    <w:rsid w:val="005F1237"/>
    <w:rsid w:val="006070AA"/>
    <w:rsid w:val="00611434"/>
    <w:rsid w:val="00611B86"/>
    <w:rsid w:val="00616CBA"/>
    <w:rsid w:val="006220B4"/>
    <w:rsid w:val="00622103"/>
    <w:rsid w:val="006229F8"/>
    <w:rsid w:val="006232FB"/>
    <w:rsid w:val="006234F6"/>
    <w:rsid w:val="00623BD7"/>
    <w:rsid w:val="006242E6"/>
    <w:rsid w:val="00624CDF"/>
    <w:rsid w:val="00626781"/>
    <w:rsid w:val="006304FC"/>
    <w:rsid w:val="0063070E"/>
    <w:rsid w:val="006309CD"/>
    <w:rsid w:val="006344CC"/>
    <w:rsid w:val="00636B17"/>
    <w:rsid w:val="006411A5"/>
    <w:rsid w:val="006437EC"/>
    <w:rsid w:val="0064658D"/>
    <w:rsid w:val="006500F4"/>
    <w:rsid w:val="00651367"/>
    <w:rsid w:val="00651EDE"/>
    <w:rsid w:val="00652306"/>
    <w:rsid w:val="00652A0B"/>
    <w:rsid w:val="00654FDC"/>
    <w:rsid w:val="0065518F"/>
    <w:rsid w:val="00660AD8"/>
    <w:rsid w:val="006654A2"/>
    <w:rsid w:val="006663DD"/>
    <w:rsid w:val="00666E0D"/>
    <w:rsid w:val="006672A0"/>
    <w:rsid w:val="00670DED"/>
    <w:rsid w:val="00673046"/>
    <w:rsid w:val="00675475"/>
    <w:rsid w:val="00675841"/>
    <w:rsid w:val="0068462E"/>
    <w:rsid w:val="00685A1F"/>
    <w:rsid w:val="00690C65"/>
    <w:rsid w:val="0069138D"/>
    <w:rsid w:val="006915CD"/>
    <w:rsid w:val="00691A6C"/>
    <w:rsid w:val="00695F62"/>
    <w:rsid w:val="006A144E"/>
    <w:rsid w:val="006A390B"/>
    <w:rsid w:val="006A507E"/>
    <w:rsid w:val="006A5577"/>
    <w:rsid w:val="006A5621"/>
    <w:rsid w:val="006A6642"/>
    <w:rsid w:val="006A69A8"/>
    <w:rsid w:val="006A6C0B"/>
    <w:rsid w:val="006B0142"/>
    <w:rsid w:val="006B0E3F"/>
    <w:rsid w:val="006B2C75"/>
    <w:rsid w:val="006B668F"/>
    <w:rsid w:val="006C6EC9"/>
    <w:rsid w:val="006C759A"/>
    <w:rsid w:val="006D1BDB"/>
    <w:rsid w:val="006D4AD2"/>
    <w:rsid w:val="006E013D"/>
    <w:rsid w:val="006E14A9"/>
    <w:rsid w:val="006E442F"/>
    <w:rsid w:val="006E5DA3"/>
    <w:rsid w:val="006F4D3B"/>
    <w:rsid w:val="006F6175"/>
    <w:rsid w:val="006F6D87"/>
    <w:rsid w:val="0070261C"/>
    <w:rsid w:val="00702F42"/>
    <w:rsid w:val="007110D5"/>
    <w:rsid w:val="00711720"/>
    <w:rsid w:val="00712242"/>
    <w:rsid w:val="00712822"/>
    <w:rsid w:val="00715BDF"/>
    <w:rsid w:val="00723065"/>
    <w:rsid w:val="00724AEF"/>
    <w:rsid w:val="00732696"/>
    <w:rsid w:val="00733A88"/>
    <w:rsid w:val="0074588B"/>
    <w:rsid w:val="00746AF0"/>
    <w:rsid w:val="00747348"/>
    <w:rsid w:val="00747F73"/>
    <w:rsid w:val="0075019E"/>
    <w:rsid w:val="007537BE"/>
    <w:rsid w:val="00753F41"/>
    <w:rsid w:val="007607D1"/>
    <w:rsid w:val="00761DCD"/>
    <w:rsid w:val="00762D2F"/>
    <w:rsid w:val="00763A80"/>
    <w:rsid w:val="007652FF"/>
    <w:rsid w:val="0076575D"/>
    <w:rsid w:val="007662FB"/>
    <w:rsid w:val="00767A3C"/>
    <w:rsid w:val="007735BA"/>
    <w:rsid w:val="00774A22"/>
    <w:rsid w:val="00775C12"/>
    <w:rsid w:val="0078118D"/>
    <w:rsid w:val="00783328"/>
    <w:rsid w:val="00783BB8"/>
    <w:rsid w:val="00783F93"/>
    <w:rsid w:val="00785AAA"/>
    <w:rsid w:val="0079223F"/>
    <w:rsid w:val="00794358"/>
    <w:rsid w:val="0079514E"/>
    <w:rsid w:val="00795DE7"/>
    <w:rsid w:val="007A20CE"/>
    <w:rsid w:val="007A3EDE"/>
    <w:rsid w:val="007A619A"/>
    <w:rsid w:val="007A6209"/>
    <w:rsid w:val="007A7F5A"/>
    <w:rsid w:val="007B1404"/>
    <w:rsid w:val="007B421C"/>
    <w:rsid w:val="007B452D"/>
    <w:rsid w:val="007B45B0"/>
    <w:rsid w:val="007B5285"/>
    <w:rsid w:val="007C2DDC"/>
    <w:rsid w:val="007C3A00"/>
    <w:rsid w:val="007C542E"/>
    <w:rsid w:val="007C7CF7"/>
    <w:rsid w:val="007D32E1"/>
    <w:rsid w:val="007D4823"/>
    <w:rsid w:val="007D4A32"/>
    <w:rsid w:val="007D72DC"/>
    <w:rsid w:val="007E1440"/>
    <w:rsid w:val="007E19B0"/>
    <w:rsid w:val="007E2341"/>
    <w:rsid w:val="007E78BE"/>
    <w:rsid w:val="007E7EEC"/>
    <w:rsid w:val="007F0E84"/>
    <w:rsid w:val="007F2BA1"/>
    <w:rsid w:val="007F3C87"/>
    <w:rsid w:val="007F5374"/>
    <w:rsid w:val="00802F73"/>
    <w:rsid w:val="00803DD1"/>
    <w:rsid w:val="00805059"/>
    <w:rsid w:val="00810A74"/>
    <w:rsid w:val="00811D82"/>
    <w:rsid w:val="00814EDA"/>
    <w:rsid w:val="0081693E"/>
    <w:rsid w:val="008176D5"/>
    <w:rsid w:val="00823089"/>
    <w:rsid w:val="0082639A"/>
    <w:rsid w:val="00831504"/>
    <w:rsid w:val="008337F6"/>
    <w:rsid w:val="0083464F"/>
    <w:rsid w:val="00835117"/>
    <w:rsid w:val="00836A8C"/>
    <w:rsid w:val="00836C04"/>
    <w:rsid w:val="00843F69"/>
    <w:rsid w:val="0084406E"/>
    <w:rsid w:val="0084558B"/>
    <w:rsid w:val="00850351"/>
    <w:rsid w:val="00851709"/>
    <w:rsid w:val="00854E94"/>
    <w:rsid w:val="00860870"/>
    <w:rsid w:val="00862711"/>
    <w:rsid w:val="00866838"/>
    <w:rsid w:val="008722F1"/>
    <w:rsid w:val="008737DA"/>
    <w:rsid w:val="00873D35"/>
    <w:rsid w:val="008772BA"/>
    <w:rsid w:val="0088223E"/>
    <w:rsid w:val="00883456"/>
    <w:rsid w:val="00884586"/>
    <w:rsid w:val="0088506C"/>
    <w:rsid w:val="00890835"/>
    <w:rsid w:val="00891509"/>
    <w:rsid w:val="00891DED"/>
    <w:rsid w:val="00895E02"/>
    <w:rsid w:val="00897186"/>
    <w:rsid w:val="00897CA6"/>
    <w:rsid w:val="008A07F1"/>
    <w:rsid w:val="008A1BBB"/>
    <w:rsid w:val="008A2A45"/>
    <w:rsid w:val="008A315B"/>
    <w:rsid w:val="008A5BC4"/>
    <w:rsid w:val="008A7975"/>
    <w:rsid w:val="008B01EB"/>
    <w:rsid w:val="008B13DB"/>
    <w:rsid w:val="008B5CBA"/>
    <w:rsid w:val="008B6DC4"/>
    <w:rsid w:val="008C124D"/>
    <w:rsid w:val="008C64F1"/>
    <w:rsid w:val="008C7140"/>
    <w:rsid w:val="008D0A06"/>
    <w:rsid w:val="008D22A9"/>
    <w:rsid w:val="008D3938"/>
    <w:rsid w:val="008D3E34"/>
    <w:rsid w:val="008D4FC4"/>
    <w:rsid w:val="008D7B1B"/>
    <w:rsid w:val="008E0F61"/>
    <w:rsid w:val="008E5D17"/>
    <w:rsid w:val="008F314E"/>
    <w:rsid w:val="008F5434"/>
    <w:rsid w:val="008F6511"/>
    <w:rsid w:val="008F7CE3"/>
    <w:rsid w:val="00902A2C"/>
    <w:rsid w:val="00905169"/>
    <w:rsid w:val="009053EA"/>
    <w:rsid w:val="00914AEB"/>
    <w:rsid w:val="00916F19"/>
    <w:rsid w:val="009205F8"/>
    <w:rsid w:val="0092113D"/>
    <w:rsid w:val="00926BDC"/>
    <w:rsid w:val="0092774D"/>
    <w:rsid w:val="00931BBA"/>
    <w:rsid w:val="00932E43"/>
    <w:rsid w:val="00935A42"/>
    <w:rsid w:val="00935D80"/>
    <w:rsid w:val="009379DA"/>
    <w:rsid w:val="00943853"/>
    <w:rsid w:val="009448F2"/>
    <w:rsid w:val="00945A44"/>
    <w:rsid w:val="00946AD4"/>
    <w:rsid w:val="00946F85"/>
    <w:rsid w:val="00951E2E"/>
    <w:rsid w:val="00956FE5"/>
    <w:rsid w:val="00957983"/>
    <w:rsid w:val="00960087"/>
    <w:rsid w:val="009603BC"/>
    <w:rsid w:val="00960718"/>
    <w:rsid w:val="009634F2"/>
    <w:rsid w:val="009656D2"/>
    <w:rsid w:val="00966565"/>
    <w:rsid w:val="009737BB"/>
    <w:rsid w:val="00981E28"/>
    <w:rsid w:val="009820EC"/>
    <w:rsid w:val="009822F9"/>
    <w:rsid w:val="009902C8"/>
    <w:rsid w:val="00995A2D"/>
    <w:rsid w:val="009963AC"/>
    <w:rsid w:val="009A5F13"/>
    <w:rsid w:val="009A67A0"/>
    <w:rsid w:val="009B4EF6"/>
    <w:rsid w:val="009C3632"/>
    <w:rsid w:val="009C39F6"/>
    <w:rsid w:val="009C481F"/>
    <w:rsid w:val="009C7F77"/>
    <w:rsid w:val="009D3F34"/>
    <w:rsid w:val="009D5303"/>
    <w:rsid w:val="009D727C"/>
    <w:rsid w:val="009D7511"/>
    <w:rsid w:val="009E207B"/>
    <w:rsid w:val="009E4CAE"/>
    <w:rsid w:val="009E5190"/>
    <w:rsid w:val="009E6285"/>
    <w:rsid w:val="009F01ED"/>
    <w:rsid w:val="009F169B"/>
    <w:rsid w:val="009F2FB1"/>
    <w:rsid w:val="009F31CD"/>
    <w:rsid w:val="009F7B04"/>
    <w:rsid w:val="009F7E65"/>
    <w:rsid w:val="00A02734"/>
    <w:rsid w:val="00A035D0"/>
    <w:rsid w:val="00A04FE7"/>
    <w:rsid w:val="00A056EA"/>
    <w:rsid w:val="00A0787F"/>
    <w:rsid w:val="00A078CD"/>
    <w:rsid w:val="00A10068"/>
    <w:rsid w:val="00A12F59"/>
    <w:rsid w:val="00A14099"/>
    <w:rsid w:val="00A15634"/>
    <w:rsid w:val="00A20176"/>
    <w:rsid w:val="00A240CC"/>
    <w:rsid w:val="00A2506D"/>
    <w:rsid w:val="00A25FD1"/>
    <w:rsid w:val="00A27E87"/>
    <w:rsid w:val="00A34608"/>
    <w:rsid w:val="00A34E0D"/>
    <w:rsid w:val="00A35206"/>
    <w:rsid w:val="00A428E5"/>
    <w:rsid w:val="00A44B6E"/>
    <w:rsid w:val="00A50BE0"/>
    <w:rsid w:val="00A52BE6"/>
    <w:rsid w:val="00A530A8"/>
    <w:rsid w:val="00A53EF8"/>
    <w:rsid w:val="00A5556B"/>
    <w:rsid w:val="00A6158F"/>
    <w:rsid w:val="00A62FDA"/>
    <w:rsid w:val="00A66AB7"/>
    <w:rsid w:val="00A7160C"/>
    <w:rsid w:val="00A7229F"/>
    <w:rsid w:val="00A7345B"/>
    <w:rsid w:val="00A7394E"/>
    <w:rsid w:val="00A770A7"/>
    <w:rsid w:val="00A80B72"/>
    <w:rsid w:val="00A82EF4"/>
    <w:rsid w:val="00A830A5"/>
    <w:rsid w:val="00A83A8F"/>
    <w:rsid w:val="00A83B1B"/>
    <w:rsid w:val="00A84911"/>
    <w:rsid w:val="00A92A54"/>
    <w:rsid w:val="00A92BEF"/>
    <w:rsid w:val="00A9514B"/>
    <w:rsid w:val="00A9588A"/>
    <w:rsid w:val="00A975C1"/>
    <w:rsid w:val="00A978DC"/>
    <w:rsid w:val="00AA0C1B"/>
    <w:rsid w:val="00AA2EF6"/>
    <w:rsid w:val="00AA34E6"/>
    <w:rsid w:val="00AA5116"/>
    <w:rsid w:val="00AA575D"/>
    <w:rsid w:val="00AA7633"/>
    <w:rsid w:val="00AB33DB"/>
    <w:rsid w:val="00AB7261"/>
    <w:rsid w:val="00AC55F9"/>
    <w:rsid w:val="00AC79FB"/>
    <w:rsid w:val="00AD29FB"/>
    <w:rsid w:val="00AD6A5C"/>
    <w:rsid w:val="00AE1D2F"/>
    <w:rsid w:val="00AE311C"/>
    <w:rsid w:val="00AE56E0"/>
    <w:rsid w:val="00AE64CB"/>
    <w:rsid w:val="00B00B21"/>
    <w:rsid w:val="00B013A7"/>
    <w:rsid w:val="00B02DC6"/>
    <w:rsid w:val="00B065E3"/>
    <w:rsid w:val="00B06F41"/>
    <w:rsid w:val="00B07322"/>
    <w:rsid w:val="00B13290"/>
    <w:rsid w:val="00B13813"/>
    <w:rsid w:val="00B1564F"/>
    <w:rsid w:val="00B17DE7"/>
    <w:rsid w:val="00B23511"/>
    <w:rsid w:val="00B2575A"/>
    <w:rsid w:val="00B25ACB"/>
    <w:rsid w:val="00B26CF7"/>
    <w:rsid w:val="00B37B17"/>
    <w:rsid w:val="00B37C5C"/>
    <w:rsid w:val="00B40714"/>
    <w:rsid w:val="00B42460"/>
    <w:rsid w:val="00B437FA"/>
    <w:rsid w:val="00B44B41"/>
    <w:rsid w:val="00B46D37"/>
    <w:rsid w:val="00B5286B"/>
    <w:rsid w:val="00B539A4"/>
    <w:rsid w:val="00B543F2"/>
    <w:rsid w:val="00B547F3"/>
    <w:rsid w:val="00B61415"/>
    <w:rsid w:val="00B615D2"/>
    <w:rsid w:val="00B624C6"/>
    <w:rsid w:val="00B62709"/>
    <w:rsid w:val="00B703B0"/>
    <w:rsid w:val="00B707FE"/>
    <w:rsid w:val="00B70E19"/>
    <w:rsid w:val="00B750C0"/>
    <w:rsid w:val="00B7761D"/>
    <w:rsid w:val="00B811F7"/>
    <w:rsid w:val="00B85E6A"/>
    <w:rsid w:val="00B86A4F"/>
    <w:rsid w:val="00B93685"/>
    <w:rsid w:val="00B93DE2"/>
    <w:rsid w:val="00B96266"/>
    <w:rsid w:val="00BA1AA0"/>
    <w:rsid w:val="00BA4FB1"/>
    <w:rsid w:val="00BB2292"/>
    <w:rsid w:val="00BB45AD"/>
    <w:rsid w:val="00BC11E7"/>
    <w:rsid w:val="00BC1D1C"/>
    <w:rsid w:val="00BC3A79"/>
    <w:rsid w:val="00BC3C72"/>
    <w:rsid w:val="00BC3DBC"/>
    <w:rsid w:val="00BC46E3"/>
    <w:rsid w:val="00BC4EB9"/>
    <w:rsid w:val="00BC50BC"/>
    <w:rsid w:val="00BC5DA4"/>
    <w:rsid w:val="00BC73BE"/>
    <w:rsid w:val="00BD16E8"/>
    <w:rsid w:val="00BD2D2D"/>
    <w:rsid w:val="00BD3FB9"/>
    <w:rsid w:val="00BD499F"/>
    <w:rsid w:val="00BD4F95"/>
    <w:rsid w:val="00BD5C0C"/>
    <w:rsid w:val="00BD63CE"/>
    <w:rsid w:val="00BD7A69"/>
    <w:rsid w:val="00BE1775"/>
    <w:rsid w:val="00BE1D44"/>
    <w:rsid w:val="00BE46E0"/>
    <w:rsid w:val="00BE7C19"/>
    <w:rsid w:val="00BF1C9B"/>
    <w:rsid w:val="00BF2F96"/>
    <w:rsid w:val="00BF4286"/>
    <w:rsid w:val="00BF60BC"/>
    <w:rsid w:val="00C00F53"/>
    <w:rsid w:val="00C027B7"/>
    <w:rsid w:val="00C03351"/>
    <w:rsid w:val="00C04469"/>
    <w:rsid w:val="00C04931"/>
    <w:rsid w:val="00C1088B"/>
    <w:rsid w:val="00C12689"/>
    <w:rsid w:val="00C12AE7"/>
    <w:rsid w:val="00C14361"/>
    <w:rsid w:val="00C14408"/>
    <w:rsid w:val="00C1533F"/>
    <w:rsid w:val="00C16042"/>
    <w:rsid w:val="00C16224"/>
    <w:rsid w:val="00C16FFC"/>
    <w:rsid w:val="00C2027D"/>
    <w:rsid w:val="00C20951"/>
    <w:rsid w:val="00C20EE3"/>
    <w:rsid w:val="00C25120"/>
    <w:rsid w:val="00C26919"/>
    <w:rsid w:val="00C279C6"/>
    <w:rsid w:val="00C34462"/>
    <w:rsid w:val="00C34C81"/>
    <w:rsid w:val="00C34FC6"/>
    <w:rsid w:val="00C37246"/>
    <w:rsid w:val="00C4151F"/>
    <w:rsid w:val="00C43204"/>
    <w:rsid w:val="00C467A0"/>
    <w:rsid w:val="00C479F4"/>
    <w:rsid w:val="00C47ADE"/>
    <w:rsid w:val="00C512FE"/>
    <w:rsid w:val="00C51480"/>
    <w:rsid w:val="00C569B9"/>
    <w:rsid w:val="00C575CE"/>
    <w:rsid w:val="00C61D7C"/>
    <w:rsid w:val="00C6285F"/>
    <w:rsid w:val="00C6339F"/>
    <w:rsid w:val="00C65BFC"/>
    <w:rsid w:val="00C66D9F"/>
    <w:rsid w:val="00C725D0"/>
    <w:rsid w:val="00C76EBB"/>
    <w:rsid w:val="00C8074E"/>
    <w:rsid w:val="00C81446"/>
    <w:rsid w:val="00C81ED3"/>
    <w:rsid w:val="00C834A6"/>
    <w:rsid w:val="00C84D5E"/>
    <w:rsid w:val="00C84F1C"/>
    <w:rsid w:val="00C85B3D"/>
    <w:rsid w:val="00C86397"/>
    <w:rsid w:val="00C87BEC"/>
    <w:rsid w:val="00C94FDA"/>
    <w:rsid w:val="00C953AB"/>
    <w:rsid w:val="00C95C2D"/>
    <w:rsid w:val="00CA673D"/>
    <w:rsid w:val="00CA6BC8"/>
    <w:rsid w:val="00CB16E8"/>
    <w:rsid w:val="00CC04B5"/>
    <w:rsid w:val="00CC071F"/>
    <w:rsid w:val="00CC0DC0"/>
    <w:rsid w:val="00CC1C31"/>
    <w:rsid w:val="00CC26CF"/>
    <w:rsid w:val="00CC56C4"/>
    <w:rsid w:val="00CC6C78"/>
    <w:rsid w:val="00CD3B32"/>
    <w:rsid w:val="00CD575F"/>
    <w:rsid w:val="00CD72F5"/>
    <w:rsid w:val="00CD7334"/>
    <w:rsid w:val="00CE0205"/>
    <w:rsid w:val="00CE05D1"/>
    <w:rsid w:val="00CE23C6"/>
    <w:rsid w:val="00CE36C1"/>
    <w:rsid w:val="00CE4F5D"/>
    <w:rsid w:val="00CE6AF5"/>
    <w:rsid w:val="00CE6BAF"/>
    <w:rsid w:val="00CF277C"/>
    <w:rsid w:val="00CF470E"/>
    <w:rsid w:val="00D014D4"/>
    <w:rsid w:val="00D03324"/>
    <w:rsid w:val="00D075C5"/>
    <w:rsid w:val="00D11E36"/>
    <w:rsid w:val="00D245C6"/>
    <w:rsid w:val="00D30307"/>
    <w:rsid w:val="00D313B5"/>
    <w:rsid w:val="00D31D69"/>
    <w:rsid w:val="00D32201"/>
    <w:rsid w:val="00D33E17"/>
    <w:rsid w:val="00D35556"/>
    <w:rsid w:val="00D3626B"/>
    <w:rsid w:val="00D40488"/>
    <w:rsid w:val="00D461A0"/>
    <w:rsid w:val="00D468F8"/>
    <w:rsid w:val="00D510C1"/>
    <w:rsid w:val="00D51F02"/>
    <w:rsid w:val="00D57843"/>
    <w:rsid w:val="00D72549"/>
    <w:rsid w:val="00D7289B"/>
    <w:rsid w:val="00D81D8A"/>
    <w:rsid w:val="00D821E4"/>
    <w:rsid w:val="00D82870"/>
    <w:rsid w:val="00D82BD3"/>
    <w:rsid w:val="00D928B6"/>
    <w:rsid w:val="00D94D52"/>
    <w:rsid w:val="00D955A6"/>
    <w:rsid w:val="00DA1A98"/>
    <w:rsid w:val="00DA4015"/>
    <w:rsid w:val="00DA6136"/>
    <w:rsid w:val="00DB28F9"/>
    <w:rsid w:val="00DB51B6"/>
    <w:rsid w:val="00DB5915"/>
    <w:rsid w:val="00DC6CA7"/>
    <w:rsid w:val="00DC78CF"/>
    <w:rsid w:val="00DD5175"/>
    <w:rsid w:val="00DD5696"/>
    <w:rsid w:val="00DD56E7"/>
    <w:rsid w:val="00DD5CF6"/>
    <w:rsid w:val="00DD6AC9"/>
    <w:rsid w:val="00DE439D"/>
    <w:rsid w:val="00DE6604"/>
    <w:rsid w:val="00DF3BB4"/>
    <w:rsid w:val="00DF42F8"/>
    <w:rsid w:val="00DF5D57"/>
    <w:rsid w:val="00E064B6"/>
    <w:rsid w:val="00E07BDB"/>
    <w:rsid w:val="00E07D7A"/>
    <w:rsid w:val="00E1104E"/>
    <w:rsid w:val="00E14151"/>
    <w:rsid w:val="00E14375"/>
    <w:rsid w:val="00E144D1"/>
    <w:rsid w:val="00E1505C"/>
    <w:rsid w:val="00E15138"/>
    <w:rsid w:val="00E16CA5"/>
    <w:rsid w:val="00E17464"/>
    <w:rsid w:val="00E2108E"/>
    <w:rsid w:val="00E21F7D"/>
    <w:rsid w:val="00E241C1"/>
    <w:rsid w:val="00E246E8"/>
    <w:rsid w:val="00E2503B"/>
    <w:rsid w:val="00E25217"/>
    <w:rsid w:val="00E25D9F"/>
    <w:rsid w:val="00E32EF5"/>
    <w:rsid w:val="00E333D3"/>
    <w:rsid w:val="00E35631"/>
    <w:rsid w:val="00E35822"/>
    <w:rsid w:val="00E404B4"/>
    <w:rsid w:val="00E41924"/>
    <w:rsid w:val="00E41E9D"/>
    <w:rsid w:val="00E42947"/>
    <w:rsid w:val="00E42E9B"/>
    <w:rsid w:val="00E4600C"/>
    <w:rsid w:val="00E5046B"/>
    <w:rsid w:val="00E5218B"/>
    <w:rsid w:val="00E523FF"/>
    <w:rsid w:val="00E54A1E"/>
    <w:rsid w:val="00E60165"/>
    <w:rsid w:val="00E62950"/>
    <w:rsid w:val="00E6371B"/>
    <w:rsid w:val="00E64187"/>
    <w:rsid w:val="00E64805"/>
    <w:rsid w:val="00E70DE9"/>
    <w:rsid w:val="00E71EF5"/>
    <w:rsid w:val="00E75CC3"/>
    <w:rsid w:val="00E76549"/>
    <w:rsid w:val="00E80AA7"/>
    <w:rsid w:val="00E84123"/>
    <w:rsid w:val="00E841A6"/>
    <w:rsid w:val="00E84299"/>
    <w:rsid w:val="00E86F39"/>
    <w:rsid w:val="00E90CFF"/>
    <w:rsid w:val="00E9318B"/>
    <w:rsid w:val="00E93F16"/>
    <w:rsid w:val="00E95623"/>
    <w:rsid w:val="00EA4257"/>
    <w:rsid w:val="00EA543D"/>
    <w:rsid w:val="00EB1498"/>
    <w:rsid w:val="00EB2274"/>
    <w:rsid w:val="00EB5FDC"/>
    <w:rsid w:val="00EC0223"/>
    <w:rsid w:val="00EC0720"/>
    <w:rsid w:val="00EC16C8"/>
    <w:rsid w:val="00EC29C4"/>
    <w:rsid w:val="00EC4E73"/>
    <w:rsid w:val="00EC6F93"/>
    <w:rsid w:val="00ED1A6D"/>
    <w:rsid w:val="00ED600E"/>
    <w:rsid w:val="00ED67E5"/>
    <w:rsid w:val="00EE0CE8"/>
    <w:rsid w:val="00EE4726"/>
    <w:rsid w:val="00EE5A05"/>
    <w:rsid w:val="00EE5C39"/>
    <w:rsid w:val="00EE6834"/>
    <w:rsid w:val="00EE7F28"/>
    <w:rsid w:val="00EF0EE7"/>
    <w:rsid w:val="00EF33CF"/>
    <w:rsid w:val="00EF41C7"/>
    <w:rsid w:val="00EF425C"/>
    <w:rsid w:val="00EF4AFF"/>
    <w:rsid w:val="00EF4DAA"/>
    <w:rsid w:val="00F01C10"/>
    <w:rsid w:val="00F0230F"/>
    <w:rsid w:val="00F1149A"/>
    <w:rsid w:val="00F1401E"/>
    <w:rsid w:val="00F149D4"/>
    <w:rsid w:val="00F16C18"/>
    <w:rsid w:val="00F20987"/>
    <w:rsid w:val="00F22265"/>
    <w:rsid w:val="00F24D1D"/>
    <w:rsid w:val="00F30AC0"/>
    <w:rsid w:val="00F332AB"/>
    <w:rsid w:val="00F33814"/>
    <w:rsid w:val="00F41909"/>
    <w:rsid w:val="00F42DDA"/>
    <w:rsid w:val="00F50EDB"/>
    <w:rsid w:val="00F515F1"/>
    <w:rsid w:val="00F54A22"/>
    <w:rsid w:val="00F645FC"/>
    <w:rsid w:val="00F64E4D"/>
    <w:rsid w:val="00F702CC"/>
    <w:rsid w:val="00F73E66"/>
    <w:rsid w:val="00F75016"/>
    <w:rsid w:val="00F773B9"/>
    <w:rsid w:val="00F7771A"/>
    <w:rsid w:val="00F80965"/>
    <w:rsid w:val="00F83C88"/>
    <w:rsid w:val="00F83DFA"/>
    <w:rsid w:val="00F84569"/>
    <w:rsid w:val="00F850B8"/>
    <w:rsid w:val="00F86B69"/>
    <w:rsid w:val="00F878E6"/>
    <w:rsid w:val="00F87A9D"/>
    <w:rsid w:val="00F951AD"/>
    <w:rsid w:val="00F9601C"/>
    <w:rsid w:val="00FA1471"/>
    <w:rsid w:val="00FA2441"/>
    <w:rsid w:val="00FA625C"/>
    <w:rsid w:val="00FA67FC"/>
    <w:rsid w:val="00FA7B20"/>
    <w:rsid w:val="00FB123F"/>
    <w:rsid w:val="00FB1DE2"/>
    <w:rsid w:val="00FB4495"/>
    <w:rsid w:val="00FB4BB6"/>
    <w:rsid w:val="00FB58B6"/>
    <w:rsid w:val="00FC1F2B"/>
    <w:rsid w:val="00FC30F4"/>
    <w:rsid w:val="00FC48F3"/>
    <w:rsid w:val="00FC4992"/>
    <w:rsid w:val="00FC6674"/>
    <w:rsid w:val="00FC6DF2"/>
    <w:rsid w:val="00FC7A6F"/>
    <w:rsid w:val="00FD2E9D"/>
    <w:rsid w:val="00FD385E"/>
    <w:rsid w:val="00FD39D4"/>
    <w:rsid w:val="00FD5910"/>
    <w:rsid w:val="00FE10D7"/>
    <w:rsid w:val="00FE33CF"/>
    <w:rsid w:val="00FE3535"/>
    <w:rsid w:val="00FE553E"/>
    <w:rsid w:val="00FE57C9"/>
    <w:rsid w:val="00FE7EA4"/>
    <w:rsid w:val="00FE7F75"/>
    <w:rsid w:val="00FF27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9FF2"/>
  <w15:chartTrackingRefBased/>
  <w15:docId w15:val="{1654CF7A-07EE-4C7D-90AB-0DC541E4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4358"/>
    <w:rPr>
      <w:color w:val="0563C1" w:themeColor="hyperlink"/>
      <w:u w:val="single"/>
    </w:rPr>
  </w:style>
  <w:style w:type="character" w:customStyle="1" w:styleId="UnresolvedMention1">
    <w:name w:val="Unresolved Mention1"/>
    <w:basedOn w:val="DefaultParagraphFont"/>
    <w:uiPriority w:val="99"/>
    <w:semiHidden/>
    <w:unhideWhenUsed/>
    <w:rsid w:val="00794358"/>
    <w:rPr>
      <w:color w:val="605E5C"/>
      <w:shd w:val="clear" w:color="auto" w:fill="E1DFDD"/>
    </w:rPr>
  </w:style>
  <w:style w:type="character" w:styleId="FollowedHyperlink">
    <w:name w:val="FollowedHyperlink"/>
    <w:basedOn w:val="DefaultParagraphFont"/>
    <w:uiPriority w:val="99"/>
    <w:semiHidden/>
    <w:unhideWhenUsed/>
    <w:rsid w:val="00E1104E"/>
    <w:rPr>
      <w:color w:val="954F72" w:themeColor="followedHyperlink"/>
      <w:u w:val="single"/>
    </w:rPr>
  </w:style>
  <w:style w:type="table" w:styleId="TableGrid">
    <w:name w:val="Table Grid"/>
    <w:basedOn w:val="TableNormal"/>
    <w:uiPriority w:val="39"/>
    <w:rsid w:val="00385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85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85184"/>
    <w:rPr>
      <w:rFonts w:ascii="Courier New" w:eastAsia="Times New Roman" w:hAnsi="Courier New" w:cs="Courier New"/>
      <w:sz w:val="20"/>
      <w:szCs w:val="20"/>
      <w:lang w:eastAsia="en-GB"/>
    </w:rPr>
  </w:style>
  <w:style w:type="character" w:customStyle="1" w:styleId="gnkrckgcgsb">
    <w:name w:val="gnkrckgcgsb"/>
    <w:basedOn w:val="DefaultParagraphFont"/>
    <w:rsid w:val="00385184"/>
  </w:style>
  <w:style w:type="character" w:styleId="CommentReference">
    <w:name w:val="annotation reference"/>
    <w:basedOn w:val="DefaultParagraphFont"/>
    <w:uiPriority w:val="99"/>
    <w:semiHidden/>
    <w:unhideWhenUsed/>
    <w:rsid w:val="00435F0A"/>
    <w:rPr>
      <w:sz w:val="16"/>
      <w:szCs w:val="16"/>
    </w:rPr>
  </w:style>
  <w:style w:type="paragraph" w:styleId="CommentText">
    <w:name w:val="annotation text"/>
    <w:basedOn w:val="Normal"/>
    <w:link w:val="CommentTextChar"/>
    <w:uiPriority w:val="99"/>
    <w:semiHidden/>
    <w:unhideWhenUsed/>
    <w:rsid w:val="00435F0A"/>
    <w:pPr>
      <w:spacing w:line="240" w:lineRule="auto"/>
    </w:pPr>
    <w:rPr>
      <w:sz w:val="20"/>
      <w:szCs w:val="20"/>
    </w:rPr>
  </w:style>
  <w:style w:type="character" w:customStyle="1" w:styleId="CommentTextChar">
    <w:name w:val="Comment Text Char"/>
    <w:basedOn w:val="DefaultParagraphFont"/>
    <w:link w:val="CommentText"/>
    <w:uiPriority w:val="99"/>
    <w:semiHidden/>
    <w:rsid w:val="00435F0A"/>
    <w:rPr>
      <w:sz w:val="20"/>
      <w:szCs w:val="20"/>
    </w:rPr>
  </w:style>
  <w:style w:type="paragraph" w:styleId="CommentSubject">
    <w:name w:val="annotation subject"/>
    <w:basedOn w:val="CommentText"/>
    <w:next w:val="CommentText"/>
    <w:link w:val="CommentSubjectChar"/>
    <w:uiPriority w:val="99"/>
    <w:semiHidden/>
    <w:unhideWhenUsed/>
    <w:rsid w:val="00435F0A"/>
    <w:rPr>
      <w:b/>
      <w:bCs/>
    </w:rPr>
  </w:style>
  <w:style w:type="character" w:customStyle="1" w:styleId="CommentSubjectChar">
    <w:name w:val="Comment Subject Char"/>
    <w:basedOn w:val="CommentTextChar"/>
    <w:link w:val="CommentSubject"/>
    <w:uiPriority w:val="99"/>
    <w:semiHidden/>
    <w:rsid w:val="00435F0A"/>
    <w:rPr>
      <w:b/>
      <w:bCs/>
      <w:sz w:val="20"/>
      <w:szCs w:val="20"/>
    </w:rPr>
  </w:style>
  <w:style w:type="paragraph" w:styleId="BalloonText">
    <w:name w:val="Balloon Text"/>
    <w:basedOn w:val="Normal"/>
    <w:link w:val="BalloonTextChar"/>
    <w:uiPriority w:val="99"/>
    <w:semiHidden/>
    <w:unhideWhenUsed/>
    <w:rsid w:val="00435F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5F0A"/>
    <w:rPr>
      <w:rFonts w:ascii="Segoe UI" w:hAnsi="Segoe UI" w:cs="Segoe UI"/>
      <w:sz w:val="18"/>
      <w:szCs w:val="18"/>
    </w:rPr>
  </w:style>
  <w:style w:type="character" w:styleId="PlaceholderText">
    <w:name w:val="Placeholder Text"/>
    <w:basedOn w:val="DefaultParagraphFont"/>
    <w:uiPriority w:val="99"/>
    <w:semiHidden/>
    <w:rsid w:val="00A078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896206">
      <w:bodyDiv w:val="1"/>
      <w:marLeft w:val="0"/>
      <w:marRight w:val="0"/>
      <w:marTop w:val="0"/>
      <w:marBottom w:val="0"/>
      <w:divBdr>
        <w:top w:val="none" w:sz="0" w:space="0" w:color="auto"/>
        <w:left w:val="none" w:sz="0" w:space="0" w:color="auto"/>
        <w:bottom w:val="none" w:sz="0" w:space="0" w:color="auto"/>
        <w:right w:val="none" w:sz="0" w:space="0" w:color="auto"/>
      </w:divBdr>
    </w:div>
    <w:div w:id="785084219">
      <w:bodyDiv w:val="1"/>
      <w:marLeft w:val="0"/>
      <w:marRight w:val="0"/>
      <w:marTop w:val="0"/>
      <w:marBottom w:val="0"/>
      <w:divBdr>
        <w:top w:val="none" w:sz="0" w:space="0" w:color="auto"/>
        <w:left w:val="none" w:sz="0" w:space="0" w:color="auto"/>
        <w:bottom w:val="none" w:sz="0" w:space="0" w:color="auto"/>
        <w:right w:val="none" w:sz="0" w:space="0" w:color="auto"/>
      </w:divBdr>
    </w:div>
    <w:div w:id="1115104272">
      <w:bodyDiv w:val="1"/>
      <w:marLeft w:val="0"/>
      <w:marRight w:val="0"/>
      <w:marTop w:val="0"/>
      <w:marBottom w:val="0"/>
      <w:divBdr>
        <w:top w:val="none" w:sz="0" w:space="0" w:color="auto"/>
        <w:left w:val="none" w:sz="0" w:space="0" w:color="auto"/>
        <w:bottom w:val="none" w:sz="0" w:space="0" w:color="auto"/>
        <w:right w:val="none" w:sz="0" w:space="0" w:color="auto"/>
      </w:divBdr>
    </w:div>
    <w:div w:id="1115365024">
      <w:bodyDiv w:val="1"/>
      <w:marLeft w:val="0"/>
      <w:marRight w:val="0"/>
      <w:marTop w:val="0"/>
      <w:marBottom w:val="0"/>
      <w:divBdr>
        <w:top w:val="none" w:sz="0" w:space="0" w:color="auto"/>
        <w:left w:val="none" w:sz="0" w:space="0" w:color="auto"/>
        <w:bottom w:val="none" w:sz="0" w:space="0" w:color="auto"/>
        <w:right w:val="none" w:sz="0" w:space="0" w:color="auto"/>
      </w:divBdr>
    </w:div>
    <w:div w:id="11443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emf"/><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4.emf"/><Relationship Id="rId5" Type="http://schemas.openxmlformats.org/officeDocument/2006/relationships/comments" Target="comment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A50EA-0481-464D-A8C7-A6FC3A67A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19</Pages>
  <Words>22663</Words>
  <Characters>129180</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nayeem hasan</cp:lastModifiedBy>
  <cp:revision>188</cp:revision>
  <dcterms:created xsi:type="dcterms:W3CDTF">2020-08-13T11:49:00Z</dcterms:created>
  <dcterms:modified xsi:type="dcterms:W3CDTF">2020-08-18T22:25:00Z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829c6a2b-d9ed-3503-b700-b046929b31fe</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http://www.zotero.org/styles/bmj</vt:lpwstr>
  </property>
  <property fmtid="{D5CDD505-2E9C-101B-9397-08002B2CF9AE}" pid="12" name="Mendeley Recent Style Name 3_1">
    <vt:lpwstr>BMJ</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http://www.zotero.org/styles/ecology-letters</vt:lpwstr>
  </property>
  <property fmtid="{D5CDD505-2E9C-101B-9397-08002B2CF9AE}" pid="16" name="Mendeley Recent Style Name 5_1">
    <vt:lpwstr>Ecology Letters</vt:lpwstr>
  </property>
  <property fmtid="{D5CDD505-2E9C-101B-9397-08002B2CF9AE}" pid="17" name="Mendeley Recent Style Id 6_1">
    <vt:lpwstr>http://www.zotero.org/styles/epidemiology-and-infection</vt:lpwstr>
  </property>
  <property fmtid="{D5CDD505-2E9C-101B-9397-08002B2CF9AE}" pid="18" name="Mendeley Recent Style Name 6_1">
    <vt:lpwstr>Epidemiology &amp; Infection</vt:lpwstr>
  </property>
  <property fmtid="{D5CDD505-2E9C-101B-9397-08002B2CF9AE}" pid="19" name="Mendeley Recent Style Id 7_1">
    <vt:lpwstr>http://www.zotero.org/styles/journal-of-medical-entomology</vt:lpwstr>
  </property>
  <property fmtid="{D5CDD505-2E9C-101B-9397-08002B2CF9AE}" pid="20" name="Mendeley Recent Style Name 7_1">
    <vt:lpwstr>Journal of Medical Entomology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http://www.zotero.org/styles/the-lancet</vt:lpwstr>
  </property>
  <property fmtid="{D5CDD505-2E9C-101B-9397-08002B2CF9AE}" pid="24" name="Mendeley Recent Style Name 9_1">
    <vt:lpwstr>The Lancet</vt:lpwstr>
  </property>
</Properties>
</file>